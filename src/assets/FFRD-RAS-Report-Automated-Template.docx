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635" w:type="dxa"/>
        <w:tblLook w:val="01E0" w:firstRow="1" w:lastRow="1" w:firstColumn="1" w:lastColumn="1" w:noHBand="0" w:noVBand="0"/>
      </w:tblPr>
      <w:tblGrid>
        <w:gridCol w:w="11664"/>
      </w:tblGrid>
      <w:tr w:rsidR="001546A6" w14:paraId="52D07862" w14:textId="77777777" w:rsidTr="000E5F5A">
        <w:trPr>
          <w:trHeight w:hRule="exact" w:val="7344"/>
        </w:trPr>
        <w:tc>
          <w:tcPr>
            <w:tcW w:w="11635" w:type="dxa"/>
            <w:shd w:val="clear" w:color="auto" w:fill="auto"/>
            <w:tcMar>
              <w:left w:w="0" w:type="dxa"/>
              <w:right w:w="0" w:type="dxa"/>
            </w:tcMar>
          </w:tcPr>
          <w:p w14:paraId="698D0A1A" w14:textId="2BC75C00" w:rsidR="000213B1" w:rsidRDefault="000213B1" w:rsidP="00A3335C">
            <w:pPr>
              <w:pStyle w:val="NoSpace"/>
              <w:jc w:val="left"/>
            </w:pPr>
            <w:bookmarkStart w:id="0" w:name="_Hlk145404254"/>
            <w:bookmarkStart w:id="1" w:name="Undo_AECOM_SafePaste_11x13z36"/>
            <w:bookmarkStart w:id="2" w:name="_Toc447704530"/>
            <w:bookmarkEnd w:id="0"/>
            <w:bookmarkEnd w:id="1"/>
          </w:p>
          <w:p w14:paraId="72437FD2" w14:textId="1B97127E" w:rsidR="00A3335C" w:rsidRDefault="00A3335C" w:rsidP="00A3335C">
            <w:pPr>
              <w:pStyle w:val="NoSpace"/>
              <w:jc w:val="left"/>
            </w:pPr>
            <w:bookmarkStart w:id="3" w:name="_Ref144999533"/>
            <w:bookmarkEnd w:id="3"/>
          </w:p>
          <w:p w14:paraId="4FBE4E58" w14:textId="15B5B279" w:rsidR="001546A6" w:rsidRDefault="001546A6" w:rsidP="00B13924">
            <w:pPr>
              <w:pStyle w:val="NoSpace"/>
            </w:pPr>
          </w:p>
        </w:tc>
      </w:tr>
      <w:tr w:rsidR="001546A6" w14:paraId="1326C0A2" w14:textId="77777777" w:rsidTr="002E37B5">
        <w:trPr>
          <w:trHeight w:hRule="exact" w:val="7344"/>
        </w:trPr>
        <w:tc>
          <w:tcPr>
            <w:tcW w:w="11635" w:type="dxa"/>
            <w:shd w:val="clear" w:color="auto" w:fill="003E67"/>
          </w:tcPr>
          <w:p w14:paraId="1FDFDF21" w14:textId="509708F3" w:rsidR="00F46547" w:rsidRPr="00D73151" w:rsidRDefault="001F06AC" w:rsidP="00B13924">
            <w:pPr>
              <w:pStyle w:val="Title"/>
            </w:pPr>
            <w:bookmarkStart w:id="4" w:name="Text1"/>
            <w:r>
              <w:t>HEC-RAS— [</w:t>
            </w:r>
            <w:r w:rsidR="00166520">
              <w:rPr>
                <w:color w:val="FF0000"/>
              </w:rPr>
              <w:fldChar w:fldCharType="begin"/>
            </w:r>
            <w:r w:rsidR="00166520">
              <w:rPr>
                <w:color w:val="FF0000"/>
              </w:rPr>
              <w:instrText xml:space="preserve"> MERGEFIELD  Model_Unit_Name \* Upper  \* MERGEFORMAT </w:instrText>
            </w:r>
            <w:r w:rsidR="00166520">
              <w:rPr>
                <w:color w:val="FF0000"/>
              </w:rPr>
              <w:fldChar w:fldCharType="separate"/>
            </w:r>
            <w:r w:rsidR="00166520">
              <w:rPr>
                <w:noProof/>
                <w:color w:val="FF0000"/>
              </w:rPr>
              <w:t>«MODEL_UNIT_NAME»</w:t>
            </w:r>
            <w:r w:rsidR="00166520">
              <w:rPr>
                <w:color w:val="FF0000"/>
              </w:rPr>
              <w:fldChar w:fldCharType="end"/>
            </w:r>
            <w:r>
              <w:t>]</w:t>
            </w:r>
          </w:p>
          <w:p w14:paraId="54E4966C" w14:textId="15B90766" w:rsidR="00595AC5" w:rsidRDefault="00595AC5" w:rsidP="00A7779C">
            <w:pPr>
              <w:pStyle w:val="Subtitle"/>
            </w:pPr>
            <w:r>
              <w:t>DRAFT REPORT</w:t>
            </w:r>
          </w:p>
          <w:bookmarkEnd w:id="4"/>
          <w:p w14:paraId="4997AA60" w14:textId="77777777" w:rsidR="009E62DD" w:rsidRDefault="009E62DD" w:rsidP="00A25219">
            <w:pPr>
              <w:pStyle w:val="Subtitle"/>
              <w:rPr>
                <w:color w:val="FF0000"/>
              </w:rPr>
            </w:pPr>
            <w:r>
              <w:rPr>
                <w:color w:val="FF0000"/>
              </w:rPr>
              <w:fldChar w:fldCharType="begin"/>
            </w:r>
            <w:r>
              <w:rPr>
                <w:color w:val="FF0000"/>
              </w:rPr>
              <w:instrText xml:space="preserve"> MERGEFIELD  Date  \* MERGEFORMAT </w:instrText>
            </w:r>
            <w:r>
              <w:rPr>
                <w:color w:val="FF0000"/>
              </w:rPr>
              <w:fldChar w:fldCharType="separate"/>
            </w:r>
            <w:r>
              <w:rPr>
                <w:noProof/>
                <w:color w:val="FF0000"/>
              </w:rPr>
              <w:t>«Date»</w:t>
            </w:r>
            <w:r>
              <w:rPr>
                <w:color w:val="FF0000"/>
              </w:rPr>
              <w:fldChar w:fldCharType="end"/>
            </w:r>
          </w:p>
          <w:p w14:paraId="6CC66BE9" w14:textId="6008B86A" w:rsidR="001546A6" w:rsidRPr="00117333" w:rsidRDefault="001546A6" w:rsidP="00A25219">
            <w:pPr>
              <w:pStyle w:val="Subtitle"/>
            </w:pPr>
            <w:r>
              <w:rPr>
                <w:noProof/>
              </w:rPr>
              <w:drawing>
                <wp:anchor distT="0" distB="0" distL="114300" distR="114300" simplePos="0" relativeHeight="251658240" behindDoc="0" locked="0" layoutInCell="1" allowOverlap="1" wp14:anchorId="15DC0969" wp14:editId="311CFCD1">
                  <wp:simplePos x="0" y="0"/>
                  <wp:positionH relativeFrom="column">
                    <wp:posOffset>-3810</wp:posOffset>
                  </wp:positionH>
                  <wp:positionV relativeFrom="paragraph">
                    <wp:posOffset>448945</wp:posOffset>
                  </wp:positionV>
                  <wp:extent cx="2269420" cy="803543"/>
                  <wp:effectExtent l="0" t="0" r="0" b="0"/>
                  <wp:wrapNone/>
                  <wp:docPr id="58" name="Picture 58" descr="U.S. Department of Homeland Security Seal: Federal Emergency Management Agen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S_fema_4R_at_grey_lef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9420" cy="803543"/>
                          </a:xfrm>
                          <a:prstGeom prst="rect">
                            <a:avLst/>
                          </a:prstGeom>
                        </pic:spPr>
                      </pic:pic>
                    </a:graphicData>
                  </a:graphic>
                </wp:anchor>
              </w:drawing>
            </w:r>
          </w:p>
        </w:tc>
      </w:tr>
    </w:tbl>
    <w:p w14:paraId="50BCE281" w14:textId="14AD79AA" w:rsidR="00895729" w:rsidRDefault="000213B1" w:rsidP="00B13924">
      <w:pPr>
        <w:sectPr w:rsidR="00895729" w:rsidSect="005E3583">
          <w:type w:val="oddPage"/>
          <w:pgSz w:w="12240" w:h="15840"/>
          <w:pgMar w:top="288" w:right="288" w:bottom="288" w:left="288" w:header="0" w:footer="0" w:gutter="0"/>
          <w:cols w:space="720"/>
          <w:docGrid w:linePitch="360"/>
        </w:sectPr>
      </w:pPr>
      <w:r>
        <w:rPr>
          <w:noProof/>
        </w:rPr>
        <w:drawing>
          <wp:anchor distT="0" distB="0" distL="114300" distR="114300" simplePos="0" relativeHeight="251658241" behindDoc="0" locked="0" layoutInCell="1" allowOverlap="1" wp14:anchorId="19076E36" wp14:editId="652035EF">
            <wp:simplePos x="0" y="0"/>
            <wp:positionH relativeFrom="column">
              <wp:posOffset>7620</wp:posOffset>
            </wp:positionH>
            <wp:positionV relativeFrom="paragraph">
              <wp:posOffset>-9538335</wp:posOffset>
            </wp:positionV>
            <wp:extent cx="7372350" cy="48755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r="20484"/>
                    <a:stretch/>
                  </pic:blipFill>
                  <pic:spPr bwMode="auto">
                    <a:xfrm>
                      <a:off x="0" y="0"/>
                      <a:ext cx="7372350" cy="4875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BBD88F2" w14:textId="7B35DC8D" w:rsidR="00E74497" w:rsidRDefault="00E74497" w:rsidP="00CF4B71">
      <w:pPr>
        <w:pStyle w:val="FEMABlankPageNote"/>
      </w:pPr>
      <w:r w:rsidRPr="00CF4B71">
        <w:lastRenderedPageBreak/>
        <w:t xml:space="preserve">This page intentionally left </w:t>
      </w:r>
      <w:proofErr w:type="gramStart"/>
      <w:r w:rsidRPr="00CF4B71">
        <w:t>blank</w:t>
      </w:r>
      <w:proofErr w:type="gramEnd"/>
    </w:p>
    <w:p w14:paraId="799E1E8D" w14:textId="20720840" w:rsidR="001E6ED2" w:rsidRDefault="001E6ED2" w:rsidP="00C666F7">
      <w:pPr>
        <w:pStyle w:val="FEMANormal"/>
        <w:sectPr w:rsidR="001E6ED2" w:rsidSect="005E358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662BEFD0" w14:textId="59057B86" w:rsidR="00642474" w:rsidRPr="00642474" w:rsidRDefault="00642474" w:rsidP="00642474">
      <w:pPr>
        <w:pStyle w:val="TOCHeading"/>
      </w:pPr>
      <w:bookmarkStart w:id="5" w:name="_Toc525553695"/>
      <w:bookmarkStart w:id="6" w:name="_Toc525557977"/>
      <w:bookmarkStart w:id="7" w:name="_Hlk516006272"/>
      <w:r>
        <w:lastRenderedPageBreak/>
        <w:t>Executive Summary</w:t>
      </w:r>
    </w:p>
    <w:p w14:paraId="6C6E7FDB" w14:textId="2A77CF54" w:rsidR="00642474" w:rsidRPr="00FF59C6" w:rsidRDefault="0078419C" w:rsidP="0078419C">
      <w:pPr>
        <w:pStyle w:val="FEMANormal"/>
        <w:rPr>
          <w:b/>
          <w:bCs/>
        </w:rPr>
      </w:pPr>
      <w:r>
        <w:t>[Update]</w:t>
      </w:r>
      <w:r w:rsidR="00642474">
        <w:br w:type="page"/>
      </w:r>
    </w:p>
    <w:p w14:paraId="1265D89B" w14:textId="7D0CBAFD" w:rsidR="001A254D" w:rsidRPr="001E04C6" w:rsidRDefault="001A254D" w:rsidP="00B13924">
      <w:pPr>
        <w:pStyle w:val="TOCHeading"/>
      </w:pPr>
      <w:r w:rsidRPr="001E04C6">
        <w:lastRenderedPageBreak/>
        <w:t>Table of Contents</w:t>
      </w:r>
      <w:bookmarkEnd w:id="5"/>
      <w:bookmarkEnd w:id="6"/>
    </w:p>
    <w:bookmarkEnd w:id="7"/>
    <w:p w14:paraId="127D629E" w14:textId="0E52FF38" w:rsidR="009E0FE7" w:rsidRDefault="006C4B0F">
      <w:pPr>
        <w:pStyle w:val="TOC2"/>
        <w:rPr>
          <w:rFonts w:asciiTheme="minorHAnsi" w:hAnsiTheme="minorHAnsi"/>
          <w:b w:val="0"/>
          <w:kern w:val="2"/>
          <w14:ligatures w14:val="standardContextual"/>
        </w:rPr>
      </w:pPr>
      <w:r>
        <w:rPr>
          <w:b w:val="0"/>
          <w:bCs/>
          <w:smallCaps/>
        </w:rPr>
        <w:fldChar w:fldCharType="begin"/>
      </w:r>
      <w:r>
        <w:rPr>
          <w:b w:val="0"/>
          <w:bCs/>
          <w:smallCaps/>
        </w:rPr>
        <w:instrText xml:space="preserve"> TOC \o "1-4" \h \z \u </w:instrText>
      </w:r>
      <w:r>
        <w:rPr>
          <w:b w:val="0"/>
          <w:bCs/>
          <w:smallCaps/>
        </w:rPr>
        <w:fldChar w:fldCharType="separate"/>
      </w:r>
      <w:hyperlink w:anchor="_Toc168554428" w:history="1">
        <w:r w:rsidR="009E0FE7" w:rsidRPr="00B1446F">
          <w:rPr>
            <w:rStyle w:val="Hyperlink"/>
          </w:rPr>
          <w:t>1.</w:t>
        </w:r>
        <w:r w:rsidR="009E0FE7">
          <w:rPr>
            <w:rFonts w:asciiTheme="minorHAnsi" w:hAnsiTheme="minorHAnsi"/>
            <w:b w:val="0"/>
            <w:kern w:val="2"/>
            <w14:ligatures w14:val="standardContextual"/>
          </w:rPr>
          <w:tab/>
        </w:r>
        <w:r w:rsidR="009E0FE7" w:rsidRPr="00B1446F">
          <w:rPr>
            <w:rStyle w:val="Hyperlink"/>
          </w:rPr>
          <w:t>Basin Overview</w:t>
        </w:r>
        <w:r w:rsidR="009E0FE7">
          <w:rPr>
            <w:webHidden/>
          </w:rPr>
          <w:tab/>
        </w:r>
        <w:r w:rsidR="009E0FE7">
          <w:rPr>
            <w:webHidden/>
          </w:rPr>
          <w:fldChar w:fldCharType="begin"/>
        </w:r>
        <w:r w:rsidR="009E0FE7">
          <w:rPr>
            <w:webHidden/>
          </w:rPr>
          <w:instrText xml:space="preserve"> PAGEREF _Toc168554428 \h </w:instrText>
        </w:r>
        <w:r w:rsidR="009E0FE7">
          <w:rPr>
            <w:webHidden/>
          </w:rPr>
        </w:r>
        <w:r w:rsidR="009E0FE7">
          <w:rPr>
            <w:webHidden/>
          </w:rPr>
          <w:fldChar w:fldCharType="separate"/>
        </w:r>
        <w:r w:rsidR="009A10C8">
          <w:rPr>
            <w:webHidden/>
          </w:rPr>
          <w:t>3</w:t>
        </w:r>
        <w:r w:rsidR="009E0FE7">
          <w:rPr>
            <w:webHidden/>
          </w:rPr>
          <w:fldChar w:fldCharType="end"/>
        </w:r>
      </w:hyperlink>
    </w:p>
    <w:p w14:paraId="6F3D12C6" w14:textId="5A2E41A4" w:rsidR="009E0FE7" w:rsidRDefault="00000000">
      <w:pPr>
        <w:pStyle w:val="TOC2"/>
        <w:rPr>
          <w:rFonts w:asciiTheme="minorHAnsi" w:hAnsiTheme="minorHAnsi"/>
          <w:b w:val="0"/>
          <w:kern w:val="2"/>
          <w14:ligatures w14:val="standardContextual"/>
        </w:rPr>
      </w:pPr>
      <w:hyperlink w:anchor="_Toc168554429" w:history="1">
        <w:r w:rsidR="009E0FE7" w:rsidRPr="00B1446F">
          <w:rPr>
            <w:rStyle w:val="Hyperlink"/>
          </w:rPr>
          <w:t>2.</w:t>
        </w:r>
        <w:r w:rsidR="009E0FE7">
          <w:rPr>
            <w:rFonts w:asciiTheme="minorHAnsi" w:hAnsiTheme="minorHAnsi"/>
            <w:b w:val="0"/>
            <w:kern w:val="2"/>
            <w14:ligatures w14:val="standardContextual"/>
          </w:rPr>
          <w:tab/>
        </w:r>
        <w:r w:rsidR="009E0FE7" w:rsidRPr="00B1446F">
          <w:rPr>
            <w:rStyle w:val="Hyperlink"/>
          </w:rPr>
          <w:t>Modeling Team &amp; Metadata</w:t>
        </w:r>
        <w:r w:rsidR="009E0FE7">
          <w:rPr>
            <w:webHidden/>
          </w:rPr>
          <w:tab/>
        </w:r>
        <w:r w:rsidR="009E0FE7">
          <w:rPr>
            <w:webHidden/>
          </w:rPr>
          <w:fldChar w:fldCharType="begin"/>
        </w:r>
        <w:r w:rsidR="009E0FE7">
          <w:rPr>
            <w:webHidden/>
          </w:rPr>
          <w:instrText xml:space="preserve"> PAGEREF _Toc168554429 \h </w:instrText>
        </w:r>
        <w:r w:rsidR="009E0FE7">
          <w:rPr>
            <w:webHidden/>
          </w:rPr>
        </w:r>
        <w:r w:rsidR="009E0FE7">
          <w:rPr>
            <w:webHidden/>
          </w:rPr>
          <w:fldChar w:fldCharType="separate"/>
        </w:r>
        <w:r w:rsidR="009A10C8">
          <w:rPr>
            <w:webHidden/>
          </w:rPr>
          <w:t>5</w:t>
        </w:r>
        <w:r w:rsidR="009E0FE7">
          <w:rPr>
            <w:webHidden/>
          </w:rPr>
          <w:fldChar w:fldCharType="end"/>
        </w:r>
      </w:hyperlink>
    </w:p>
    <w:p w14:paraId="15062BCB" w14:textId="7C468901" w:rsidR="009E0FE7" w:rsidRDefault="00000000">
      <w:pPr>
        <w:pStyle w:val="TOC2"/>
        <w:rPr>
          <w:rFonts w:asciiTheme="minorHAnsi" w:hAnsiTheme="minorHAnsi"/>
          <w:b w:val="0"/>
          <w:kern w:val="2"/>
          <w14:ligatures w14:val="standardContextual"/>
        </w:rPr>
      </w:pPr>
      <w:hyperlink w:anchor="_Toc168554430" w:history="1">
        <w:r w:rsidR="009E0FE7" w:rsidRPr="00B1446F">
          <w:rPr>
            <w:rStyle w:val="Hyperlink"/>
          </w:rPr>
          <w:t>3.</w:t>
        </w:r>
        <w:r w:rsidR="009E0FE7">
          <w:rPr>
            <w:rFonts w:asciiTheme="minorHAnsi" w:hAnsiTheme="minorHAnsi"/>
            <w:b w:val="0"/>
            <w:kern w:val="2"/>
            <w14:ligatures w14:val="standardContextual"/>
          </w:rPr>
          <w:tab/>
        </w:r>
        <w:r w:rsidR="009E0FE7" w:rsidRPr="00B1446F">
          <w:rPr>
            <w:rStyle w:val="Hyperlink"/>
          </w:rPr>
          <w:t>Data Sources</w:t>
        </w:r>
        <w:r w:rsidR="009E0FE7">
          <w:rPr>
            <w:webHidden/>
          </w:rPr>
          <w:tab/>
        </w:r>
        <w:r w:rsidR="009E0FE7">
          <w:rPr>
            <w:webHidden/>
          </w:rPr>
          <w:fldChar w:fldCharType="begin"/>
        </w:r>
        <w:r w:rsidR="009E0FE7">
          <w:rPr>
            <w:webHidden/>
          </w:rPr>
          <w:instrText xml:space="preserve"> PAGEREF _Toc168554430 \h </w:instrText>
        </w:r>
        <w:r w:rsidR="009E0FE7">
          <w:rPr>
            <w:webHidden/>
          </w:rPr>
        </w:r>
        <w:r w:rsidR="009E0FE7">
          <w:rPr>
            <w:webHidden/>
          </w:rPr>
          <w:fldChar w:fldCharType="separate"/>
        </w:r>
        <w:r w:rsidR="009A10C8">
          <w:rPr>
            <w:webHidden/>
          </w:rPr>
          <w:t>6</w:t>
        </w:r>
        <w:r w:rsidR="009E0FE7">
          <w:rPr>
            <w:webHidden/>
          </w:rPr>
          <w:fldChar w:fldCharType="end"/>
        </w:r>
      </w:hyperlink>
    </w:p>
    <w:p w14:paraId="28CAD9F2" w14:textId="3CAFD27B" w:rsidR="009E0FE7" w:rsidRDefault="00000000">
      <w:pPr>
        <w:pStyle w:val="TOC2"/>
        <w:rPr>
          <w:rFonts w:asciiTheme="minorHAnsi" w:hAnsiTheme="minorHAnsi"/>
          <w:b w:val="0"/>
          <w:kern w:val="2"/>
          <w14:ligatures w14:val="standardContextual"/>
        </w:rPr>
      </w:pPr>
      <w:hyperlink w:anchor="_Toc168554431" w:history="1">
        <w:r w:rsidR="009E0FE7" w:rsidRPr="00B1446F">
          <w:rPr>
            <w:rStyle w:val="Hyperlink"/>
          </w:rPr>
          <w:t>4.</w:t>
        </w:r>
        <w:r w:rsidR="009E0FE7">
          <w:rPr>
            <w:rFonts w:asciiTheme="minorHAnsi" w:hAnsiTheme="minorHAnsi"/>
            <w:b w:val="0"/>
            <w:kern w:val="2"/>
            <w14:ligatures w14:val="standardContextual"/>
          </w:rPr>
          <w:tab/>
        </w:r>
        <w:r w:rsidR="009E0FE7" w:rsidRPr="00B1446F">
          <w:rPr>
            <w:rStyle w:val="Hyperlink"/>
          </w:rPr>
          <w:t>Model Geometry Construction</w:t>
        </w:r>
        <w:r w:rsidR="009E0FE7">
          <w:rPr>
            <w:webHidden/>
          </w:rPr>
          <w:tab/>
        </w:r>
        <w:r w:rsidR="009E0FE7">
          <w:rPr>
            <w:webHidden/>
          </w:rPr>
          <w:fldChar w:fldCharType="begin"/>
        </w:r>
        <w:r w:rsidR="009E0FE7">
          <w:rPr>
            <w:webHidden/>
          </w:rPr>
          <w:instrText xml:space="preserve"> PAGEREF _Toc168554431 \h </w:instrText>
        </w:r>
        <w:r w:rsidR="009E0FE7">
          <w:rPr>
            <w:webHidden/>
          </w:rPr>
        </w:r>
        <w:r w:rsidR="009E0FE7">
          <w:rPr>
            <w:webHidden/>
          </w:rPr>
          <w:fldChar w:fldCharType="separate"/>
        </w:r>
        <w:r w:rsidR="009A10C8">
          <w:rPr>
            <w:webHidden/>
          </w:rPr>
          <w:t>8</w:t>
        </w:r>
        <w:r w:rsidR="009E0FE7">
          <w:rPr>
            <w:webHidden/>
          </w:rPr>
          <w:fldChar w:fldCharType="end"/>
        </w:r>
      </w:hyperlink>
    </w:p>
    <w:p w14:paraId="0917F288" w14:textId="3A07EA17" w:rsidR="009E0FE7" w:rsidRDefault="00000000">
      <w:pPr>
        <w:pStyle w:val="TOC3"/>
        <w:rPr>
          <w:rFonts w:asciiTheme="minorHAnsi" w:hAnsiTheme="minorHAnsi"/>
          <w:kern w:val="2"/>
          <w14:ligatures w14:val="standardContextual"/>
        </w:rPr>
      </w:pPr>
      <w:hyperlink w:anchor="_Toc168554432" w:history="1">
        <w:r w:rsidR="009E0FE7" w:rsidRPr="00B1446F">
          <w:rPr>
            <w:rStyle w:val="Hyperlink"/>
          </w:rPr>
          <w:t>4.1.</w:t>
        </w:r>
        <w:r w:rsidR="009E0FE7">
          <w:rPr>
            <w:rFonts w:asciiTheme="minorHAnsi" w:hAnsiTheme="minorHAnsi"/>
            <w:kern w:val="2"/>
            <w14:ligatures w14:val="standardContextual"/>
          </w:rPr>
          <w:tab/>
        </w:r>
        <w:r w:rsidR="009E0FE7" w:rsidRPr="00B1446F">
          <w:rPr>
            <w:rStyle w:val="Hyperlink"/>
          </w:rPr>
          <w:t>Streams</w:t>
        </w:r>
        <w:r w:rsidR="009E0FE7">
          <w:rPr>
            <w:webHidden/>
          </w:rPr>
          <w:tab/>
        </w:r>
        <w:r w:rsidR="009E0FE7">
          <w:rPr>
            <w:webHidden/>
          </w:rPr>
          <w:fldChar w:fldCharType="begin"/>
        </w:r>
        <w:r w:rsidR="009E0FE7">
          <w:rPr>
            <w:webHidden/>
          </w:rPr>
          <w:instrText xml:space="preserve"> PAGEREF _Toc168554432 \h </w:instrText>
        </w:r>
        <w:r w:rsidR="009E0FE7">
          <w:rPr>
            <w:webHidden/>
          </w:rPr>
        </w:r>
        <w:r w:rsidR="009E0FE7">
          <w:rPr>
            <w:webHidden/>
          </w:rPr>
          <w:fldChar w:fldCharType="separate"/>
        </w:r>
        <w:r w:rsidR="009A10C8">
          <w:rPr>
            <w:webHidden/>
          </w:rPr>
          <w:t>9</w:t>
        </w:r>
        <w:r w:rsidR="009E0FE7">
          <w:rPr>
            <w:webHidden/>
          </w:rPr>
          <w:fldChar w:fldCharType="end"/>
        </w:r>
      </w:hyperlink>
    </w:p>
    <w:p w14:paraId="76C0082C" w14:textId="559A6FDE" w:rsidR="009E0FE7" w:rsidRDefault="00000000">
      <w:pPr>
        <w:pStyle w:val="TOC3"/>
        <w:rPr>
          <w:rFonts w:asciiTheme="minorHAnsi" w:hAnsiTheme="minorHAnsi"/>
          <w:kern w:val="2"/>
          <w14:ligatures w14:val="standardContextual"/>
        </w:rPr>
      </w:pPr>
      <w:hyperlink w:anchor="_Toc168554433" w:history="1">
        <w:r w:rsidR="009E0FE7" w:rsidRPr="00B1446F">
          <w:rPr>
            <w:rStyle w:val="Hyperlink"/>
          </w:rPr>
          <w:t>4.2.</w:t>
        </w:r>
        <w:r w:rsidR="009E0FE7">
          <w:rPr>
            <w:rFonts w:asciiTheme="minorHAnsi" w:hAnsiTheme="minorHAnsi"/>
            <w:kern w:val="2"/>
            <w14:ligatures w14:val="standardContextual"/>
          </w:rPr>
          <w:tab/>
        </w:r>
        <w:r w:rsidR="009E0FE7" w:rsidRPr="00B1446F">
          <w:rPr>
            <w:rStyle w:val="Hyperlink"/>
          </w:rPr>
          <w:t>Developed Areas</w:t>
        </w:r>
        <w:r w:rsidR="009E0FE7">
          <w:rPr>
            <w:webHidden/>
          </w:rPr>
          <w:tab/>
        </w:r>
        <w:r w:rsidR="009E0FE7">
          <w:rPr>
            <w:webHidden/>
          </w:rPr>
          <w:fldChar w:fldCharType="begin"/>
        </w:r>
        <w:r w:rsidR="009E0FE7">
          <w:rPr>
            <w:webHidden/>
          </w:rPr>
          <w:instrText xml:space="preserve"> PAGEREF _Toc168554433 \h </w:instrText>
        </w:r>
        <w:r w:rsidR="009E0FE7">
          <w:rPr>
            <w:webHidden/>
          </w:rPr>
        </w:r>
        <w:r w:rsidR="009E0FE7">
          <w:rPr>
            <w:webHidden/>
          </w:rPr>
          <w:fldChar w:fldCharType="separate"/>
        </w:r>
        <w:r w:rsidR="009A10C8">
          <w:rPr>
            <w:webHidden/>
          </w:rPr>
          <w:t>10</w:t>
        </w:r>
        <w:r w:rsidR="009E0FE7">
          <w:rPr>
            <w:webHidden/>
          </w:rPr>
          <w:fldChar w:fldCharType="end"/>
        </w:r>
      </w:hyperlink>
    </w:p>
    <w:p w14:paraId="400665BD" w14:textId="5DF600AD" w:rsidR="009E0FE7" w:rsidRDefault="00000000">
      <w:pPr>
        <w:pStyle w:val="TOC3"/>
        <w:rPr>
          <w:rFonts w:asciiTheme="minorHAnsi" w:hAnsiTheme="minorHAnsi"/>
          <w:kern w:val="2"/>
          <w14:ligatures w14:val="standardContextual"/>
        </w:rPr>
      </w:pPr>
      <w:hyperlink w:anchor="_Toc168554434" w:history="1">
        <w:r w:rsidR="009E0FE7" w:rsidRPr="00B1446F">
          <w:rPr>
            <w:rStyle w:val="Hyperlink"/>
          </w:rPr>
          <w:t>4.3.</w:t>
        </w:r>
        <w:r w:rsidR="009E0FE7">
          <w:rPr>
            <w:rFonts w:asciiTheme="minorHAnsi" w:hAnsiTheme="minorHAnsi"/>
            <w:kern w:val="2"/>
            <w14:ligatures w14:val="standardContextual"/>
          </w:rPr>
          <w:tab/>
        </w:r>
        <w:r w:rsidR="009E0FE7" w:rsidRPr="00B1446F">
          <w:rPr>
            <w:rStyle w:val="Hyperlink"/>
          </w:rPr>
          <w:t>Dams</w:t>
        </w:r>
        <w:r w:rsidR="009E0FE7">
          <w:rPr>
            <w:webHidden/>
          </w:rPr>
          <w:tab/>
        </w:r>
        <w:r w:rsidR="009E0FE7">
          <w:rPr>
            <w:webHidden/>
          </w:rPr>
          <w:fldChar w:fldCharType="begin"/>
        </w:r>
        <w:r w:rsidR="009E0FE7">
          <w:rPr>
            <w:webHidden/>
          </w:rPr>
          <w:instrText xml:space="preserve"> PAGEREF _Toc168554434 \h </w:instrText>
        </w:r>
        <w:r w:rsidR="009E0FE7">
          <w:rPr>
            <w:webHidden/>
          </w:rPr>
        </w:r>
        <w:r w:rsidR="009E0FE7">
          <w:rPr>
            <w:webHidden/>
          </w:rPr>
          <w:fldChar w:fldCharType="separate"/>
        </w:r>
        <w:r w:rsidR="009A10C8">
          <w:rPr>
            <w:webHidden/>
          </w:rPr>
          <w:t>10</w:t>
        </w:r>
        <w:r w:rsidR="009E0FE7">
          <w:rPr>
            <w:webHidden/>
          </w:rPr>
          <w:fldChar w:fldCharType="end"/>
        </w:r>
      </w:hyperlink>
    </w:p>
    <w:p w14:paraId="5079D0E9" w14:textId="207620B4" w:rsidR="009E0FE7" w:rsidRDefault="00000000">
      <w:pPr>
        <w:pStyle w:val="TOC3"/>
        <w:rPr>
          <w:rFonts w:asciiTheme="minorHAnsi" w:hAnsiTheme="minorHAnsi"/>
          <w:kern w:val="2"/>
          <w14:ligatures w14:val="standardContextual"/>
        </w:rPr>
      </w:pPr>
      <w:hyperlink w:anchor="_Toc168554435" w:history="1">
        <w:r w:rsidR="009E0FE7" w:rsidRPr="00B1446F">
          <w:rPr>
            <w:rStyle w:val="Hyperlink"/>
          </w:rPr>
          <w:t>4.4.</w:t>
        </w:r>
        <w:r w:rsidR="009E0FE7">
          <w:rPr>
            <w:rFonts w:asciiTheme="minorHAnsi" w:hAnsiTheme="minorHAnsi"/>
            <w:kern w:val="2"/>
            <w14:ligatures w14:val="standardContextual"/>
          </w:rPr>
          <w:tab/>
        </w:r>
        <w:r w:rsidR="009E0FE7" w:rsidRPr="00B1446F">
          <w:rPr>
            <w:rStyle w:val="Hyperlink"/>
          </w:rPr>
          <w:t>Levees</w:t>
        </w:r>
        <w:r w:rsidR="009E0FE7">
          <w:rPr>
            <w:webHidden/>
          </w:rPr>
          <w:tab/>
        </w:r>
        <w:r w:rsidR="009E0FE7">
          <w:rPr>
            <w:webHidden/>
          </w:rPr>
          <w:fldChar w:fldCharType="begin"/>
        </w:r>
        <w:r w:rsidR="009E0FE7">
          <w:rPr>
            <w:webHidden/>
          </w:rPr>
          <w:instrText xml:space="preserve"> PAGEREF _Toc168554435 \h </w:instrText>
        </w:r>
        <w:r w:rsidR="009E0FE7">
          <w:rPr>
            <w:webHidden/>
          </w:rPr>
        </w:r>
        <w:r w:rsidR="009E0FE7">
          <w:rPr>
            <w:webHidden/>
          </w:rPr>
          <w:fldChar w:fldCharType="separate"/>
        </w:r>
        <w:r w:rsidR="009A10C8">
          <w:rPr>
            <w:webHidden/>
          </w:rPr>
          <w:t>11</w:t>
        </w:r>
        <w:r w:rsidR="009E0FE7">
          <w:rPr>
            <w:webHidden/>
          </w:rPr>
          <w:fldChar w:fldCharType="end"/>
        </w:r>
      </w:hyperlink>
    </w:p>
    <w:p w14:paraId="6C505EE5" w14:textId="704D7D7F" w:rsidR="009E0FE7" w:rsidRDefault="00000000">
      <w:pPr>
        <w:pStyle w:val="TOC3"/>
        <w:rPr>
          <w:rFonts w:asciiTheme="minorHAnsi" w:hAnsiTheme="minorHAnsi"/>
          <w:kern w:val="2"/>
          <w14:ligatures w14:val="standardContextual"/>
        </w:rPr>
      </w:pPr>
      <w:hyperlink w:anchor="_Toc168554436" w:history="1">
        <w:r w:rsidR="009E0FE7" w:rsidRPr="00B1446F">
          <w:rPr>
            <w:rStyle w:val="Hyperlink"/>
          </w:rPr>
          <w:t>4.5.</w:t>
        </w:r>
        <w:r w:rsidR="009E0FE7">
          <w:rPr>
            <w:rFonts w:asciiTheme="minorHAnsi" w:hAnsiTheme="minorHAnsi"/>
            <w:kern w:val="2"/>
            <w14:ligatures w14:val="standardContextual"/>
          </w:rPr>
          <w:tab/>
        </w:r>
        <w:r w:rsidR="009E0FE7" w:rsidRPr="00B1446F">
          <w:rPr>
            <w:rStyle w:val="Hyperlink"/>
          </w:rPr>
          <w:t>Final Geometry</w:t>
        </w:r>
        <w:r w:rsidR="009E0FE7">
          <w:rPr>
            <w:webHidden/>
          </w:rPr>
          <w:tab/>
        </w:r>
        <w:r w:rsidR="009E0FE7">
          <w:rPr>
            <w:webHidden/>
          </w:rPr>
          <w:fldChar w:fldCharType="begin"/>
        </w:r>
        <w:r w:rsidR="009E0FE7">
          <w:rPr>
            <w:webHidden/>
          </w:rPr>
          <w:instrText xml:space="preserve"> PAGEREF _Toc168554436 \h </w:instrText>
        </w:r>
        <w:r w:rsidR="009E0FE7">
          <w:rPr>
            <w:webHidden/>
          </w:rPr>
        </w:r>
        <w:r w:rsidR="009E0FE7">
          <w:rPr>
            <w:webHidden/>
          </w:rPr>
          <w:fldChar w:fldCharType="separate"/>
        </w:r>
        <w:r w:rsidR="009A10C8">
          <w:rPr>
            <w:webHidden/>
          </w:rPr>
          <w:t>11</w:t>
        </w:r>
        <w:r w:rsidR="009E0FE7">
          <w:rPr>
            <w:webHidden/>
          </w:rPr>
          <w:fldChar w:fldCharType="end"/>
        </w:r>
      </w:hyperlink>
    </w:p>
    <w:p w14:paraId="625578BE" w14:textId="5A4C7C87" w:rsidR="009E0FE7" w:rsidRDefault="00000000">
      <w:pPr>
        <w:pStyle w:val="TOC2"/>
        <w:rPr>
          <w:rFonts w:asciiTheme="minorHAnsi" w:hAnsiTheme="minorHAnsi"/>
          <w:b w:val="0"/>
          <w:kern w:val="2"/>
          <w14:ligatures w14:val="standardContextual"/>
        </w:rPr>
      </w:pPr>
      <w:hyperlink w:anchor="_Toc168554437" w:history="1">
        <w:r w:rsidR="009E0FE7" w:rsidRPr="00B1446F">
          <w:rPr>
            <w:rStyle w:val="Hyperlink"/>
          </w:rPr>
          <w:t>5.</w:t>
        </w:r>
        <w:r w:rsidR="009E0FE7">
          <w:rPr>
            <w:rFonts w:asciiTheme="minorHAnsi" w:hAnsiTheme="minorHAnsi"/>
            <w:b w:val="0"/>
            <w:kern w:val="2"/>
            <w14:ligatures w14:val="standardContextual"/>
          </w:rPr>
          <w:tab/>
        </w:r>
        <w:r w:rsidR="009E0FE7" w:rsidRPr="00B1446F">
          <w:rPr>
            <w:rStyle w:val="Hyperlink"/>
          </w:rPr>
          <w:t>Boundary Conditions</w:t>
        </w:r>
        <w:r w:rsidR="009E0FE7">
          <w:rPr>
            <w:webHidden/>
          </w:rPr>
          <w:tab/>
        </w:r>
        <w:r w:rsidR="009E0FE7">
          <w:rPr>
            <w:webHidden/>
          </w:rPr>
          <w:fldChar w:fldCharType="begin"/>
        </w:r>
        <w:r w:rsidR="009E0FE7">
          <w:rPr>
            <w:webHidden/>
          </w:rPr>
          <w:instrText xml:space="preserve"> PAGEREF _Toc168554437 \h </w:instrText>
        </w:r>
        <w:r w:rsidR="009E0FE7">
          <w:rPr>
            <w:webHidden/>
          </w:rPr>
        </w:r>
        <w:r w:rsidR="009E0FE7">
          <w:rPr>
            <w:webHidden/>
          </w:rPr>
          <w:fldChar w:fldCharType="separate"/>
        </w:r>
        <w:r w:rsidR="009A10C8">
          <w:rPr>
            <w:webHidden/>
          </w:rPr>
          <w:t>12</w:t>
        </w:r>
        <w:r w:rsidR="009E0FE7">
          <w:rPr>
            <w:webHidden/>
          </w:rPr>
          <w:fldChar w:fldCharType="end"/>
        </w:r>
      </w:hyperlink>
    </w:p>
    <w:p w14:paraId="0405ED1D" w14:textId="4059F48F" w:rsidR="009E0FE7" w:rsidRDefault="00000000">
      <w:pPr>
        <w:pStyle w:val="TOC2"/>
        <w:rPr>
          <w:rFonts w:asciiTheme="minorHAnsi" w:hAnsiTheme="minorHAnsi"/>
          <w:b w:val="0"/>
          <w:kern w:val="2"/>
          <w14:ligatures w14:val="standardContextual"/>
        </w:rPr>
      </w:pPr>
      <w:hyperlink w:anchor="_Toc168554438" w:history="1">
        <w:r w:rsidR="009E0FE7" w:rsidRPr="00B1446F">
          <w:rPr>
            <w:rStyle w:val="Hyperlink"/>
          </w:rPr>
          <w:t>6.</w:t>
        </w:r>
        <w:r w:rsidR="009E0FE7">
          <w:rPr>
            <w:rFonts w:asciiTheme="minorHAnsi" w:hAnsiTheme="minorHAnsi"/>
            <w:b w:val="0"/>
            <w:kern w:val="2"/>
            <w14:ligatures w14:val="standardContextual"/>
          </w:rPr>
          <w:tab/>
        </w:r>
        <w:r w:rsidR="009E0FE7" w:rsidRPr="00B1446F">
          <w:rPr>
            <w:rStyle w:val="Hyperlink"/>
          </w:rPr>
          <w:t>Computational Options</w:t>
        </w:r>
        <w:r w:rsidR="009E0FE7">
          <w:rPr>
            <w:webHidden/>
          </w:rPr>
          <w:tab/>
        </w:r>
        <w:r w:rsidR="009E0FE7">
          <w:rPr>
            <w:webHidden/>
          </w:rPr>
          <w:fldChar w:fldCharType="begin"/>
        </w:r>
        <w:r w:rsidR="009E0FE7">
          <w:rPr>
            <w:webHidden/>
          </w:rPr>
          <w:instrText xml:space="preserve"> PAGEREF _Toc168554438 \h </w:instrText>
        </w:r>
        <w:r w:rsidR="009E0FE7">
          <w:rPr>
            <w:webHidden/>
          </w:rPr>
        </w:r>
        <w:r w:rsidR="009E0FE7">
          <w:rPr>
            <w:webHidden/>
          </w:rPr>
          <w:fldChar w:fldCharType="separate"/>
        </w:r>
        <w:r w:rsidR="009A10C8">
          <w:rPr>
            <w:webHidden/>
          </w:rPr>
          <w:t>13</w:t>
        </w:r>
        <w:r w:rsidR="009E0FE7">
          <w:rPr>
            <w:webHidden/>
          </w:rPr>
          <w:fldChar w:fldCharType="end"/>
        </w:r>
      </w:hyperlink>
    </w:p>
    <w:p w14:paraId="72662E13" w14:textId="08B6D884" w:rsidR="009E0FE7" w:rsidRDefault="00000000">
      <w:pPr>
        <w:pStyle w:val="TOC2"/>
        <w:rPr>
          <w:rFonts w:asciiTheme="minorHAnsi" w:hAnsiTheme="minorHAnsi"/>
          <w:b w:val="0"/>
          <w:kern w:val="2"/>
          <w14:ligatures w14:val="standardContextual"/>
        </w:rPr>
      </w:pPr>
      <w:hyperlink w:anchor="_Toc168554439" w:history="1">
        <w:r w:rsidR="009E0FE7" w:rsidRPr="00B1446F">
          <w:rPr>
            <w:rStyle w:val="Hyperlink"/>
          </w:rPr>
          <w:t>7.</w:t>
        </w:r>
        <w:r w:rsidR="009E0FE7">
          <w:rPr>
            <w:rFonts w:asciiTheme="minorHAnsi" w:hAnsiTheme="minorHAnsi"/>
            <w:b w:val="0"/>
            <w:kern w:val="2"/>
            <w14:ligatures w14:val="standardContextual"/>
          </w:rPr>
          <w:tab/>
        </w:r>
        <w:r w:rsidR="009E0FE7" w:rsidRPr="00B1446F">
          <w:rPr>
            <w:rStyle w:val="Hyperlink"/>
          </w:rPr>
          <w:t>Model Calibration &amp; Validation</w:t>
        </w:r>
        <w:r w:rsidR="009E0FE7">
          <w:rPr>
            <w:webHidden/>
          </w:rPr>
          <w:tab/>
        </w:r>
        <w:r w:rsidR="009E0FE7">
          <w:rPr>
            <w:webHidden/>
          </w:rPr>
          <w:fldChar w:fldCharType="begin"/>
        </w:r>
        <w:r w:rsidR="009E0FE7">
          <w:rPr>
            <w:webHidden/>
          </w:rPr>
          <w:instrText xml:space="preserve"> PAGEREF _Toc168554439 \h </w:instrText>
        </w:r>
        <w:r w:rsidR="009E0FE7">
          <w:rPr>
            <w:webHidden/>
          </w:rPr>
        </w:r>
        <w:r w:rsidR="009E0FE7">
          <w:rPr>
            <w:webHidden/>
          </w:rPr>
          <w:fldChar w:fldCharType="separate"/>
        </w:r>
        <w:r w:rsidR="009A10C8">
          <w:rPr>
            <w:webHidden/>
          </w:rPr>
          <w:t>15</w:t>
        </w:r>
        <w:r w:rsidR="009E0FE7">
          <w:rPr>
            <w:webHidden/>
          </w:rPr>
          <w:fldChar w:fldCharType="end"/>
        </w:r>
      </w:hyperlink>
    </w:p>
    <w:p w14:paraId="5502861D" w14:textId="455EB2B1" w:rsidR="009E0FE7" w:rsidRDefault="00000000">
      <w:pPr>
        <w:pStyle w:val="TOC2"/>
        <w:rPr>
          <w:rFonts w:asciiTheme="minorHAnsi" w:hAnsiTheme="minorHAnsi"/>
          <w:b w:val="0"/>
          <w:kern w:val="2"/>
          <w14:ligatures w14:val="standardContextual"/>
        </w:rPr>
      </w:pPr>
      <w:hyperlink w:anchor="_Toc168554440" w:history="1">
        <w:r w:rsidR="009E0FE7" w:rsidRPr="00B1446F">
          <w:rPr>
            <w:rStyle w:val="Hyperlink"/>
          </w:rPr>
          <w:t>8.</w:t>
        </w:r>
        <w:r w:rsidR="009E0FE7">
          <w:rPr>
            <w:rFonts w:asciiTheme="minorHAnsi" w:hAnsiTheme="minorHAnsi"/>
            <w:b w:val="0"/>
            <w:kern w:val="2"/>
            <w14:ligatures w14:val="standardContextual"/>
          </w:rPr>
          <w:tab/>
        </w:r>
        <w:r w:rsidR="009E0FE7" w:rsidRPr="00B1446F">
          <w:rPr>
            <w:rStyle w:val="Hyperlink"/>
          </w:rPr>
          <w:t>Discussion</w:t>
        </w:r>
        <w:r w:rsidR="009E0FE7">
          <w:rPr>
            <w:webHidden/>
          </w:rPr>
          <w:tab/>
        </w:r>
        <w:r w:rsidR="009E0FE7">
          <w:rPr>
            <w:webHidden/>
          </w:rPr>
          <w:fldChar w:fldCharType="begin"/>
        </w:r>
        <w:r w:rsidR="009E0FE7">
          <w:rPr>
            <w:webHidden/>
          </w:rPr>
          <w:instrText xml:space="preserve"> PAGEREF _Toc168554440 \h </w:instrText>
        </w:r>
        <w:r w:rsidR="009E0FE7">
          <w:rPr>
            <w:webHidden/>
          </w:rPr>
        </w:r>
        <w:r w:rsidR="009E0FE7">
          <w:rPr>
            <w:webHidden/>
          </w:rPr>
          <w:fldChar w:fldCharType="separate"/>
        </w:r>
        <w:r w:rsidR="009A10C8">
          <w:rPr>
            <w:webHidden/>
          </w:rPr>
          <w:t>17</w:t>
        </w:r>
        <w:r w:rsidR="009E0FE7">
          <w:rPr>
            <w:webHidden/>
          </w:rPr>
          <w:fldChar w:fldCharType="end"/>
        </w:r>
      </w:hyperlink>
    </w:p>
    <w:p w14:paraId="5CDFE013" w14:textId="018E9FCB" w:rsidR="009E0FE7" w:rsidRDefault="00000000">
      <w:pPr>
        <w:pStyle w:val="TOC2"/>
        <w:rPr>
          <w:rFonts w:asciiTheme="minorHAnsi" w:hAnsiTheme="minorHAnsi"/>
          <w:b w:val="0"/>
          <w:kern w:val="2"/>
          <w14:ligatures w14:val="standardContextual"/>
        </w:rPr>
      </w:pPr>
      <w:hyperlink w:anchor="_Toc168554441" w:history="1">
        <w:r w:rsidR="009E0FE7" w:rsidRPr="00B1446F">
          <w:rPr>
            <w:rStyle w:val="Hyperlink"/>
          </w:rPr>
          <w:t>Appendix A – Results</w:t>
        </w:r>
        <w:r w:rsidR="009E0FE7">
          <w:rPr>
            <w:webHidden/>
          </w:rPr>
          <w:tab/>
        </w:r>
        <w:r w:rsidR="009E0FE7">
          <w:rPr>
            <w:webHidden/>
          </w:rPr>
          <w:fldChar w:fldCharType="begin"/>
        </w:r>
        <w:r w:rsidR="009E0FE7">
          <w:rPr>
            <w:webHidden/>
          </w:rPr>
          <w:instrText xml:space="preserve"> PAGEREF _Toc168554441 \h </w:instrText>
        </w:r>
        <w:r w:rsidR="009E0FE7">
          <w:rPr>
            <w:webHidden/>
          </w:rPr>
        </w:r>
        <w:r w:rsidR="009E0FE7">
          <w:rPr>
            <w:webHidden/>
          </w:rPr>
          <w:fldChar w:fldCharType="separate"/>
        </w:r>
        <w:r w:rsidR="009A10C8">
          <w:rPr>
            <w:webHidden/>
          </w:rPr>
          <w:t>18</w:t>
        </w:r>
        <w:r w:rsidR="009E0FE7">
          <w:rPr>
            <w:webHidden/>
          </w:rPr>
          <w:fldChar w:fldCharType="end"/>
        </w:r>
      </w:hyperlink>
    </w:p>
    <w:p w14:paraId="28144357" w14:textId="13A41511" w:rsidR="00E12760" w:rsidRDefault="006C4B0F" w:rsidP="00E12760">
      <w:pPr>
        <w:pStyle w:val="FEMANormal"/>
        <w:rPr>
          <w:noProof/>
        </w:rPr>
      </w:pPr>
      <w:r>
        <w:rPr>
          <w:rFonts w:eastAsiaTheme="minorEastAsia"/>
          <w:b/>
          <w:bCs/>
          <w:smallCaps/>
          <w:noProof/>
          <w:szCs w:val="22"/>
        </w:rPr>
        <w:fldChar w:fldCharType="end"/>
      </w:r>
    </w:p>
    <w:p w14:paraId="1BDB4189" w14:textId="77777777" w:rsidR="00010A00" w:rsidRDefault="00010A00" w:rsidP="00AD67D7">
      <w:pPr>
        <w:pStyle w:val="FEMANormal"/>
        <w:rPr>
          <w:noProof/>
        </w:rPr>
      </w:pPr>
    </w:p>
    <w:p w14:paraId="76586393" w14:textId="77777777" w:rsidR="00635884" w:rsidRDefault="00635884" w:rsidP="00AD67D7">
      <w:pPr>
        <w:pStyle w:val="FEMANormal"/>
        <w:rPr>
          <w:noProof/>
        </w:rPr>
      </w:pPr>
    </w:p>
    <w:p w14:paraId="318FD29A" w14:textId="77777777" w:rsidR="00635884" w:rsidRDefault="00635884" w:rsidP="00AD67D7">
      <w:pPr>
        <w:pStyle w:val="FEMANormal"/>
        <w:rPr>
          <w:noProof/>
        </w:rPr>
      </w:pPr>
    </w:p>
    <w:p w14:paraId="0F50EEBE" w14:textId="77777777" w:rsidR="00635884" w:rsidRDefault="00635884" w:rsidP="00AD67D7">
      <w:pPr>
        <w:pStyle w:val="FEMANormal"/>
        <w:rPr>
          <w:noProof/>
        </w:rPr>
      </w:pPr>
    </w:p>
    <w:p w14:paraId="6E735372" w14:textId="77777777" w:rsidR="00635884" w:rsidRDefault="00635884" w:rsidP="00AD67D7">
      <w:pPr>
        <w:pStyle w:val="FEMANormal"/>
        <w:rPr>
          <w:noProof/>
        </w:rPr>
      </w:pPr>
    </w:p>
    <w:p w14:paraId="491A1490" w14:textId="77777777" w:rsidR="00635884" w:rsidRDefault="00635884" w:rsidP="00AD67D7">
      <w:pPr>
        <w:pStyle w:val="FEMANormal"/>
        <w:rPr>
          <w:noProof/>
        </w:rPr>
      </w:pPr>
    </w:p>
    <w:p w14:paraId="2D879314" w14:textId="77777777" w:rsidR="0078419C" w:rsidRDefault="0078419C" w:rsidP="00AD67D7">
      <w:pPr>
        <w:pStyle w:val="FEMANormal"/>
        <w:rPr>
          <w:noProof/>
        </w:rPr>
      </w:pPr>
    </w:p>
    <w:p w14:paraId="4E77F82D" w14:textId="77777777" w:rsidR="0078419C" w:rsidRDefault="0078419C" w:rsidP="00AD67D7">
      <w:pPr>
        <w:pStyle w:val="FEMANormal"/>
        <w:rPr>
          <w:noProof/>
        </w:rPr>
      </w:pPr>
    </w:p>
    <w:p w14:paraId="13676C72" w14:textId="77777777" w:rsidR="0078419C" w:rsidRDefault="0078419C" w:rsidP="00AD67D7">
      <w:pPr>
        <w:pStyle w:val="FEMANormal"/>
        <w:rPr>
          <w:noProof/>
        </w:rPr>
      </w:pPr>
    </w:p>
    <w:p w14:paraId="0AE2B90A" w14:textId="77777777" w:rsidR="0078419C" w:rsidRDefault="0078419C" w:rsidP="00AD67D7">
      <w:pPr>
        <w:pStyle w:val="FEMANormal"/>
        <w:rPr>
          <w:noProof/>
        </w:rPr>
      </w:pPr>
    </w:p>
    <w:p w14:paraId="727F46A4" w14:textId="0450BD16" w:rsidR="0078419C" w:rsidRDefault="0078419C" w:rsidP="00AD67D7">
      <w:pPr>
        <w:pStyle w:val="FEMANormal"/>
        <w:rPr>
          <w:noProof/>
        </w:rPr>
        <w:sectPr w:rsidR="0078419C" w:rsidSect="005E3583">
          <w:headerReference w:type="even" r:id="rId19"/>
          <w:headerReference w:type="default" r:id="rId20"/>
          <w:footerReference w:type="even" r:id="rId21"/>
          <w:footerReference w:type="default" r:id="rId22"/>
          <w:headerReference w:type="first" r:id="rId23"/>
          <w:pgSz w:w="12240" w:h="15840"/>
          <w:pgMar w:top="1440" w:right="1440" w:bottom="1440" w:left="1440" w:header="720" w:footer="720" w:gutter="0"/>
          <w:pgNumType w:fmt="lowerRoman" w:start="1"/>
          <w:cols w:space="720"/>
          <w:docGrid w:linePitch="360"/>
        </w:sectPr>
      </w:pPr>
    </w:p>
    <w:p w14:paraId="3DB6F7B5" w14:textId="24C39828" w:rsidR="00256AA5" w:rsidRDefault="00F83DC8" w:rsidP="00A25219">
      <w:pPr>
        <w:pStyle w:val="FEMAHeading1"/>
      </w:pPr>
      <w:bookmarkStart w:id="11" w:name="_Toc168554428"/>
      <w:bookmarkEnd w:id="2"/>
      <w:r>
        <w:lastRenderedPageBreak/>
        <w:t>Basin Overview</w:t>
      </w:r>
      <w:bookmarkEnd w:id="11"/>
    </w:p>
    <w:p w14:paraId="185BA129" w14:textId="6507ECD1" w:rsidR="0078419C" w:rsidRDefault="0078419C" w:rsidP="0078419C">
      <w:pPr>
        <w:pStyle w:val="MMCbodytext"/>
      </w:pPr>
      <w:r>
        <w:t>[brief description of the basin form hydrology and hydraulics point of view including major features]</w:t>
      </w:r>
    </w:p>
    <w:p w14:paraId="0E4273A5" w14:textId="7B2C46C7" w:rsidR="0078419C" w:rsidRDefault="0078419C" w:rsidP="0078419C">
      <w:pPr>
        <w:pStyle w:val="MMCbodytext"/>
        <w:rPr>
          <w:rFonts w:eastAsia="Arial" w:cs="Arial"/>
          <w:szCs w:val="20"/>
        </w:rPr>
      </w:pPr>
      <w:r w:rsidRPr="3036FA8B">
        <w:rPr>
          <w:rFonts w:eastAsia="Arial" w:cs="Arial"/>
          <w:color w:val="70AD47" w:themeColor="accent6"/>
          <w:szCs w:val="20"/>
        </w:rPr>
        <w:t xml:space="preserve">Example: The Elk Middle is an approximately 600-square mile subbasin of the Kanawha River Basin, located in West Virginia. The primary waterway within the basin is the Elk River, which receives flows from Sutton Dam, located at the upstream boundary of the subbasin. The downstream terminus of the Elk Middle subbasin is the United States Geological Survey (USGS) stream gaging station at Queen Shoals, West Virginia. This model unit is primarily located in HUC 8 NAME NUMBER. Karst geology is common in the Kanawha River watershed; however, the extent of the Karst features are located to the south and east of the Elk Middle subbasin. Figure 1 shows the Elk Middle subbasin in relation to the Kanawha basin. Figure 2 depicts the Elk Middle subbasin gage locations. </w:t>
      </w:r>
      <w:r w:rsidR="00D72EDC">
        <w:rPr>
          <w:rFonts w:eastAsia="Arial" w:cs="Arial"/>
          <w:color w:val="FF0000"/>
          <w:szCs w:val="20"/>
        </w:rPr>
        <w:fldChar w:fldCharType="begin"/>
      </w:r>
      <w:r w:rsidR="00D72EDC">
        <w:rPr>
          <w:rFonts w:eastAsia="Arial" w:cs="Arial"/>
          <w:color w:val="FF0000"/>
          <w:szCs w:val="20"/>
        </w:rPr>
        <w:instrText xml:space="preserve"> MERGEFIELD  Section01_GageSummary_Txt  \* MERGEFORMAT </w:instrText>
      </w:r>
      <w:r w:rsidR="00D72EDC">
        <w:rPr>
          <w:rFonts w:eastAsia="Arial" w:cs="Arial"/>
          <w:color w:val="FF0000"/>
          <w:szCs w:val="20"/>
        </w:rPr>
        <w:fldChar w:fldCharType="separate"/>
      </w:r>
      <w:r w:rsidR="00D72EDC">
        <w:rPr>
          <w:rFonts w:eastAsia="Arial" w:cs="Arial"/>
          <w:noProof/>
          <w:color w:val="FF0000"/>
          <w:szCs w:val="20"/>
        </w:rPr>
        <w:t>«Section01_GageSummary_Txt»</w:t>
      </w:r>
      <w:r w:rsidR="00D72EDC">
        <w:rPr>
          <w:rFonts w:eastAsia="Arial" w:cs="Arial"/>
          <w:color w:val="FF0000"/>
          <w:szCs w:val="20"/>
        </w:rPr>
        <w:fldChar w:fldCharType="end"/>
      </w:r>
      <w:r w:rsidRPr="00F83DC8">
        <w:rPr>
          <w:rFonts w:eastAsia="Arial" w:cs="Arial"/>
          <w:color w:val="FF0000"/>
          <w:szCs w:val="20"/>
        </w:rPr>
        <w:t xml:space="preserve"> </w:t>
      </w:r>
      <w:r w:rsidRPr="3036FA8B">
        <w:rPr>
          <w:rFonts w:eastAsia="Arial" w:cs="Arial"/>
          <w:color w:val="70AD47" w:themeColor="accent6"/>
          <w:szCs w:val="20"/>
        </w:rPr>
        <w:t>Additionally, the United States Corps of Engineers (USACE) Huntington District (LRH) maintains records of pool elevation behind Sutton Dam. Webster Springs, West Virginia, with a population of approximately 725, is the largest population center within this modeling domain (U.S. Census Bureau, 2020). River Analysis System (HEC-RAS) modeling for a limited portion in/near Webster Springs, West Virginia exists within this modeling domain.</w:t>
      </w:r>
    </w:p>
    <w:p w14:paraId="76F24C6E" w14:textId="7CC54E20" w:rsidR="0078419C" w:rsidRDefault="0078419C" w:rsidP="0078419C">
      <w:pPr>
        <w:pStyle w:val="MMCbodytext"/>
      </w:pPr>
      <w:r>
        <w:t>[include overview figure showing location of modeling unit relative to the HUC4 pilot project study area]</w:t>
      </w:r>
    </w:p>
    <w:p w14:paraId="3EDCE3ED" w14:textId="4ECF2B84" w:rsidR="009B6926" w:rsidRDefault="009B6926" w:rsidP="009B6926">
      <w:pPr>
        <w:pStyle w:val="MMCbodytext"/>
        <w:keepNext/>
        <w:jc w:val="center"/>
      </w:pPr>
    </w:p>
    <w:p w14:paraId="486B1D1C" w14:textId="3DC14AAF" w:rsidR="0078419C" w:rsidRDefault="009B6926" w:rsidP="009B6926">
      <w:pPr>
        <w:pStyle w:val="Caption"/>
      </w:pPr>
      <w:r>
        <w:t xml:space="preserve">Figure </w:t>
      </w:r>
      <w:r>
        <w:fldChar w:fldCharType="begin"/>
      </w:r>
      <w:r>
        <w:instrText xml:space="preserve"> SEQ Figure \* ARABIC </w:instrText>
      </w:r>
      <w:r>
        <w:fldChar w:fldCharType="separate"/>
      </w:r>
      <w:r w:rsidR="00DD5222">
        <w:rPr>
          <w:noProof/>
        </w:rPr>
        <w:t>1</w:t>
      </w:r>
      <w:r>
        <w:rPr>
          <w:noProof/>
        </w:rPr>
        <w:fldChar w:fldCharType="end"/>
      </w:r>
      <w:r>
        <w:t>.</w:t>
      </w:r>
      <w:r w:rsidRPr="00787636">
        <w:rPr>
          <w:color w:val="FF0000"/>
        </w:rPr>
        <w:t> </w:t>
      </w:r>
      <w:r w:rsidR="0049479F">
        <w:rPr>
          <w:color w:val="FF0000"/>
        </w:rPr>
        <w:fldChar w:fldCharType="begin"/>
      </w:r>
      <w:r w:rsidR="0049479F">
        <w:rPr>
          <w:color w:val="FF0000"/>
        </w:rPr>
        <w:instrText xml:space="preserve"> MERGEFIELD  figure_pilot_study_area  \* MERGEFORMAT </w:instrText>
      </w:r>
      <w:r w:rsidR="0049479F">
        <w:rPr>
          <w:color w:val="FF0000"/>
        </w:rPr>
        <w:fldChar w:fldCharType="separate"/>
      </w:r>
      <w:r w:rsidR="0049479F">
        <w:rPr>
          <w:noProof/>
          <w:color w:val="FF0000"/>
        </w:rPr>
        <w:t>«figure_pilot_study_area»</w:t>
      </w:r>
      <w:r w:rsidR="0049479F">
        <w:rPr>
          <w:color w:val="FF0000"/>
        </w:rPr>
        <w:fldChar w:fldCharType="end"/>
      </w:r>
    </w:p>
    <w:p w14:paraId="780CE0E7" w14:textId="68F4EBCC" w:rsidR="004B76D0" w:rsidRDefault="004B76D0" w:rsidP="004B76D0">
      <w:pPr>
        <w:pStyle w:val="MMCtablecaption"/>
        <w:keepNext/>
      </w:pPr>
    </w:p>
    <w:p w14:paraId="211CF37C" w14:textId="747A7C7A" w:rsidR="004B76D0" w:rsidRDefault="004B76D0" w:rsidP="004B76D0">
      <w:pPr>
        <w:pStyle w:val="Caption"/>
      </w:pPr>
      <w:r>
        <w:t xml:space="preserve">Figure </w:t>
      </w:r>
      <w:r>
        <w:fldChar w:fldCharType="begin"/>
      </w:r>
      <w:r>
        <w:instrText xml:space="preserve"> SEQ Figure \* ARABIC </w:instrText>
      </w:r>
      <w:r>
        <w:fldChar w:fldCharType="separate"/>
      </w:r>
      <w:r w:rsidR="00DD5222">
        <w:rPr>
          <w:noProof/>
        </w:rPr>
        <w:t>2</w:t>
      </w:r>
      <w:r>
        <w:rPr>
          <w:noProof/>
        </w:rPr>
        <w:fldChar w:fldCharType="end"/>
      </w:r>
      <w:r>
        <w:t xml:space="preserve">. </w:t>
      </w:r>
      <w:r w:rsidR="0049479F">
        <w:rPr>
          <w:color w:val="FF0000"/>
        </w:rPr>
        <w:fldChar w:fldCharType="begin"/>
      </w:r>
      <w:r w:rsidR="0049479F">
        <w:rPr>
          <w:color w:val="FF0000"/>
        </w:rPr>
        <w:instrText xml:space="preserve"> MERGEFIELD  figure_dem  \* MERGEFORMAT </w:instrText>
      </w:r>
      <w:r w:rsidR="0049479F">
        <w:rPr>
          <w:color w:val="FF0000"/>
        </w:rPr>
        <w:fldChar w:fldCharType="separate"/>
      </w:r>
      <w:r w:rsidR="0049479F">
        <w:rPr>
          <w:noProof/>
          <w:color w:val="FF0000"/>
        </w:rPr>
        <w:t>«figure_dem»</w:t>
      </w:r>
      <w:r w:rsidR="0049479F">
        <w:rPr>
          <w:color w:val="FF0000"/>
        </w:rPr>
        <w:fldChar w:fldCharType="end"/>
      </w:r>
    </w:p>
    <w:p w14:paraId="1F66D695" w14:textId="65C84E03" w:rsidR="00113A26" w:rsidRDefault="00113A26" w:rsidP="00113A26">
      <w:pPr>
        <w:pStyle w:val="MMCbodytext"/>
      </w:pPr>
      <w:r>
        <w:t xml:space="preserve">[include figure showing </w:t>
      </w:r>
      <w:r w:rsidR="0049479F">
        <w:t>digital elevation model of the studied area</w:t>
      </w:r>
      <w:r>
        <w:t>]</w:t>
      </w:r>
    </w:p>
    <w:p w14:paraId="519EF2F2" w14:textId="02690A91" w:rsidR="00113A26" w:rsidRDefault="00113A26" w:rsidP="00113A26">
      <w:pPr>
        <w:pStyle w:val="MMCbodytext"/>
      </w:pPr>
    </w:p>
    <w:p w14:paraId="6168CD43" w14:textId="4E316C0C" w:rsidR="00113A26" w:rsidRDefault="00113A26" w:rsidP="00113A26">
      <w:pPr>
        <w:pStyle w:val="MMCbodytext"/>
      </w:pPr>
    </w:p>
    <w:p w14:paraId="322AEAF0" w14:textId="65188E29" w:rsidR="00113A26" w:rsidRDefault="00113A26" w:rsidP="00113A26">
      <w:pPr>
        <w:pStyle w:val="MMCbodytext"/>
      </w:pPr>
    </w:p>
    <w:p w14:paraId="64A9AFE1" w14:textId="3D99E24B" w:rsidR="00113A26" w:rsidRDefault="00113A26" w:rsidP="00113A26">
      <w:pPr>
        <w:pStyle w:val="MMCbodytext"/>
      </w:pPr>
    </w:p>
    <w:p w14:paraId="1FADD422" w14:textId="33D7ECEE" w:rsidR="00113A26" w:rsidRDefault="00113A26" w:rsidP="00113A26">
      <w:pPr>
        <w:pStyle w:val="MMCbodytext"/>
      </w:pPr>
    </w:p>
    <w:p w14:paraId="45619DDB" w14:textId="77777777" w:rsidR="00113A26" w:rsidRDefault="00113A26" w:rsidP="00113A26">
      <w:pPr>
        <w:pStyle w:val="MMCbodytext"/>
      </w:pPr>
    </w:p>
    <w:p w14:paraId="5D80AAE2" w14:textId="77777777" w:rsidR="00113A26" w:rsidRDefault="00113A26" w:rsidP="00113A26">
      <w:pPr>
        <w:pStyle w:val="MMCbodytext"/>
      </w:pPr>
    </w:p>
    <w:p w14:paraId="15A38360" w14:textId="77777777" w:rsidR="00113A26" w:rsidRDefault="00113A26" w:rsidP="00113A26">
      <w:pPr>
        <w:pStyle w:val="MMCbodytext"/>
      </w:pPr>
    </w:p>
    <w:p w14:paraId="6CFD53F7" w14:textId="77777777" w:rsidR="00113A26" w:rsidRDefault="00113A26" w:rsidP="00113A26">
      <w:pPr>
        <w:pStyle w:val="MMCbodytext"/>
      </w:pPr>
    </w:p>
    <w:p w14:paraId="6E42ECD8" w14:textId="77777777" w:rsidR="00113A26" w:rsidRDefault="00113A26" w:rsidP="00113A26">
      <w:pPr>
        <w:pStyle w:val="MMCbodytext"/>
      </w:pPr>
    </w:p>
    <w:p w14:paraId="63739C0C" w14:textId="77777777" w:rsidR="00113A26" w:rsidRPr="004D23B2" w:rsidRDefault="00113A26" w:rsidP="00113A26">
      <w:pPr>
        <w:pStyle w:val="MMCbodytext"/>
      </w:pPr>
    </w:p>
    <w:p w14:paraId="3CAD43DC" w14:textId="09CB62E7" w:rsidR="001745E5" w:rsidRDefault="00F83DC8" w:rsidP="00F83DC8">
      <w:pPr>
        <w:pStyle w:val="FEMAHeading1"/>
      </w:pPr>
      <w:bookmarkStart w:id="12" w:name="_Toc168554429"/>
      <w:r>
        <w:lastRenderedPageBreak/>
        <w:t>Modeling Team &amp; Metadata</w:t>
      </w:r>
      <w:bookmarkEnd w:id="12"/>
    </w:p>
    <w:p w14:paraId="7F886163" w14:textId="426B3A4B" w:rsidR="00113A26" w:rsidRDefault="00113A26" w:rsidP="00113A26">
      <w:pPr>
        <w:pStyle w:val="MMCbodytext"/>
        <w:spacing w:before="240"/>
        <w:rPr>
          <w:color w:val="70AD47" w:themeColor="accent6"/>
          <w:szCs w:val="20"/>
        </w:rPr>
      </w:pPr>
      <w:r w:rsidRPr="3036FA8B">
        <w:rPr>
          <w:rFonts w:eastAsia="Arial" w:cs="Arial"/>
          <w:color w:val="70AD47" w:themeColor="accent6"/>
          <w:szCs w:val="20"/>
        </w:rPr>
        <w:t>The modeling team included personnel from the U.S. Army Corps of Engineers (USACE) and the PTS contracting group. The team developed models based on common techniques to ensure consistent results. The initial model development began in July 2022 and the final products were uploaded in November 2022.</w:t>
      </w:r>
    </w:p>
    <w:p w14:paraId="2E0D10C5" w14:textId="77777777" w:rsidR="00113A26" w:rsidRPr="00F3203B" w:rsidRDefault="00113A26" w:rsidP="00113A26">
      <w:pPr>
        <w:pStyle w:val="MMCbulletstep1"/>
      </w:pPr>
      <w:r>
        <w:t xml:space="preserve">Primary Modeler: </w:t>
      </w:r>
      <w:r w:rsidRPr="3036FA8B">
        <w:rPr>
          <w:color w:val="70AD47" w:themeColor="accent6"/>
        </w:rPr>
        <w:t>[name, org]</w:t>
      </w:r>
    </w:p>
    <w:p w14:paraId="46492E82" w14:textId="77777777" w:rsidR="00113A26" w:rsidRPr="00F3203B" w:rsidRDefault="00113A26" w:rsidP="00113A26">
      <w:pPr>
        <w:pStyle w:val="MMCbulletstep1"/>
      </w:pPr>
      <w:r>
        <w:t xml:space="preserve">QC Reviewer: </w:t>
      </w:r>
      <w:r w:rsidRPr="3036FA8B">
        <w:rPr>
          <w:color w:val="70AD47" w:themeColor="accent6"/>
        </w:rPr>
        <w:t>[name, org]</w:t>
      </w:r>
    </w:p>
    <w:p w14:paraId="0089FC02" w14:textId="77777777" w:rsidR="00113A26" w:rsidRDefault="00113A26" w:rsidP="00113A26">
      <w:pPr>
        <w:pStyle w:val="MMCbulletstep1"/>
      </w:pPr>
      <w:r>
        <w:t xml:space="preserve">[Calibrated Model Delivered: </w:t>
      </w:r>
      <w:r w:rsidRPr="3036FA8B">
        <w:rPr>
          <w:color w:val="70AD47" w:themeColor="accent6"/>
        </w:rPr>
        <w:t>xxx</w:t>
      </w:r>
      <w:r>
        <w:t xml:space="preserve">; Model Comment Addressed: </w:t>
      </w:r>
      <w:r w:rsidRPr="3036FA8B">
        <w:rPr>
          <w:color w:val="70AD47" w:themeColor="accent6"/>
        </w:rPr>
        <w:t>xxx</w:t>
      </w:r>
      <w:r>
        <w:t>]</w:t>
      </w:r>
    </w:p>
    <w:p w14:paraId="489596D8" w14:textId="77777777" w:rsidR="00113A26" w:rsidRDefault="00113A26" w:rsidP="00113A26">
      <w:pPr>
        <w:pStyle w:val="MMCbulletstep1"/>
      </w:pPr>
      <w:r>
        <w:t>HEC–RAS Version: [</w:t>
      </w:r>
      <w:r w:rsidRPr="3036FA8B">
        <w:rPr>
          <w:color w:val="70AD47" w:themeColor="accent6"/>
        </w:rPr>
        <w:t>version used</w:t>
      </w:r>
      <w:r>
        <w:t>]</w:t>
      </w:r>
    </w:p>
    <w:p w14:paraId="2DC8A633" w14:textId="77777777" w:rsidR="00113A26" w:rsidRPr="007C33A3" w:rsidRDefault="00113A26" w:rsidP="00113A26">
      <w:pPr>
        <w:pStyle w:val="MMCbulletstep1"/>
      </w:pPr>
      <w:r w:rsidRPr="007C33A3">
        <w:t>Vertical Datum: NAVD 88 - feet</w:t>
      </w:r>
    </w:p>
    <w:p w14:paraId="059CCDA5" w14:textId="2CAF09D2" w:rsidR="00113A26" w:rsidRDefault="00113A26" w:rsidP="00113A26">
      <w:pPr>
        <w:pStyle w:val="MMCbulletstep1"/>
      </w:pPr>
      <w:r w:rsidRPr="007C33A3">
        <w:t xml:space="preserve">Projection of Model: Albers Equal Area per USACE </w:t>
      </w:r>
      <w:r>
        <w:t>FFRD Standard SOP</w:t>
      </w:r>
    </w:p>
    <w:p w14:paraId="33C0A793" w14:textId="19479B30"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1</w:t>
      </w:r>
      <w:r>
        <w:rPr>
          <w:noProof/>
        </w:rPr>
        <w:fldChar w:fldCharType="end"/>
      </w:r>
      <w:r>
        <w:t xml:space="preserve">. </w:t>
      </w:r>
      <w:r w:rsidR="007261C6" w:rsidRPr="007261C6">
        <w:rPr>
          <w:b w:val="0"/>
          <w:bCs w:val="0"/>
        </w:rPr>
        <w:t>Projection Details</w:t>
      </w:r>
    </w:p>
    <w:tbl>
      <w:tblPr>
        <w:tblStyle w:val="GridTable4-Accent31"/>
        <w:tblW w:w="0" w:type="auto"/>
        <w:jc w:val="center"/>
        <w:tblLook w:val="04A0" w:firstRow="1" w:lastRow="0" w:firstColumn="1" w:lastColumn="0" w:noHBand="0" w:noVBand="1"/>
      </w:tblPr>
      <w:tblGrid>
        <w:gridCol w:w="1800"/>
        <w:gridCol w:w="4050"/>
      </w:tblGrid>
      <w:tr w:rsidR="00017CD1" w14:paraId="5014FCB3" w14:textId="77777777" w:rsidTr="00017C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73319F91" w14:textId="22E18405" w:rsidR="00017CD1" w:rsidRDefault="00017CD1" w:rsidP="009B52AE">
            <w:pPr>
              <w:pStyle w:val="MMCbodytext"/>
            </w:pPr>
            <w:r>
              <w:t>ID</w:t>
            </w:r>
          </w:p>
        </w:tc>
        <w:tc>
          <w:tcPr>
            <w:tcW w:w="4050" w:type="dxa"/>
          </w:tcPr>
          <w:p w14:paraId="51C36560" w14:textId="43ACF9A7" w:rsidR="00017CD1" w:rsidRDefault="00017CD1" w:rsidP="009B52AE">
            <w:pPr>
              <w:pStyle w:val="MMCbodytext"/>
              <w:cnfStyle w:val="100000000000" w:firstRow="1" w:lastRow="0" w:firstColumn="0" w:lastColumn="0" w:oddVBand="0" w:evenVBand="0" w:oddHBand="0" w:evenHBand="0" w:firstRowFirstColumn="0" w:firstRowLastColumn="0" w:lastRowFirstColumn="0" w:lastRowLastColumn="0"/>
            </w:pPr>
            <w:r>
              <w:t>Value</w:t>
            </w:r>
          </w:p>
        </w:tc>
      </w:tr>
      <w:tr w:rsidR="00017CD1" w14:paraId="55C080B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502F3D49" w14:textId="4C812AB1" w:rsidR="00017CD1" w:rsidRDefault="00017CD1" w:rsidP="009B52AE">
            <w:pPr>
              <w:pStyle w:val="MMCbodytext"/>
            </w:pPr>
            <w:r>
              <w:t>PROJCS</w:t>
            </w:r>
          </w:p>
        </w:tc>
        <w:tc>
          <w:tcPr>
            <w:tcW w:w="4050" w:type="dxa"/>
          </w:tcPr>
          <w:p w14:paraId="3F4F06B1" w14:textId="51CBD820" w:rsidR="00017CD1" w:rsidRDefault="007C33A3" w:rsidP="009B52AE">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table01_projcs  \* MERGEFORMAT </w:instrText>
            </w:r>
            <w:r>
              <w:rPr>
                <w:color w:val="FF0000"/>
              </w:rPr>
              <w:fldChar w:fldCharType="separate"/>
            </w:r>
            <w:r>
              <w:rPr>
                <w:noProof/>
                <w:color w:val="FF0000"/>
              </w:rPr>
              <w:t>«table01_projcs»</w:t>
            </w:r>
            <w:r>
              <w:rPr>
                <w:color w:val="FF0000"/>
              </w:rPr>
              <w:fldChar w:fldCharType="end"/>
            </w:r>
          </w:p>
        </w:tc>
      </w:tr>
      <w:tr w:rsidR="007261C6" w14:paraId="7B4C0E01"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51743E6" w14:textId="7E1A0B5F" w:rsidR="007261C6" w:rsidRDefault="007261C6" w:rsidP="007261C6">
            <w:pPr>
              <w:pStyle w:val="MMCbodytext"/>
            </w:pPr>
            <w:r>
              <w:t>GEOGCS</w:t>
            </w:r>
          </w:p>
        </w:tc>
        <w:tc>
          <w:tcPr>
            <w:tcW w:w="4050" w:type="dxa"/>
          </w:tcPr>
          <w:p w14:paraId="7894B0B5" w14:textId="667E5EB0"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table01_geogcs  \* MERGEFORMAT </w:instrText>
            </w:r>
            <w:r>
              <w:rPr>
                <w:color w:val="FF0000"/>
              </w:rPr>
              <w:fldChar w:fldCharType="separate"/>
            </w:r>
            <w:r>
              <w:rPr>
                <w:noProof/>
                <w:color w:val="FF0000"/>
              </w:rPr>
              <w:t>«table01_geogcs»</w:t>
            </w:r>
            <w:r>
              <w:rPr>
                <w:color w:val="FF0000"/>
              </w:rPr>
              <w:fldChar w:fldCharType="end"/>
            </w:r>
          </w:p>
        </w:tc>
      </w:tr>
      <w:tr w:rsidR="007261C6" w14:paraId="669917DF"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FC23F1D" w14:textId="46C7A967" w:rsidR="007261C6" w:rsidRDefault="007261C6" w:rsidP="007261C6">
            <w:pPr>
              <w:pStyle w:val="MMCbodytext"/>
            </w:pPr>
            <w:r>
              <w:t>DATUM</w:t>
            </w:r>
          </w:p>
        </w:tc>
        <w:tc>
          <w:tcPr>
            <w:tcW w:w="4050" w:type="dxa"/>
          </w:tcPr>
          <w:p w14:paraId="49FC1406" w14:textId="5F7FD748"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table01_datum  \* MERGEFORMAT </w:instrText>
            </w:r>
            <w:r>
              <w:rPr>
                <w:color w:val="FF0000"/>
              </w:rPr>
              <w:fldChar w:fldCharType="separate"/>
            </w:r>
            <w:r>
              <w:rPr>
                <w:noProof/>
                <w:color w:val="FF0000"/>
              </w:rPr>
              <w:t>«table01_datum»</w:t>
            </w:r>
            <w:r>
              <w:rPr>
                <w:color w:val="FF0000"/>
              </w:rPr>
              <w:fldChar w:fldCharType="end"/>
            </w:r>
          </w:p>
        </w:tc>
      </w:tr>
      <w:tr w:rsidR="007261C6" w14:paraId="3B4C904E"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68F22DCD" w14:textId="662E1C92" w:rsidR="007261C6" w:rsidRDefault="007261C6" w:rsidP="007261C6">
            <w:pPr>
              <w:pStyle w:val="MMCbodytext"/>
            </w:pPr>
            <w:r>
              <w:t>ELLIPSOID</w:t>
            </w:r>
          </w:p>
        </w:tc>
        <w:tc>
          <w:tcPr>
            <w:tcW w:w="4050" w:type="dxa"/>
          </w:tcPr>
          <w:p w14:paraId="2DD40EE7" w14:textId="7F5E7F67"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table01_ellipsoid  \* MERGEFORMAT </w:instrText>
            </w:r>
            <w:r>
              <w:rPr>
                <w:color w:val="FF0000"/>
              </w:rPr>
              <w:fldChar w:fldCharType="separate"/>
            </w:r>
            <w:r>
              <w:rPr>
                <w:noProof/>
                <w:color w:val="FF0000"/>
              </w:rPr>
              <w:t>«table01_ellipsoid»</w:t>
            </w:r>
            <w:r>
              <w:rPr>
                <w:color w:val="FF0000"/>
              </w:rPr>
              <w:fldChar w:fldCharType="end"/>
            </w:r>
          </w:p>
        </w:tc>
      </w:tr>
      <w:tr w:rsidR="007261C6" w14:paraId="2C74374A"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348D8C1" w14:textId="444CE6DE" w:rsidR="007261C6" w:rsidRDefault="007261C6" w:rsidP="007261C6">
            <w:pPr>
              <w:pStyle w:val="MMCbodytext"/>
            </w:pPr>
            <w:r>
              <w:t>METHOD</w:t>
            </w:r>
          </w:p>
        </w:tc>
        <w:tc>
          <w:tcPr>
            <w:tcW w:w="4050" w:type="dxa"/>
          </w:tcPr>
          <w:p w14:paraId="1CB0247B" w14:textId="73A2ECFB"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table01_method  \* MERGEFORMAT </w:instrText>
            </w:r>
            <w:r>
              <w:rPr>
                <w:color w:val="FF0000"/>
              </w:rPr>
              <w:fldChar w:fldCharType="separate"/>
            </w:r>
            <w:r>
              <w:rPr>
                <w:noProof/>
                <w:color w:val="FF0000"/>
              </w:rPr>
              <w:t>«table01_method»</w:t>
            </w:r>
            <w:r>
              <w:rPr>
                <w:color w:val="FF0000"/>
              </w:rPr>
              <w:fldChar w:fldCharType="end"/>
            </w:r>
          </w:p>
        </w:tc>
      </w:tr>
      <w:tr w:rsidR="007261C6" w14:paraId="7BDE9B5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1A19F8F3" w14:textId="6D8CF352" w:rsidR="007261C6" w:rsidRDefault="007261C6" w:rsidP="007261C6">
            <w:pPr>
              <w:pStyle w:val="MMCbodytext"/>
            </w:pPr>
            <w:r>
              <w:t>AUTHORITY</w:t>
            </w:r>
          </w:p>
        </w:tc>
        <w:tc>
          <w:tcPr>
            <w:tcW w:w="4050" w:type="dxa"/>
          </w:tcPr>
          <w:p w14:paraId="71704A48" w14:textId="155B529A"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table01_authority  \* MERGEFORMAT </w:instrText>
            </w:r>
            <w:r>
              <w:rPr>
                <w:color w:val="FF0000"/>
              </w:rPr>
              <w:fldChar w:fldCharType="separate"/>
            </w:r>
            <w:r>
              <w:rPr>
                <w:noProof/>
                <w:color w:val="FF0000"/>
              </w:rPr>
              <w:t>«table01_authority»</w:t>
            </w:r>
            <w:r>
              <w:rPr>
                <w:color w:val="FF0000"/>
              </w:rPr>
              <w:fldChar w:fldCharType="end"/>
            </w:r>
          </w:p>
        </w:tc>
      </w:tr>
      <w:tr w:rsidR="007261C6" w14:paraId="2B5A3B3E" w14:textId="77777777" w:rsidTr="00017C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5FA9474" w14:textId="212D05AE" w:rsidR="007261C6" w:rsidRDefault="007261C6" w:rsidP="007261C6">
            <w:pPr>
              <w:pStyle w:val="MMCbodytext"/>
            </w:pPr>
            <w:r>
              <w:t>CODE</w:t>
            </w:r>
          </w:p>
        </w:tc>
        <w:tc>
          <w:tcPr>
            <w:tcW w:w="4050" w:type="dxa"/>
          </w:tcPr>
          <w:p w14:paraId="191DE801" w14:textId="43B0A7D6" w:rsidR="007261C6" w:rsidRDefault="007C33A3" w:rsidP="007261C6">
            <w:pPr>
              <w:pStyle w:val="MMCbodytext"/>
              <w:cnfStyle w:val="000000100000" w:firstRow="0" w:lastRow="0" w:firstColumn="0" w:lastColumn="0" w:oddVBand="0" w:evenVBand="0" w:oddHBand="1" w:evenHBand="0" w:firstRowFirstColumn="0" w:firstRowLastColumn="0" w:lastRowFirstColumn="0" w:lastRowLastColumn="0"/>
            </w:pPr>
            <w:r>
              <w:rPr>
                <w:color w:val="FF0000"/>
              </w:rPr>
              <w:fldChar w:fldCharType="begin"/>
            </w:r>
            <w:r>
              <w:rPr>
                <w:color w:val="FF0000"/>
              </w:rPr>
              <w:instrText xml:space="preserve"> MERGEFIELD  table01_code  \* MERGEFORMAT </w:instrText>
            </w:r>
            <w:r>
              <w:rPr>
                <w:color w:val="FF0000"/>
              </w:rPr>
              <w:fldChar w:fldCharType="separate"/>
            </w:r>
            <w:r>
              <w:rPr>
                <w:noProof/>
                <w:color w:val="FF0000"/>
              </w:rPr>
              <w:t>«table01_code»</w:t>
            </w:r>
            <w:r>
              <w:rPr>
                <w:color w:val="FF0000"/>
              </w:rPr>
              <w:fldChar w:fldCharType="end"/>
            </w:r>
          </w:p>
        </w:tc>
      </w:tr>
      <w:tr w:rsidR="007261C6" w14:paraId="6FA31189" w14:textId="77777777" w:rsidTr="00017CD1">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F9F7AF0" w14:textId="5D1A4414" w:rsidR="007261C6" w:rsidRDefault="007261C6" w:rsidP="007261C6">
            <w:pPr>
              <w:pStyle w:val="MMCbodytext"/>
            </w:pPr>
            <w:r>
              <w:t>UNIT</w:t>
            </w:r>
          </w:p>
        </w:tc>
        <w:tc>
          <w:tcPr>
            <w:tcW w:w="4050" w:type="dxa"/>
          </w:tcPr>
          <w:p w14:paraId="643C129E" w14:textId="2E0ABEC4" w:rsidR="007261C6" w:rsidRDefault="007C33A3" w:rsidP="007261C6">
            <w:pPr>
              <w:pStyle w:val="MMCbodytext"/>
              <w:cnfStyle w:val="000000000000" w:firstRow="0" w:lastRow="0" w:firstColumn="0" w:lastColumn="0" w:oddVBand="0" w:evenVBand="0" w:oddHBand="0" w:evenHBand="0" w:firstRowFirstColumn="0" w:firstRowLastColumn="0" w:lastRowFirstColumn="0" w:lastRowLastColumn="0"/>
            </w:pPr>
            <w:r>
              <w:rPr>
                <w:color w:val="FF0000"/>
              </w:rPr>
              <w:fldChar w:fldCharType="begin"/>
            </w:r>
            <w:r>
              <w:rPr>
                <w:color w:val="FF0000"/>
              </w:rPr>
              <w:instrText xml:space="preserve"> MERGEFIELD  table01_unit  \* MERGEFORMAT </w:instrText>
            </w:r>
            <w:r>
              <w:rPr>
                <w:color w:val="FF0000"/>
              </w:rPr>
              <w:fldChar w:fldCharType="separate"/>
            </w:r>
            <w:r>
              <w:rPr>
                <w:noProof/>
                <w:color w:val="FF0000"/>
              </w:rPr>
              <w:t>«table01_unit»</w:t>
            </w:r>
            <w:r>
              <w:rPr>
                <w:color w:val="FF0000"/>
              </w:rPr>
              <w:fldChar w:fldCharType="end"/>
            </w:r>
          </w:p>
        </w:tc>
      </w:tr>
    </w:tbl>
    <w:p w14:paraId="3B12CDB5" w14:textId="77777777" w:rsidR="00113A26" w:rsidRDefault="00113A26" w:rsidP="00113A26">
      <w:pPr>
        <w:pStyle w:val="FEMANormal"/>
      </w:pPr>
    </w:p>
    <w:p w14:paraId="45AD119A" w14:textId="77777777" w:rsidR="007C33A3" w:rsidRDefault="007C33A3" w:rsidP="00113A26">
      <w:pPr>
        <w:pStyle w:val="FEMANormal"/>
      </w:pPr>
    </w:p>
    <w:p w14:paraId="74A4B066" w14:textId="77777777" w:rsidR="007C33A3" w:rsidRDefault="007C33A3" w:rsidP="00113A26">
      <w:pPr>
        <w:pStyle w:val="FEMANormal"/>
      </w:pPr>
    </w:p>
    <w:p w14:paraId="39D50006" w14:textId="77777777" w:rsidR="0049479F" w:rsidRDefault="0049479F" w:rsidP="00113A26">
      <w:pPr>
        <w:pStyle w:val="FEMANormal"/>
      </w:pPr>
    </w:p>
    <w:p w14:paraId="20F7A671" w14:textId="77777777" w:rsidR="0049479F" w:rsidRDefault="0049479F" w:rsidP="00113A26">
      <w:pPr>
        <w:pStyle w:val="FEMANormal"/>
      </w:pPr>
    </w:p>
    <w:p w14:paraId="18D59144" w14:textId="6372A771" w:rsidR="001745E5" w:rsidRDefault="00F83DC8" w:rsidP="00CB47C7">
      <w:pPr>
        <w:pStyle w:val="FEMAHeading1"/>
      </w:pPr>
      <w:bookmarkStart w:id="13" w:name="_Toc168554430"/>
      <w:r>
        <w:lastRenderedPageBreak/>
        <w:t>Data Sources</w:t>
      </w:r>
      <w:bookmarkEnd w:id="13"/>
    </w:p>
    <w:p w14:paraId="5B6A6A6D" w14:textId="02581CD4" w:rsidR="00113A26" w:rsidRPr="00113A26" w:rsidRDefault="00113A26" w:rsidP="00113A26">
      <w:pPr>
        <w:pStyle w:val="MMCbodytext"/>
      </w:pPr>
      <w:r w:rsidRPr="00113A26">
        <w:t>d Several data sources were used to support the production of this model as tabulated and described in Table X.</w:t>
      </w:r>
    </w:p>
    <w:p w14:paraId="7071B726" w14:textId="0C543073" w:rsidR="002D643F" w:rsidRDefault="002D643F" w:rsidP="002D643F">
      <w:pPr>
        <w:pStyle w:val="Caption"/>
        <w:keepNext/>
      </w:pPr>
      <w:r>
        <w:t xml:space="preserve">Table </w:t>
      </w:r>
      <w:r>
        <w:fldChar w:fldCharType="begin"/>
      </w:r>
      <w:r>
        <w:instrText xml:space="preserve"> SEQ Table \* ARABIC </w:instrText>
      </w:r>
      <w:r>
        <w:fldChar w:fldCharType="separate"/>
      </w:r>
      <w:r w:rsidR="007C2953">
        <w:rPr>
          <w:noProof/>
        </w:rPr>
        <w:t>2</w:t>
      </w:r>
      <w:r>
        <w:rPr>
          <w:noProof/>
        </w:rPr>
        <w:fldChar w:fldCharType="end"/>
      </w:r>
      <w:r>
        <w:t xml:space="preserve">. </w:t>
      </w:r>
      <w:r w:rsidRPr="00113A26">
        <w:t>Model Production Data Sources</w:t>
      </w:r>
    </w:p>
    <w:tbl>
      <w:tblPr>
        <w:tblStyle w:val="GridTable4-Accent3"/>
        <w:tblpPr w:leftFromText="180" w:rightFromText="180" w:vertAnchor="text" w:tblpXSpec="center" w:tblpY="1"/>
        <w:tblW w:w="9360" w:type="dxa"/>
        <w:tblLook w:val="04A0" w:firstRow="1" w:lastRow="0" w:firstColumn="1" w:lastColumn="0" w:noHBand="0" w:noVBand="1"/>
      </w:tblPr>
      <w:tblGrid>
        <w:gridCol w:w="1793"/>
        <w:gridCol w:w="7567"/>
      </w:tblGrid>
      <w:tr w:rsidR="00113A26" w:rsidRPr="005B341D" w14:paraId="22DB5193" w14:textId="77777777" w:rsidTr="00113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6FA823" w14:textId="77777777" w:rsidR="00113A26" w:rsidRPr="0017788D" w:rsidRDefault="00113A26" w:rsidP="009B52AE">
            <w:pPr>
              <w:pStyle w:val="MMCtablehead"/>
              <w:rPr>
                <w:b/>
                <w:bCs/>
                <w:color w:val="auto"/>
              </w:rPr>
            </w:pPr>
            <w:r w:rsidRPr="0017788D">
              <w:rPr>
                <w:b/>
                <w:bCs/>
                <w:color w:val="auto"/>
              </w:rPr>
              <w:t>Data</w:t>
            </w:r>
          </w:p>
        </w:tc>
        <w:tc>
          <w:tcPr>
            <w:tcW w:w="7567" w:type="dxa"/>
          </w:tcPr>
          <w:p w14:paraId="74921277" w14:textId="77777777" w:rsidR="00113A26" w:rsidRPr="0017788D" w:rsidRDefault="00113A26"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17788D">
              <w:rPr>
                <w:b/>
                <w:bCs/>
                <w:color w:val="auto"/>
              </w:rPr>
              <w:t>Description / Use / Source / Citation</w:t>
            </w:r>
          </w:p>
        </w:tc>
      </w:tr>
      <w:tr w:rsidR="00113A26" w:rsidRPr="005B341D" w14:paraId="045627D1"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2D52F12" w14:textId="77777777" w:rsidR="00113A26" w:rsidRPr="00113A26" w:rsidRDefault="00113A26" w:rsidP="009B52AE">
            <w:pPr>
              <w:pStyle w:val="MMCtabletext"/>
              <w:rPr>
                <w:b w:val="0"/>
              </w:rPr>
            </w:pPr>
            <w:r w:rsidRPr="00113A26">
              <w:rPr>
                <w:b w:val="0"/>
              </w:rPr>
              <w:t>Digital Elevation Model (DEM)</w:t>
            </w:r>
          </w:p>
        </w:tc>
        <w:tc>
          <w:tcPr>
            <w:tcW w:w="7567" w:type="dxa"/>
          </w:tcPr>
          <w:p w14:paraId="577BA7FE"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A DEM from the West Virginia light detection and ranging (LiDAR) dataset was preprocessed for the entire basin and delivered as a tiled 1-meter resolution grid. The mosaic dataset was sourced from The West Virginia GIS Technical center which references LiDAR Datasets with collection dates ranging from 2003-2018.</w:t>
            </w:r>
          </w:p>
          <w:p w14:paraId="3DE8AF0A" w14:textId="77777777" w:rsidR="00113A26" w:rsidRDefault="00113A26" w:rsidP="009B52AE">
            <w:pPr>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 xml:space="preserve"> </w:t>
            </w:r>
          </w:p>
          <w:p w14:paraId="228FDE76" w14:textId="77777777" w:rsidR="00113A26" w:rsidRDefault="00000000" w:rsidP="009B52AE">
            <w:pPr>
              <w:cnfStyle w:val="000000100000" w:firstRow="0" w:lastRow="0" w:firstColumn="0" w:lastColumn="0" w:oddVBand="0" w:evenVBand="0" w:oddHBand="1" w:evenHBand="0" w:firstRowFirstColumn="0" w:firstRowLastColumn="0" w:lastRowFirstColumn="0" w:lastRowLastColumn="0"/>
              <w:rPr>
                <w:color w:val="70AD47" w:themeColor="accent6"/>
                <w:sz w:val="20"/>
                <w:szCs w:val="20"/>
              </w:rPr>
            </w:pPr>
            <w:hyperlink r:id="rId24">
              <w:r w:rsidR="00113A26" w:rsidRPr="3036FA8B">
                <w:rPr>
                  <w:rStyle w:val="Hyperlink"/>
                  <w:rFonts w:eastAsia="Arial" w:cs="Arial"/>
                  <w:color w:val="70AD47" w:themeColor="accent6"/>
                  <w:sz w:val="20"/>
                  <w:szCs w:val="20"/>
                </w:rPr>
                <w:t>https://www.mapwv.gov/floodtest/docs/WV_FloodTool_ElevationSource_Metadata.pdf</w:t>
              </w:r>
            </w:hyperlink>
          </w:p>
        </w:tc>
      </w:tr>
      <w:tr w:rsidR="00113A26" w:rsidRPr="005B341D" w14:paraId="0C1BBA8F"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8423352" w14:textId="77777777" w:rsidR="00113A26" w:rsidRPr="00113A26" w:rsidRDefault="00113A26" w:rsidP="009B52AE">
            <w:pPr>
              <w:pStyle w:val="MMCtabletext"/>
              <w:rPr>
                <w:b w:val="0"/>
              </w:rPr>
            </w:pPr>
            <w:r w:rsidRPr="00113A26">
              <w:rPr>
                <w:b w:val="0"/>
              </w:rPr>
              <w:t>Stream Gaging Data</w:t>
            </w:r>
          </w:p>
        </w:tc>
        <w:tc>
          <w:tcPr>
            <w:tcW w:w="7567" w:type="dxa"/>
          </w:tcPr>
          <w:p w14:paraId="1EB7CC0C"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6610E9E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D0BD65" w14:textId="77777777" w:rsidR="00113A26" w:rsidRPr="00113A26" w:rsidRDefault="00113A26" w:rsidP="009B52AE">
            <w:pPr>
              <w:pStyle w:val="MMCtabletext"/>
              <w:rPr>
                <w:b w:val="0"/>
              </w:rPr>
            </w:pPr>
            <w:r w:rsidRPr="00113A26">
              <w:rPr>
                <w:b w:val="0"/>
              </w:rPr>
              <w:t>National Hydrography Dataset (NHD) Stream Centerlines</w:t>
            </w:r>
          </w:p>
        </w:tc>
        <w:tc>
          <w:tcPr>
            <w:tcW w:w="7567" w:type="dxa"/>
          </w:tcPr>
          <w:p w14:paraId="48FE7D12"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14:paraId="668CDF78" w14:textId="77777777" w:rsidTr="00113A26">
        <w:trPr>
          <w:trHeight w:val="300"/>
        </w:trPr>
        <w:tc>
          <w:tcPr>
            <w:cnfStyle w:val="001000000000" w:firstRow="0" w:lastRow="0" w:firstColumn="1" w:lastColumn="0" w:oddVBand="0" w:evenVBand="0" w:oddHBand="0" w:evenHBand="0" w:firstRowFirstColumn="0" w:firstRowLastColumn="0" w:lastRowFirstColumn="0" w:lastRowLastColumn="0"/>
            <w:tcW w:w="1793" w:type="dxa"/>
          </w:tcPr>
          <w:p w14:paraId="31EA8FB3" w14:textId="77777777" w:rsidR="00113A26" w:rsidRPr="00113A26" w:rsidRDefault="00113A26" w:rsidP="009B52AE">
            <w:pPr>
              <w:pStyle w:val="MMCtabletext"/>
              <w:rPr>
                <w:b w:val="0"/>
              </w:rPr>
            </w:pPr>
            <w:r w:rsidRPr="00113A26">
              <w:rPr>
                <w:b w:val="0"/>
              </w:rPr>
              <w:t>Model Unit Boundary</w:t>
            </w:r>
          </w:p>
        </w:tc>
        <w:tc>
          <w:tcPr>
            <w:tcW w:w="7567" w:type="dxa"/>
          </w:tcPr>
          <w:p w14:paraId="0E9789C4" w14:textId="77777777" w:rsidR="00113A26"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22D7F717"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4565F26F" w14:textId="77777777" w:rsidR="00113A26" w:rsidRPr="00113A26" w:rsidRDefault="00113A26" w:rsidP="009B52AE">
            <w:pPr>
              <w:pStyle w:val="MMCtabletext"/>
              <w:rPr>
                <w:b w:val="0"/>
              </w:rPr>
            </w:pPr>
            <w:r w:rsidRPr="00113A26">
              <w:rPr>
                <w:b w:val="0"/>
              </w:rPr>
              <w:t>Elevation Derived Hydrography (EDH)</w:t>
            </w:r>
          </w:p>
        </w:tc>
        <w:tc>
          <w:tcPr>
            <w:tcW w:w="7567" w:type="dxa"/>
          </w:tcPr>
          <w:p w14:paraId="73125F1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4A5884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22EE421" w14:textId="77777777" w:rsidR="00113A26" w:rsidRPr="00113A26" w:rsidRDefault="00113A26" w:rsidP="009B52AE">
            <w:pPr>
              <w:pStyle w:val="MMCtabletext"/>
              <w:rPr>
                <w:b w:val="0"/>
              </w:rPr>
            </w:pPr>
            <w:r w:rsidRPr="00113A26">
              <w:rPr>
                <w:b w:val="0"/>
              </w:rPr>
              <w:t>HEC–HMS Model Outputs</w:t>
            </w:r>
          </w:p>
        </w:tc>
        <w:tc>
          <w:tcPr>
            <w:tcW w:w="7567" w:type="dxa"/>
          </w:tcPr>
          <w:p w14:paraId="6BF2975C" w14:textId="77777777" w:rsidR="00113A26" w:rsidRDefault="00113A26" w:rsidP="009B52AE">
            <w:pPr>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sz w:val="20"/>
                <w:szCs w:val="20"/>
              </w:rPr>
            </w:pPr>
            <w:r w:rsidRPr="3036FA8B">
              <w:rPr>
                <w:rFonts w:eastAsia="Arial" w:cs="Arial"/>
                <w:color w:val="70AD47" w:themeColor="accent6"/>
                <w:sz w:val="20"/>
                <w:szCs w:val="20"/>
              </w:rPr>
              <w:t>Ex: HEC–HMS Model results were used as direct inputs to the HEC–RAS model. The HEC–HMS model relied on separate precipitation and temperature datasets described in a separate report.</w:t>
            </w:r>
          </w:p>
        </w:tc>
      </w:tr>
      <w:tr w:rsidR="00113A26" w:rsidRPr="005B341D" w14:paraId="257E6FF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D6AD0C1" w14:textId="77777777" w:rsidR="00113A26" w:rsidRPr="00113A26" w:rsidRDefault="00113A26" w:rsidP="009B52AE">
            <w:pPr>
              <w:pStyle w:val="MMCtabletext"/>
              <w:rPr>
                <w:b w:val="0"/>
              </w:rPr>
            </w:pPr>
            <w:r w:rsidRPr="00113A26">
              <w:rPr>
                <w:b w:val="0"/>
              </w:rPr>
              <w:t>National Levee Database (NLD)</w:t>
            </w:r>
          </w:p>
        </w:tc>
        <w:tc>
          <w:tcPr>
            <w:tcW w:w="7567" w:type="dxa"/>
          </w:tcPr>
          <w:p w14:paraId="35D773B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8A4A478"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E9A640B" w14:textId="77777777" w:rsidR="00113A26" w:rsidRPr="00113A26" w:rsidRDefault="00113A26" w:rsidP="009B52AE">
            <w:pPr>
              <w:pStyle w:val="MMCtabletext"/>
              <w:rPr>
                <w:b w:val="0"/>
              </w:rPr>
            </w:pPr>
            <w:r w:rsidRPr="00113A26">
              <w:rPr>
                <w:b w:val="0"/>
              </w:rPr>
              <w:t>National Inventory of Dams (NID)</w:t>
            </w:r>
          </w:p>
        </w:tc>
        <w:tc>
          <w:tcPr>
            <w:tcW w:w="7567" w:type="dxa"/>
          </w:tcPr>
          <w:p w14:paraId="03FCE9DE"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AA351E" w14:paraId="30BC012C"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F46599F" w14:textId="77777777" w:rsidR="00113A26" w:rsidRPr="00113A26" w:rsidRDefault="00113A26" w:rsidP="009B52AE">
            <w:pPr>
              <w:pStyle w:val="MMCtabletext"/>
              <w:rPr>
                <w:b w:val="0"/>
              </w:rPr>
            </w:pPr>
            <w:r w:rsidRPr="00113A26">
              <w:rPr>
                <w:b w:val="0"/>
              </w:rPr>
              <w:t>Base Level Engineering (BLE) Model–Stream Centerlines</w:t>
            </w:r>
          </w:p>
        </w:tc>
        <w:tc>
          <w:tcPr>
            <w:tcW w:w="7567" w:type="dxa"/>
          </w:tcPr>
          <w:p w14:paraId="48E91449" w14:textId="77777777" w:rsidR="00113A26" w:rsidRPr="00AA351E"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66E3FB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785C7DB" w14:textId="77777777" w:rsidR="00113A26" w:rsidRPr="00113A26" w:rsidRDefault="00113A26" w:rsidP="009B52AE">
            <w:pPr>
              <w:pStyle w:val="MMCtabletext"/>
              <w:rPr>
                <w:b w:val="0"/>
              </w:rPr>
            </w:pPr>
            <w:r w:rsidRPr="00113A26">
              <w:rPr>
                <w:b w:val="0"/>
              </w:rPr>
              <w:t>BLE Model-land use based on aerial image processing</w:t>
            </w:r>
          </w:p>
        </w:tc>
        <w:tc>
          <w:tcPr>
            <w:tcW w:w="7567" w:type="dxa"/>
          </w:tcPr>
          <w:p w14:paraId="2250F25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6163140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E8EFADE" w14:textId="77777777" w:rsidR="00113A26" w:rsidRPr="00113A26" w:rsidRDefault="00113A26" w:rsidP="009B52AE">
            <w:pPr>
              <w:pStyle w:val="MMCtabletext"/>
              <w:rPr>
                <w:b w:val="0"/>
              </w:rPr>
            </w:pPr>
            <w:r w:rsidRPr="00113A26">
              <w:rPr>
                <w:b w:val="0"/>
              </w:rPr>
              <w:lastRenderedPageBreak/>
              <w:t>National Land Cover Dataset (NLCD)</w:t>
            </w:r>
          </w:p>
        </w:tc>
        <w:tc>
          <w:tcPr>
            <w:tcW w:w="7567" w:type="dxa"/>
          </w:tcPr>
          <w:p w14:paraId="6E3AD0A4"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4895CDD1"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3104DC90" w14:textId="77777777" w:rsidR="00113A26" w:rsidRPr="00113A26" w:rsidRDefault="00113A26" w:rsidP="009B52AE">
            <w:pPr>
              <w:pStyle w:val="MMCtabletext"/>
              <w:rPr>
                <w:b w:val="0"/>
              </w:rPr>
            </w:pPr>
            <w:r w:rsidRPr="00113A26">
              <w:rPr>
                <w:b w:val="0"/>
              </w:rPr>
              <w:t>Corps Water Management System (CWMS) Model</w:t>
            </w:r>
          </w:p>
        </w:tc>
        <w:tc>
          <w:tcPr>
            <w:tcW w:w="7567" w:type="dxa"/>
          </w:tcPr>
          <w:p w14:paraId="228E4FBD"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03DCA940"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3605A1B2" w14:textId="77777777" w:rsidR="00113A26" w:rsidRPr="00113A26" w:rsidRDefault="00113A26" w:rsidP="009B52AE">
            <w:pPr>
              <w:pStyle w:val="MMCtabletext"/>
              <w:rPr>
                <w:b w:val="0"/>
              </w:rPr>
            </w:pPr>
            <w:r w:rsidRPr="00113A26">
              <w:rPr>
                <w:b w:val="0"/>
              </w:rPr>
              <w:t>National Flood Hazard Layer (NFHL)</w:t>
            </w:r>
          </w:p>
        </w:tc>
        <w:tc>
          <w:tcPr>
            <w:tcW w:w="7567" w:type="dxa"/>
          </w:tcPr>
          <w:p w14:paraId="1118EA2E"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2E6CB74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4355BB1D" w14:textId="77777777" w:rsidR="00113A26" w:rsidRPr="00113A26" w:rsidRDefault="00113A26" w:rsidP="009B52AE">
            <w:pPr>
              <w:pStyle w:val="MMCtabletext"/>
              <w:rPr>
                <w:b w:val="0"/>
              </w:rPr>
            </w:pPr>
            <w:r w:rsidRPr="00113A26">
              <w:rPr>
                <w:b w:val="0"/>
              </w:rPr>
              <w:t>Flood Insurance Study (FIS)</w:t>
            </w:r>
          </w:p>
        </w:tc>
        <w:tc>
          <w:tcPr>
            <w:tcW w:w="7567" w:type="dxa"/>
          </w:tcPr>
          <w:p w14:paraId="4AF83096"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7DFF5FB"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1BC0990E" w14:textId="77777777" w:rsidR="00113A26" w:rsidRPr="00113A26" w:rsidRDefault="00113A26" w:rsidP="009B52AE">
            <w:pPr>
              <w:pStyle w:val="MMCtabletext"/>
              <w:rPr>
                <w:b w:val="0"/>
              </w:rPr>
            </w:pPr>
            <w:r w:rsidRPr="00113A26">
              <w:rPr>
                <w:b w:val="0"/>
              </w:rPr>
              <w:t>National Structure Inventory (NSI)</w:t>
            </w:r>
          </w:p>
        </w:tc>
        <w:tc>
          <w:tcPr>
            <w:tcW w:w="7567" w:type="dxa"/>
          </w:tcPr>
          <w:p w14:paraId="46BC7BA3"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rPr>
                <w:rFonts w:eastAsia="Arial" w:cs="Arial"/>
                <w:color w:val="70AD47" w:themeColor="accent6"/>
              </w:rPr>
            </w:pPr>
          </w:p>
        </w:tc>
      </w:tr>
      <w:tr w:rsidR="00113A26" w:rsidRPr="005B341D" w14:paraId="2805A9AC"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75EC68E2" w14:textId="77777777" w:rsidR="00113A26" w:rsidRPr="00113A26" w:rsidRDefault="00113A26" w:rsidP="009B52AE">
            <w:pPr>
              <w:pStyle w:val="MMCtabletext"/>
              <w:rPr>
                <w:b w:val="0"/>
              </w:rPr>
            </w:pPr>
            <w:r w:rsidRPr="00113A26">
              <w:rPr>
                <w:b w:val="0"/>
              </w:rPr>
              <w:t>Aerial Photos</w:t>
            </w:r>
          </w:p>
        </w:tc>
        <w:tc>
          <w:tcPr>
            <w:tcW w:w="7567" w:type="dxa"/>
          </w:tcPr>
          <w:p w14:paraId="0980A9FB"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rPr>
                <w:rFonts w:eastAsia="Arial" w:cs="Arial"/>
                <w:color w:val="70AD47" w:themeColor="accent6"/>
              </w:rPr>
            </w:pPr>
            <w:r w:rsidRPr="3036FA8B">
              <w:rPr>
                <w:rFonts w:eastAsia="Arial" w:cs="Arial"/>
                <w:color w:val="70AD47" w:themeColor="accent6"/>
              </w:rPr>
              <w:t>Ex: Publicly available aerial photos of the basin were referenced during model development</w:t>
            </w:r>
          </w:p>
        </w:tc>
      </w:tr>
      <w:tr w:rsidR="00113A26" w:rsidRPr="005B341D" w14:paraId="2ACEAF89"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7C4AFAC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6382C50F"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5B1C4D3D"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5630E180"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2C47D753"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5C7C5448"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7CBFEF1"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18003EF7"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p>
        </w:tc>
      </w:tr>
      <w:tr w:rsidR="00113A26" w:rsidRPr="005B341D" w14:paraId="1AEB5417" w14:textId="77777777" w:rsidTr="00113A26">
        <w:tc>
          <w:tcPr>
            <w:cnfStyle w:val="001000000000" w:firstRow="0" w:lastRow="0" w:firstColumn="1" w:lastColumn="0" w:oddVBand="0" w:evenVBand="0" w:oddHBand="0" w:evenHBand="0" w:firstRowFirstColumn="0" w:firstRowLastColumn="0" w:lastRowFirstColumn="0" w:lastRowLastColumn="0"/>
            <w:tcW w:w="1793" w:type="dxa"/>
          </w:tcPr>
          <w:p w14:paraId="28BA4418" w14:textId="77777777" w:rsidR="00113A26" w:rsidRPr="00113A26" w:rsidRDefault="00113A26" w:rsidP="009B52AE">
            <w:pPr>
              <w:pStyle w:val="MMCtabletext"/>
              <w:rPr>
                <w:b w:val="0"/>
              </w:rPr>
            </w:pPr>
            <w:proofErr w:type="spellStart"/>
            <w:r w:rsidRPr="00113A26">
              <w:rPr>
                <w:b w:val="0"/>
              </w:rPr>
              <w:t>Etc</w:t>
            </w:r>
            <w:proofErr w:type="spellEnd"/>
          </w:p>
        </w:tc>
        <w:tc>
          <w:tcPr>
            <w:tcW w:w="7567" w:type="dxa"/>
          </w:tcPr>
          <w:p w14:paraId="0CD322D1" w14:textId="77777777" w:rsidR="00113A26" w:rsidRPr="005B341D" w:rsidRDefault="00113A26" w:rsidP="009B52AE">
            <w:pPr>
              <w:pStyle w:val="MMCtabletext"/>
              <w:cnfStyle w:val="000000000000" w:firstRow="0" w:lastRow="0" w:firstColumn="0" w:lastColumn="0" w:oddVBand="0" w:evenVBand="0" w:oddHBand="0" w:evenHBand="0" w:firstRowFirstColumn="0" w:firstRowLastColumn="0" w:lastRowFirstColumn="0" w:lastRowLastColumn="0"/>
            </w:pPr>
          </w:p>
        </w:tc>
      </w:tr>
      <w:tr w:rsidR="00113A26" w:rsidRPr="005B341D" w14:paraId="433041FF" w14:textId="77777777" w:rsidTr="00113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5105B79E" w14:textId="77777777" w:rsidR="00113A26" w:rsidRPr="008B242F" w:rsidRDefault="00113A26" w:rsidP="009B52AE">
            <w:pPr>
              <w:pStyle w:val="MMCtabletext"/>
            </w:pPr>
          </w:p>
        </w:tc>
        <w:tc>
          <w:tcPr>
            <w:tcW w:w="7567" w:type="dxa"/>
          </w:tcPr>
          <w:p w14:paraId="63620A41" w14:textId="77777777" w:rsidR="00113A26" w:rsidRPr="005B341D" w:rsidRDefault="00113A26" w:rsidP="009B52AE">
            <w:pPr>
              <w:pStyle w:val="MMCtabletext"/>
              <w:cnfStyle w:val="000000100000" w:firstRow="0" w:lastRow="0" w:firstColumn="0" w:lastColumn="0" w:oddVBand="0" w:evenVBand="0" w:oddHBand="1" w:evenHBand="0" w:firstRowFirstColumn="0" w:firstRowLastColumn="0" w:lastRowFirstColumn="0" w:lastRowLastColumn="0"/>
            </w:pPr>
            <w:r w:rsidRPr="3036FA8B">
              <w:t xml:space="preserve">[add key data sources as needed] </w:t>
            </w:r>
          </w:p>
        </w:tc>
      </w:tr>
    </w:tbl>
    <w:p w14:paraId="1DF0CA9E" w14:textId="77777777" w:rsidR="00113A26" w:rsidRDefault="00113A26" w:rsidP="00113A26">
      <w:pPr>
        <w:pStyle w:val="MMCtabletext"/>
      </w:pPr>
    </w:p>
    <w:p w14:paraId="26D48524" w14:textId="77777777" w:rsidR="00925C65" w:rsidRDefault="00925C65" w:rsidP="00113A26">
      <w:pPr>
        <w:pStyle w:val="MMCtabletext"/>
      </w:pPr>
    </w:p>
    <w:p w14:paraId="4C506100" w14:textId="01957BA1" w:rsidR="0049479F" w:rsidRDefault="0049479F" w:rsidP="0049479F">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Pr>
          <w:color w:val="FF0000"/>
        </w:rPr>
        <w:fldChar w:fldCharType="begin"/>
      </w:r>
      <w:r>
        <w:rPr>
          <w:color w:val="FF0000"/>
        </w:rPr>
        <w:instrText xml:space="preserve"> MERGEFIELD  figure_basin_datasets  \* MERGEFORMAT </w:instrText>
      </w:r>
      <w:r>
        <w:rPr>
          <w:color w:val="FF0000"/>
        </w:rPr>
        <w:fldChar w:fldCharType="separate"/>
      </w:r>
      <w:r>
        <w:rPr>
          <w:noProof/>
          <w:color w:val="FF0000"/>
        </w:rPr>
        <w:t>«figure_basin_datasets»</w:t>
      </w:r>
      <w:r>
        <w:rPr>
          <w:color w:val="FF0000"/>
        </w:rPr>
        <w:fldChar w:fldCharType="end"/>
      </w:r>
    </w:p>
    <w:p w14:paraId="441A9BA8" w14:textId="77777777" w:rsidR="00925C65" w:rsidRDefault="00925C65" w:rsidP="00113A26">
      <w:pPr>
        <w:pStyle w:val="MMCtabletext"/>
      </w:pPr>
    </w:p>
    <w:p w14:paraId="5D4993CC" w14:textId="77777777" w:rsidR="00925C65" w:rsidRDefault="00925C65" w:rsidP="00113A26">
      <w:pPr>
        <w:pStyle w:val="MMCtabletext"/>
      </w:pPr>
    </w:p>
    <w:p w14:paraId="2B328E49" w14:textId="77777777" w:rsidR="00925C65" w:rsidRDefault="00925C65" w:rsidP="00113A26">
      <w:pPr>
        <w:pStyle w:val="MMCtabletext"/>
      </w:pPr>
    </w:p>
    <w:p w14:paraId="26688774" w14:textId="77777777" w:rsidR="00925C65" w:rsidRDefault="00925C65" w:rsidP="00113A26">
      <w:pPr>
        <w:pStyle w:val="MMCtabletext"/>
      </w:pPr>
    </w:p>
    <w:p w14:paraId="7DB887D8" w14:textId="77777777" w:rsidR="00925C65" w:rsidRDefault="00925C65" w:rsidP="00113A26">
      <w:pPr>
        <w:pStyle w:val="MMCtabletext"/>
      </w:pPr>
    </w:p>
    <w:p w14:paraId="61D21544" w14:textId="77777777" w:rsidR="00925C65" w:rsidRDefault="00925C65" w:rsidP="00113A26">
      <w:pPr>
        <w:pStyle w:val="MMCtabletext"/>
      </w:pPr>
    </w:p>
    <w:p w14:paraId="72F0C853" w14:textId="77777777" w:rsidR="00925C65" w:rsidRDefault="00925C65" w:rsidP="00113A26">
      <w:pPr>
        <w:pStyle w:val="MMCtabletext"/>
      </w:pPr>
    </w:p>
    <w:p w14:paraId="74DE0A87" w14:textId="77777777" w:rsidR="00925C65" w:rsidRDefault="00925C65" w:rsidP="00113A26">
      <w:pPr>
        <w:pStyle w:val="MMCtabletext"/>
      </w:pPr>
    </w:p>
    <w:p w14:paraId="0B9120FA" w14:textId="77777777" w:rsidR="00925C65" w:rsidRDefault="00925C65" w:rsidP="00113A26">
      <w:pPr>
        <w:pStyle w:val="MMCtabletext"/>
      </w:pPr>
    </w:p>
    <w:p w14:paraId="0AA09A72" w14:textId="77777777" w:rsidR="00925C65" w:rsidRDefault="00925C65" w:rsidP="00113A26">
      <w:pPr>
        <w:pStyle w:val="MMCtabletext"/>
      </w:pPr>
    </w:p>
    <w:p w14:paraId="30AC6C4D" w14:textId="77777777" w:rsidR="00925C65" w:rsidRDefault="00925C65" w:rsidP="00113A26">
      <w:pPr>
        <w:pStyle w:val="MMCtabletext"/>
      </w:pPr>
    </w:p>
    <w:p w14:paraId="29C55581" w14:textId="77777777" w:rsidR="00925C65" w:rsidRDefault="00925C65" w:rsidP="00113A26">
      <w:pPr>
        <w:pStyle w:val="MMCtabletext"/>
      </w:pPr>
    </w:p>
    <w:p w14:paraId="1E07DB7F" w14:textId="77777777" w:rsidR="00925C65" w:rsidRDefault="00925C65" w:rsidP="00113A26">
      <w:pPr>
        <w:pStyle w:val="MMCtabletext"/>
      </w:pPr>
    </w:p>
    <w:p w14:paraId="715B59CD" w14:textId="77777777" w:rsidR="00925C65" w:rsidRDefault="00925C65" w:rsidP="00113A26">
      <w:pPr>
        <w:pStyle w:val="MMCtabletext"/>
      </w:pPr>
    </w:p>
    <w:p w14:paraId="4B628A16" w14:textId="77777777" w:rsidR="00925C65" w:rsidRDefault="00925C65" w:rsidP="00113A26">
      <w:pPr>
        <w:pStyle w:val="MMCtabletext"/>
      </w:pPr>
    </w:p>
    <w:p w14:paraId="7C549EDB" w14:textId="77777777" w:rsidR="00925C65" w:rsidRDefault="00925C65" w:rsidP="00925C65">
      <w:pPr>
        <w:pStyle w:val="Caption"/>
        <w:keepNext/>
      </w:pPr>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7C33A3">
        <w:rPr>
          <w:b w:val="0"/>
          <w:bCs w:val="0"/>
        </w:rPr>
        <w:t>USGS Stream Gage Summary</w:t>
      </w:r>
    </w:p>
    <w:tbl>
      <w:tblPr>
        <w:tblStyle w:val="GridTable4-Accent31"/>
        <w:tblW w:w="8914" w:type="dxa"/>
        <w:tblLook w:val="04A0" w:firstRow="1" w:lastRow="0" w:firstColumn="1" w:lastColumn="0" w:noHBand="0" w:noVBand="1"/>
      </w:tblPr>
      <w:tblGrid>
        <w:gridCol w:w="2273"/>
        <w:gridCol w:w="1961"/>
        <w:gridCol w:w="852"/>
        <w:gridCol w:w="2182"/>
        <w:gridCol w:w="2082"/>
      </w:tblGrid>
      <w:tr w:rsidR="00925C65" w14:paraId="6539AB86" w14:textId="77777777" w:rsidTr="00B66C9C">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55F380F" w14:textId="77777777" w:rsidR="00925C65" w:rsidRDefault="00925C65" w:rsidP="00B66C9C">
            <w:pPr>
              <w:pStyle w:val="MMCbodytext"/>
            </w:pPr>
            <w:r>
              <w:t>Stream Gage</w:t>
            </w:r>
          </w:p>
        </w:tc>
        <w:tc>
          <w:tcPr>
            <w:tcW w:w="1857" w:type="dxa"/>
          </w:tcPr>
          <w:p w14:paraId="40F68512"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USGS ID</w:t>
            </w:r>
          </w:p>
        </w:tc>
        <w:tc>
          <w:tcPr>
            <w:tcW w:w="795" w:type="dxa"/>
          </w:tcPr>
          <w:p w14:paraId="4C5BD36A"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Priority</w:t>
            </w:r>
          </w:p>
        </w:tc>
        <w:tc>
          <w:tcPr>
            <w:tcW w:w="2068" w:type="dxa"/>
          </w:tcPr>
          <w:p w14:paraId="79CA551B"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Drainage Area (sq-mi)</w:t>
            </w:r>
          </w:p>
        </w:tc>
        <w:tc>
          <w:tcPr>
            <w:tcW w:w="1972" w:type="dxa"/>
          </w:tcPr>
          <w:p w14:paraId="622FF793" w14:textId="77777777" w:rsidR="00925C65" w:rsidRDefault="00925C65" w:rsidP="00B66C9C">
            <w:pPr>
              <w:pStyle w:val="MMCbodytext"/>
              <w:jc w:val="center"/>
              <w:cnfStyle w:val="100000000000" w:firstRow="1" w:lastRow="0" w:firstColumn="0" w:lastColumn="0" w:oddVBand="0" w:evenVBand="0" w:oddHBand="0" w:evenHBand="0" w:firstRowFirstColumn="0" w:firstRowLastColumn="0" w:lastRowFirstColumn="0" w:lastRowLastColumn="0"/>
            </w:pPr>
            <w:r>
              <w:t>Period of Record (years)</w:t>
            </w:r>
          </w:p>
        </w:tc>
      </w:tr>
      <w:tr w:rsidR="00925C65" w14:paraId="0B2A562A"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0762DCF"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table03_gage01_name  \* MERGEFORMAT </w:instrText>
            </w:r>
            <w:r w:rsidRPr="00367C1F">
              <w:rPr>
                <w:b w:val="0"/>
                <w:bCs w:val="0"/>
                <w:color w:val="FF0000"/>
              </w:rPr>
              <w:fldChar w:fldCharType="separate"/>
            </w:r>
            <w:r w:rsidRPr="00367C1F">
              <w:rPr>
                <w:b w:val="0"/>
                <w:bCs w:val="0"/>
                <w:noProof/>
                <w:color w:val="FF0000"/>
              </w:rPr>
              <w:t>«table03_gage01_name»</w:t>
            </w:r>
            <w:r w:rsidRPr="00367C1F">
              <w:rPr>
                <w:b w:val="0"/>
                <w:bCs w:val="0"/>
                <w:color w:val="FF0000"/>
              </w:rPr>
              <w:fldChar w:fldCharType="end"/>
            </w:r>
          </w:p>
        </w:tc>
        <w:tc>
          <w:tcPr>
            <w:tcW w:w="1857" w:type="dxa"/>
          </w:tcPr>
          <w:p w14:paraId="00C861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table03_gage01_id  \* MERGEFORMAT </w:instrText>
            </w:r>
            <w:r w:rsidRPr="00367C1F">
              <w:rPr>
                <w:color w:val="FF0000"/>
              </w:rPr>
              <w:fldChar w:fldCharType="separate"/>
            </w:r>
            <w:r w:rsidRPr="00367C1F">
              <w:rPr>
                <w:noProof/>
                <w:color w:val="FF0000"/>
              </w:rPr>
              <w:t>«table03_gage01_id»</w:t>
            </w:r>
            <w:r w:rsidRPr="00367C1F">
              <w:rPr>
                <w:color w:val="FF0000"/>
              </w:rPr>
              <w:fldChar w:fldCharType="end"/>
            </w:r>
          </w:p>
        </w:tc>
        <w:tc>
          <w:tcPr>
            <w:tcW w:w="795" w:type="dxa"/>
          </w:tcPr>
          <w:p w14:paraId="2247A241"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31284E7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table03_gage01_area  \* MERGEFORMAT </w:instrText>
            </w:r>
            <w:r w:rsidRPr="00367C1F">
              <w:rPr>
                <w:color w:val="FF0000"/>
              </w:rPr>
              <w:fldChar w:fldCharType="separate"/>
            </w:r>
            <w:r w:rsidRPr="00367C1F">
              <w:rPr>
                <w:noProof/>
                <w:color w:val="FF0000"/>
              </w:rPr>
              <w:t>«table03_gage01_area»</w:t>
            </w:r>
            <w:r w:rsidRPr="00367C1F">
              <w:rPr>
                <w:color w:val="FF0000"/>
              </w:rPr>
              <w:fldChar w:fldCharType="end"/>
            </w:r>
          </w:p>
        </w:tc>
        <w:tc>
          <w:tcPr>
            <w:tcW w:w="1972" w:type="dxa"/>
          </w:tcPr>
          <w:p w14:paraId="7256E8B5"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table03_gage01_por  \* MERGEFORMAT </w:instrText>
            </w:r>
            <w:r w:rsidRPr="00367C1F">
              <w:rPr>
                <w:color w:val="FF0000"/>
              </w:rPr>
              <w:fldChar w:fldCharType="separate"/>
            </w:r>
            <w:r w:rsidRPr="00367C1F">
              <w:rPr>
                <w:noProof/>
                <w:color w:val="FF0000"/>
              </w:rPr>
              <w:t>«table03_gage01_por»</w:t>
            </w:r>
            <w:r w:rsidRPr="00367C1F">
              <w:rPr>
                <w:color w:val="FF0000"/>
              </w:rPr>
              <w:fldChar w:fldCharType="end"/>
            </w:r>
          </w:p>
        </w:tc>
      </w:tr>
      <w:tr w:rsidR="00925C65" w14:paraId="5F09263C"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238426D"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table03_gage02_name  \* MERGEFORMAT </w:instrText>
            </w:r>
            <w:r w:rsidRPr="00367C1F">
              <w:rPr>
                <w:b w:val="0"/>
                <w:bCs w:val="0"/>
                <w:color w:val="FF0000"/>
              </w:rPr>
              <w:fldChar w:fldCharType="separate"/>
            </w:r>
            <w:r w:rsidRPr="00367C1F">
              <w:rPr>
                <w:b w:val="0"/>
                <w:bCs w:val="0"/>
                <w:noProof/>
                <w:color w:val="FF0000"/>
              </w:rPr>
              <w:t>«table03_gage02_name»</w:t>
            </w:r>
            <w:r w:rsidRPr="00367C1F">
              <w:rPr>
                <w:b w:val="0"/>
                <w:bCs w:val="0"/>
                <w:color w:val="FF0000"/>
              </w:rPr>
              <w:fldChar w:fldCharType="end"/>
            </w:r>
          </w:p>
        </w:tc>
        <w:tc>
          <w:tcPr>
            <w:tcW w:w="1857" w:type="dxa"/>
          </w:tcPr>
          <w:p w14:paraId="7359402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table03_gage02_id  \* MERGEFORMAT </w:instrText>
            </w:r>
            <w:r w:rsidRPr="00367C1F">
              <w:rPr>
                <w:color w:val="FF0000"/>
              </w:rPr>
              <w:fldChar w:fldCharType="separate"/>
            </w:r>
            <w:r w:rsidRPr="00367C1F">
              <w:rPr>
                <w:noProof/>
                <w:color w:val="FF0000"/>
              </w:rPr>
              <w:t>«table03_gage02_id»</w:t>
            </w:r>
            <w:r w:rsidRPr="00367C1F">
              <w:rPr>
                <w:color w:val="FF0000"/>
              </w:rPr>
              <w:fldChar w:fldCharType="end"/>
            </w:r>
          </w:p>
        </w:tc>
        <w:tc>
          <w:tcPr>
            <w:tcW w:w="795" w:type="dxa"/>
          </w:tcPr>
          <w:p w14:paraId="41FE7853"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A5ADA7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table03_gage02_area  \* MERGEFORMAT </w:instrText>
            </w:r>
            <w:r w:rsidRPr="00367C1F">
              <w:rPr>
                <w:color w:val="FF0000"/>
              </w:rPr>
              <w:fldChar w:fldCharType="separate"/>
            </w:r>
            <w:r w:rsidRPr="00367C1F">
              <w:rPr>
                <w:noProof/>
                <w:color w:val="FF0000"/>
              </w:rPr>
              <w:t>«table03_gage02_area»</w:t>
            </w:r>
            <w:r w:rsidRPr="00367C1F">
              <w:rPr>
                <w:color w:val="FF0000"/>
              </w:rPr>
              <w:fldChar w:fldCharType="end"/>
            </w:r>
          </w:p>
        </w:tc>
        <w:tc>
          <w:tcPr>
            <w:tcW w:w="1972" w:type="dxa"/>
          </w:tcPr>
          <w:p w14:paraId="6A7D2BE0"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table03_gage02_por  \* MERGEFORMAT </w:instrText>
            </w:r>
            <w:r w:rsidRPr="00367C1F">
              <w:rPr>
                <w:color w:val="FF0000"/>
              </w:rPr>
              <w:fldChar w:fldCharType="separate"/>
            </w:r>
            <w:r w:rsidRPr="00367C1F">
              <w:rPr>
                <w:noProof/>
                <w:color w:val="FF0000"/>
              </w:rPr>
              <w:t>«table03_gage02_por»</w:t>
            </w:r>
            <w:r w:rsidRPr="00367C1F">
              <w:rPr>
                <w:color w:val="FF0000"/>
              </w:rPr>
              <w:fldChar w:fldCharType="end"/>
            </w:r>
          </w:p>
        </w:tc>
      </w:tr>
      <w:tr w:rsidR="00925C65" w14:paraId="30782B7A"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7D0CC148"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table03_gage03_name  \* MERGEFORMAT </w:instrText>
            </w:r>
            <w:r w:rsidRPr="00367C1F">
              <w:rPr>
                <w:b w:val="0"/>
                <w:bCs w:val="0"/>
                <w:color w:val="FF0000"/>
              </w:rPr>
              <w:fldChar w:fldCharType="separate"/>
            </w:r>
            <w:r w:rsidRPr="00367C1F">
              <w:rPr>
                <w:b w:val="0"/>
                <w:bCs w:val="0"/>
                <w:noProof/>
                <w:color w:val="FF0000"/>
              </w:rPr>
              <w:t>«table03_gage03_name»</w:t>
            </w:r>
            <w:r w:rsidRPr="00367C1F">
              <w:rPr>
                <w:b w:val="0"/>
                <w:bCs w:val="0"/>
                <w:color w:val="FF0000"/>
              </w:rPr>
              <w:fldChar w:fldCharType="end"/>
            </w:r>
          </w:p>
        </w:tc>
        <w:tc>
          <w:tcPr>
            <w:tcW w:w="1857" w:type="dxa"/>
          </w:tcPr>
          <w:p w14:paraId="6D5FE02A"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table03_gage03_id  \* MERGEFORMAT </w:instrText>
            </w:r>
            <w:r w:rsidRPr="00367C1F">
              <w:rPr>
                <w:color w:val="FF0000"/>
              </w:rPr>
              <w:fldChar w:fldCharType="separate"/>
            </w:r>
            <w:r w:rsidRPr="00367C1F">
              <w:rPr>
                <w:noProof/>
                <w:color w:val="FF0000"/>
              </w:rPr>
              <w:t>«table03_gage03_id»</w:t>
            </w:r>
            <w:r w:rsidRPr="00367C1F">
              <w:rPr>
                <w:color w:val="FF0000"/>
              </w:rPr>
              <w:fldChar w:fldCharType="end"/>
            </w:r>
          </w:p>
        </w:tc>
        <w:tc>
          <w:tcPr>
            <w:tcW w:w="795" w:type="dxa"/>
          </w:tcPr>
          <w:p w14:paraId="1227929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132F4A8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table03_gage03_area  \* MERGEFORMAT </w:instrText>
            </w:r>
            <w:r w:rsidRPr="00367C1F">
              <w:rPr>
                <w:color w:val="FF0000"/>
              </w:rPr>
              <w:fldChar w:fldCharType="separate"/>
            </w:r>
            <w:r w:rsidRPr="00367C1F">
              <w:rPr>
                <w:noProof/>
                <w:color w:val="FF0000"/>
              </w:rPr>
              <w:t>«table03_gage03_area»</w:t>
            </w:r>
            <w:r w:rsidRPr="00367C1F">
              <w:rPr>
                <w:color w:val="FF0000"/>
              </w:rPr>
              <w:fldChar w:fldCharType="end"/>
            </w:r>
          </w:p>
        </w:tc>
        <w:tc>
          <w:tcPr>
            <w:tcW w:w="1972" w:type="dxa"/>
          </w:tcPr>
          <w:p w14:paraId="184BD6B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table03_gage03_por  \* MERGEFORMAT </w:instrText>
            </w:r>
            <w:r w:rsidRPr="00367C1F">
              <w:rPr>
                <w:color w:val="FF0000"/>
              </w:rPr>
              <w:fldChar w:fldCharType="separate"/>
            </w:r>
            <w:r w:rsidRPr="00367C1F">
              <w:rPr>
                <w:noProof/>
                <w:color w:val="FF0000"/>
              </w:rPr>
              <w:t>«table03_gage03_por»</w:t>
            </w:r>
            <w:r w:rsidRPr="00367C1F">
              <w:rPr>
                <w:color w:val="FF0000"/>
              </w:rPr>
              <w:fldChar w:fldCharType="end"/>
            </w:r>
          </w:p>
        </w:tc>
      </w:tr>
      <w:tr w:rsidR="00925C65" w14:paraId="49BC88E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D28C5BC"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table03_gage04_name  \* MERGEFORMAT </w:instrText>
            </w:r>
            <w:r w:rsidRPr="00367C1F">
              <w:rPr>
                <w:b w:val="0"/>
                <w:bCs w:val="0"/>
                <w:color w:val="FF0000"/>
              </w:rPr>
              <w:fldChar w:fldCharType="separate"/>
            </w:r>
            <w:r w:rsidRPr="00367C1F">
              <w:rPr>
                <w:b w:val="0"/>
                <w:bCs w:val="0"/>
                <w:noProof/>
                <w:color w:val="FF0000"/>
              </w:rPr>
              <w:t>«table03_gage04_name»</w:t>
            </w:r>
            <w:r w:rsidRPr="00367C1F">
              <w:rPr>
                <w:b w:val="0"/>
                <w:bCs w:val="0"/>
                <w:color w:val="FF0000"/>
              </w:rPr>
              <w:fldChar w:fldCharType="end"/>
            </w:r>
          </w:p>
        </w:tc>
        <w:tc>
          <w:tcPr>
            <w:tcW w:w="1857" w:type="dxa"/>
          </w:tcPr>
          <w:p w14:paraId="70366BA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table03_gage04_id  \* MERGEFORMAT </w:instrText>
            </w:r>
            <w:r w:rsidRPr="00367C1F">
              <w:rPr>
                <w:color w:val="FF0000"/>
              </w:rPr>
              <w:fldChar w:fldCharType="separate"/>
            </w:r>
            <w:r w:rsidRPr="00367C1F">
              <w:rPr>
                <w:noProof/>
                <w:color w:val="FF0000"/>
              </w:rPr>
              <w:t>«table03_gage04_id»</w:t>
            </w:r>
            <w:r w:rsidRPr="00367C1F">
              <w:rPr>
                <w:color w:val="FF0000"/>
              </w:rPr>
              <w:fldChar w:fldCharType="end"/>
            </w:r>
          </w:p>
        </w:tc>
        <w:tc>
          <w:tcPr>
            <w:tcW w:w="795" w:type="dxa"/>
          </w:tcPr>
          <w:p w14:paraId="72CDB66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58DB25E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table03_gage04_area  \* MERGEFORMAT </w:instrText>
            </w:r>
            <w:r w:rsidRPr="00367C1F">
              <w:rPr>
                <w:color w:val="FF0000"/>
              </w:rPr>
              <w:fldChar w:fldCharType="separate"/>
            </w:r>
            <w:r w:rsidRPr="00367C1F">
              <w:rPr>
                <w:noProof/>
                <w:color w:val="FF0000"/>
              </w:rPr>
              <w:t>«table03_gage04_area»</w:t>
            </w:r>
            <w:r w:rsidRPr="00367C1F">
              <w:rPr>
                <w:color w:val="FF0000"/>
              </w:rPr>
              <w:fldChar w:fldCharType="end"/>
            </w:r>
          </w:p>
        </w:tc>
        <w:tc>
          <w:tcPr>
            <w:tcW w:w="1972" w:type="dxa"/>
          </w:tcPr>
          <w:p w14:paraId="6A4A917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table03_gage04_por  \* MERGEFORMAT </w:instrText>
            </w:r>
            <w:r w:rsidRPr="00367C1F">
              <w:rPr>
                <w:color w:val="FF0000"/>
              </w:rPr>
              <w:fldChar w:fldCharType="separate"/>
            </w:r>
            <w:r w:rsidRPr="00367C1F">
              <w:rPr>
                <w:noProof/>
                <w:color w:val="FF0000"/>
              </w:rPr>
              <w:t>«table03_gage04_por»</w:t>
            </w:r>
            <w:r w:rsidRPr="00367C1F">
              <w:rPr>
                <w:color w:val="FF0000"/>
              </w:rPr>
              <w:fldChar w:fldCharType="end"/>
            </w:r>
          </w:p>
        </w:tc>
      </w:tr>
      <w:tr w:rsidR="00925C65" w14:paraId="21B95227"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60DD08F7"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table03_gage05_name  \* MERGEFORMAT </w:instrText>
            </w:r>
            <w:r w:rsidRPr="00367C1F">
              <w:rPr>
                <w:b w:val="0"/>
                <w:bCs w:val="0"/>
                <w:color w:val="FF0000"/>
              </w:rPr>
              <w:fldChar w:fldCharType="separate"/>
            </w:r>
            <w:r w:rsidRPr="00367C1F">
              <w:rPr>
                <w:b w:val="0"/>
                <w:bCs w:val="0"/>
                <w:noProof/>
                <w:color w:val="FF0000"/>
              </w:rPr>
              <w:t>«table03_gage05_name»</w:t>
            </w:r>
            <w:r w:rsidRPr="00367C1F">
              <w:rPr>
                <w:b w:val="0"/>
                <w:bCs w:val="0"/>
                <w:color w:val="FF0000"/>
              </w:rPr>
              <w:fldChar w:fldCharType="end"/>
            </w:r>
          </w:p>
        </w:tc>
        <w:tc>
          <w:tcPr>
            <w:tcW w:w="1857" w:type="dxa"/>
          </w:tcPr>
          <w:p w14:paraId="1AADE00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1B77F610"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42779E9"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597CBF07"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7AF0A4E2"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5D915724" w14:textId="77777777" w:rsidR="00925C65" w:rsidRPr="00367C1F" w:rsidRDefault="00925C65" w:rsidP="00B66C9C">
            <w:pPr>
              <w:pStyle w:val="MMCbodytext"/>
              <w:rPr>
                <w:b w:val="0"/>
                <w:bCs w:val="0"/>
                <w:color w:val="FF0000"/>
              </w:rPr>
            </w:pPr>
            <w:r w:rsidRPr="00367C1F">
              <w:rPr>
                <w:b w:val="0"/>
                <w:bCs w:val="0"/>
                <w:color w:val="FF0000"/>
              </w:rPr>
              <w:fldChar w:fldCharType="begin"/>
            </w:r>
            <w:r w:rsidRPr="00367C1F">
              <w:rPr>
                <w:b w:val="0"/>
                <w:bCs w:val="0"/>
                <w:color w:val="FF0000"/>
              </w:rPr>
              <w:instrText xml:space="preserve"> MERGEFIELD  table03_gage06_name  \* MERGEFORMAT </w:instrText>
            </w:r>
            <w:r w:rsidRPr="00367C1F">
              <w:rPr>
                <w:b w:val="0"/>
                <w:bCs w:val="0"/>
                <w:color w:val="FF0000"/>
              </w:rPr>
              <w:fldChar w:fldCharType="separate"/>
            </w:r>
            <w:r w:rsidRPr="00367C1F">
              <w:rPr>
                <w:b w:val="0"/>
                <w:bCs w:val="0"/>
                <w:noProof/>
                <w:color w:val="FF0000"/>
              </w:rPr>
              <w:t>«table03_gage06_name»</w:t>
            </w:r>
            <w:r w:rsidRPr="00367C1F">
              <w:rPr>
                <w:b w:val="0"/>
                <w:bCs w:val="0"/>
                <w:color w:val="FF0000"/>
              </w:rPr>
              <w:fldChar w:fldCharType="end"/>
            </w:r>
          </w:p>
        </w:tc>
        <w:tc>
          <w:tcPr>
            <w:tcW w:w="1857" w:type="dxa"/>
          </w:tcPr>
          <w:p w14:paraId="2BC8EA07"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table03_gage05_id  \* MERGEFORMAT </w:instrText>
            </w:r>
            <w:r w:rsidRPr="00367C1F">
              <w:rPr>
                <w:color w:val="FF0000"/>
              </w:rPr>
              <w:fldChar w:fldCharType="separate"/>
            </w:r>
            <w:r w:rsidRPr="00367C1F">
              <w:rPr>
                <w:noProof/>
                <w:color w:val="FF0000"/>
              </w:rPr>
              <w:t>«table03_gage05_id»</w:t>
            </w:r>
            <w:r w:rsidRPr="00367C1F">
              <w:rPr>
                <w:color w:val="FF0000"/>
              </w:rPr>
              <w:fldChar w:fldCharType="end"/>
            </w:r>
          </w:p>
        </w:tc>
        <w:tc>
          <w:tcPr>
            <w:tcW w:w="795" w:type="dxa"/>
          </w:tcPr>
          <w:p w14:paraId="55C6E23D"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49E213E1"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table03_gage05_area  \* MERGEFORMAT </w:instrText>
            </w:r>
            <w:r w:rsidRPr="00367C1F">
              <w:rPr>
                <w:color w:val="FF0000"/>
              </w:rPr>
              <w:fldChar w:fldCharType="separate"/>
            </w:r>
            <w:r w:rsidRPr="00367C1F">
              <w:rPr>
                <w:noProof/>
                <w:color w:val="FF0000"/>
              </w:rPr>
              <w:t>«table03_gage05_area»</w:t>
            </w:r>
            <w:r w:rsidRPr="00367C1F">
              <w:rPr>
                <w:color w:val="FF0000"/>
              </w:rPr>
              <w:fldChar w:fldCharType="end"/>
            </w:r>
          </w:p>
        </w:tc>
        <w:tc>
          <w:tcPr>
            <w:tcW w:w="1972" w:type="dxa"/>
          </w:tcPr>
          <w:p w14:paraId="012170CA"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rPr>
                <w:color w:val="FF0000"/>
              </w:rPr>
            </w:pPr>
            <w:r w:rsidRPr="00367C1F">
              <w:rPr>
                <w:color w:val="FF0000"/>
              </w:rPr>
              <w:fldChar w:fldCharType="begin"/>
            </w:r>
            <w:r w:rsidRPr="00367C1F">
              <w:rPr>
                <w:color w:val="FF0000"/>
              </w:rPr>
              <w:instrText xml:space="preserve"> MERGEFIELD  table03_gage05_por  \* MERGEFORMAT </w:instrText>
            </w:r>
            <w:r w:rsidRPr="00367C1F">
              <w:rPr>
                <w:color w:val="FF0000"/>
              </w:rPr>
              <w:fldChar w:fldCharType="separate"/>
            </w:r>
            <w:r w:rsidRPr="00367C1F">
              <w:rPr>
                <w:noProof/>
                <w:color w:val="FF0000"/>
              </w:rPr>
              <w:t>«table03_gage05_por»</w:t>
            </w:r>
            <w:r w:rsidRPr="00367C1F">
              <w:rPr>
                <w:color w:val="FF0000"/>
              </w:rPr>
              <w:fldChar w:fldCharType="end"/>
            </w:r>
          </w:p>
        </w:tc>
      </w:tr>
      <w:tr w:rsidR="00925C65" w14:paraId="3A7B9DD5" w14:textId="77777777" w:rsidTr="00B66C9C">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2222" w:type="dxa"/>
          </w:tcPr>
          <w:p w14:paraId="7CF27872" w14:textId="77777777" w:rsidR="00925C65" w:rsidRPr="00367C1F" w:rsidRDefault="00925C65" w:rsidP="00B66C9C">
            <w:pPr>
              <w:pStyle w:val="MMCbodytext"/>
              <w:rPr>
                <w:b w:val="0"/>
                <w:bCs w:val="0"/>
              </w:rPr>
            </w:pPr>
            <w:r w:rsidRPr="00367C1F">
              <w:rPr>
                <w:b w:val="0"/>
                <w:bCs w:val="0"/>
                <w:color w:val="FF0000"/>
              </w:rPr>
              <w:fldChar w:fldCharType="begin"/>
            </w:r>
            <w:r w:rsidRPr="00367C1F">
              <w:rPr>
                <w:b w:val="0"/>
                <w:bCs w:val="0"/>
                <w:color w:val="FF0000"/>
              </w:rPr>
              <w:instrText xml:space="preserve"> MERGEFIELD  table03_gage07_name  \* MERGEFORMAT </w:instrText>
            </w:r>
            <w:r w:rsidRPr="00367C1F">
              <w:rPr>
                <w:b w:val="0"/>
                <w:bCs w:val="0"/>
                <w:color w:val="FF0000"/>
              </w:rPr>
              <w:fldChar w:fldCharType="separate"/>
            </w:r>
            <w:r w:rsidRPr="00367C1F">
              <w:rPr>
                <w:b w:val="0"/>
                <w:bCs w:val="0"/>
                <w:noProof/>
                <w:color w:val="FF0000"/>
              </w:rPr>
              <w:t>«table03_gage07_name»</w:t>
            </w:r>
            <w:r w:rsidRPr="00367C1F">
              <w:rPr>
                <w:b w:val="0"/>
                <w:bCs w:val="0"/>
                <w:color w:val="FF0000"/>
              </w:rPr>
              <w:fldChar w:fldCharType="end"/>
            </w:r>
          </w:p>
        </w:tc>
        <w:tc>
          <w:tcPr>
            <w:tcW w:w="1857" w:type="dxa"/>
          </w:tcPr>
          <w:p w14:paraId="7D03AD03"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table03_gage07_id  \* MERGEFORMAT </w:instrText>
            </w:r>
            <w:r w:rsidRPr="00367C1F">
              <w:rPr>
                <w:color w:val="FF0000"/>
              </w:rPr>
              <w:fldChar w:fldCharType="separate"/>
            </w:r>
            <w:r w:rsidRPr="00367C1F">
              <w:rPr>
                <w:noProof/>
                <w:color w:val="FF0000"/>
              </w:rPr>
              <w:t>«table03_gage07_id»</w:t>
            </w:r>
            <w:r w:rsidRPr="00367C1F">
              <w:rPr>
                <w:color w:val="FF0000"/>
              </w:rPr>
              <w:fldChar w:fldCharType="end"/>
            </w:r>
          </w:p>
        </w:tc>
        <w:tc>
          <w:tcPr>
            <w:tcW w:w="795" w:type="dxa"/>
          </w:tcPr>
          <w:p w14:paraId="1111592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619714BF"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table03_gage07_area  \* MERGEFORMAT </w:instrText>
            </w:r>
            <w:r w:rsidRPr="00367C1F">
              <w:rPr>
                <w:color w:val="FF0000"/>
              </w:rPr>
              <w:fldChar w:fldCharType="separate"/>
            </w:r>
            <w:r w:rsidRPr="00367C1F">
              <w:rPr>
                <w:noProof/>
                <w:color w:val="FF0000"/>
              </w:rPr>
              <w:t>«table03_gage07_area»</w:t>
            </w:r>
            <w:r w:rsidRPr="00367C1F">
              <w:rPr>
                <w:color w:val="FF0000"/>
              </w:rPr>
              <w:fldChar w:fldCharType="end"/>
            </w:r>
          </w:p>
        </w:tc>
        <w:tc>
          <w:tcPr>
            <w:tcW w:w="1972" w:type="dxa"/>
          </w:tcPr>
          <w:p w14:paraId="7C03D7D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table03_gage07_por  \* MERGEFORMAT </w:instrText>
            </w:r>
            <w:r w:rsidRPr="00367C1F">
              <w:rPr>
                <w:color w:val="FF0000"/>
              </w:rPr>
              <w:fldChar w:fldCharType="separate"/>
            </w:r>
            <w:r w:rsidRPr="00367C1F">
              <w:rPr>
                <w:noProof/>
                <w:color w:val="FF0000"/>
              </w:rPr>
              <w:t>«table03_gage07_por»</w:t>
            </w:r>
            <w:r w:rsidRPr="00367C1F">
              <w:rPr>
                <w:color w:val="FF0000"/>
              </w:rPr>
              <w:fldChar w:fldCharType="end"/>
            </w:r>
          </w:p>
        </w:tc>
      </w:tr>
      <w:tr w:rsidR="00925C65" w14:paraId="620D11A9" w14:textId="77777777" w:rsidTr="00B66C9C">
        <w:trPr>
          <w:trHeight w:val="744"/>
        </w:trPr>
        <w:tc>
          <w:tcPr>
            <w:cnfStyle w:val="001000000000" w:firstRow="0" w:lastRow="0" w:firstColumn="1" w:lastColumn="0" w:oddVBand="0" w:evenVBand="0" w:oddHBand="0" w:evenHBand="0" w:firstRowFirstColumn="0" w:firstRowLastColumn="0" w:lastRowFirstColumn="0" w:lastRowLastColumn="0"/>
            <w:tcW w:w="2222" w:type="dxa"/>
          </w:tcPr>
          <w:p w14:paraId="3362C8AD" w14:textId="77777777" w:rsidR="00925C65" w:rsidRPr="00367C1F" w:rsidRDefault="00925C65" w:rsidP="00B66C9C">
            <w:pPr>
              <w:pStyle w:val="MMCbodytext"/>
              <w:rPr>
                <w:b w:val="0"/>
                <w:bCs w:val="0"/>
                <w:color w:val="FF0000"/>
              </w:rPr>
            </w:pPr>
            <w:r w:rsidRPr="00367C1F">
              <w:rPr>
                <w:b w:val="0"/>
                <w:bCs w:val="0"/>
                <w:color w:val="FF0000"/>
              </w:rPr>
              <w:fldChar w:fldCharType="begin"/>
            </w:r>
            <w:r w:rsidRPr="00367C1F">
              <w:rPr>
                <w:b w:val="0"/>
                <w:bCs w:val="0"/>
                <w:color w:val="FF0000"/>
              </w:rPr>
              <w:instrText xml:space="preserve"> MERGEFIELD  table03_gage08_name  \* MERGEFORMAT </w:instrText>
            </w:r>
            <w:r w:rsidRPr="00367C1F">
              <w:rPr>
                <w:b w:val="0"/>
                <w:bCs w:val="0"/>
                <w:color w:val="FF0000"/>
              </w:rPr>
              <w:fldChar w:fldCharType="separate"/>
            </w:r>
            <w:r w:rsidRPr="00367C1F">
              <w:rPr>
                <w:b w:val="0"/>
                <w:bCs w:val="0"/>
                <w:noProof/>
                <w:color w:val="FF0000"/>
              </w:rPr>
              <w:t>«table03_gage08_name»</w:t>
            </w:r>
            <w:r w:rsidRPr="00367C1F">
              <w:rPr>
                <w:b w:val="0"/>
                <w:bCs w:val="0"/>
                <w:color w:val="FF0000"/>
              </w:rPr>
              <w:fldChar w:fldCharType="end"/>
            </w:r>
          </w:p>
        </w:tc>
        <w:tc>
          <w:tcPr>
            <w:tcW w:w="1857" w:type="dxa"/>
          </w:tcPr>
          <w:p w14:paraId="6FB95595"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table03_gage08_id  \* MERGEFORMAT </w:instrText>
            </w:r>
            <w:r w:rsidRPr="00367C1F">
              <w:rPr>
                <w:color w:val="FF0000"/>
              </w:rPr>
              <w:fldChar w:fldCharType="separate"/>
            </w:r>
            <w:r w:rsidRPr="00367C1F">
              <w:rPr>
                <w:noProof/>
                <w:color w:val="FF0000"/>
              </w:rPr>
              <w:t>«table03_gage08_id»</w:t>
            </w:r>
            <w:r w:rsidRPr="00367C1F">
              <w:rPr>
                <w:color w:val="FF0000"/>
              </w:rPr>
              <w:fldChar w:fldCharType="end"/>
            </w:r>
          </w:p>
        </w:tc>
        <w:tc>
          <w:tcPr>
            <w:tcW w:w="795" w:type="dxa"/>
          </w:tcPr>
          <w:p w14:paraId="341532EF"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2C4FD3C4"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table03_gage08_area  \* MERGEFORMAT </w:instrText>
            </w:r>
            <w:r w:rsidRPr="00367C1F">
              <w:rPr>
                <w:color w:val="FF0000"/>
              </w:rPr>
              <w:fldChar w:fldCharType="separate"/>
            </w:r>
            <w:r w:rsidRPr="00367C1F">
              <w:rPr>
                <w:noProof/>
                <w:color w:val="FF0000"/>
              </w:rPr>
              <w:t>«table03_gage08_area»</w:t>
            </w:r>
            <w:r w:rsidRPr="00367C1F">
              <w:rPr>
                <w:color w:val="FF0000"/>
              </w:rPr>
              <w:fldChar w:fldCharType="end"/>
            </w:r>
          </w:p>
        </w:tc>
        <w:tc>
          <w:tcPr>
            <w:tcW w:w="1972" w:type="dxa"/>
          </w:tcPr>
          <w:p w14:paraId="0D7BD0FC"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table03_gage08_por  \* MERGEFORMAT </w:instrText>
            </w:r>
            <w:r w:rsidRPr="00367C1F">
              <w:rPr>
                <w:color w:val="FF0000"/>
              </w:rPr>
              <w:fldChar w:fldCharType="separate"/>
            </w:r>
            <w:r w:rsidRPr="00367C1F">
              <w:rPr>
                <w:noProof/>
                <w:color w:val="FF0000"/>
              </w:rPr>
              <w:t>«table03_gage08_por»</w:t>
            </w:r>
            <w:r w:rsidRPr="00367C1F">
              <w:rPr>
                <w:color w:val="FF0000"/>
              </w:rPr>
              <w:fldChar w:fldCharType="end"/>
            </w:r>
          </w:p>
        </w:tc>
      </w:tr>
      <w:tr w:rsidR="00925C65" w14:paraId="64FB018B" w14:textId="77777777" w:rsidTr="00B66C9C">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2222" w:type="dxa"/>
          </w:tcPr>
          <w:p w14:paraId="2A6B707D" w14:textId="77777777" w:rsidR="00925C65" w:rsidRPr="00367C1F" w:rsidRDefault="00925C65" w:rsidP="00B66C9C">
            <w:pPr>
              <w:pStyle w:val="MMCbodytext"/>
              <w:rPr>
                <w:b w:val="0"/>
                <w:bCs w:val="0"/>
                <w:color w:val="FF0000"/>
              </w:rPr>
            </w:pPr>
            <w:r w:rsidRPr="00367C1F">
              <w:rPr>
                <w:b w:val="0"/>
                <w:bCs w:val="0"/>
                <w:color w:val="FF0000"/>
              </w:rPr>
              <w:fldChar w:fldCharType="begin"/>
            </w:r>
            <w:r w:rsidRPr="00367C1F">
              <w:rPr>
                <w:b w:val="0"/>
                <w:bCs w:val="0"/>
                <w:color w:val="FF0000"/>
              </w:rPr>
              <w:instrText xml:space="preserve"> MERGEFIELD  table03_gage09_name  \* MERGEFORMAT </w:instrText>
            </w:r>
            <w:r w:rsidRPr="00367C1F">
              <w:rPr>
                <w:b w:val="0"/>
                <w:bCs w:val="0"/>
                <w:color w:val="FF0000"/>
              </w:rPr>
              <w:fldChar w:fldCharType="separate"/>
            </w:r>
            <w:r w:rsidRPr="00367C1F">
              <w:rPr>
                <w:b w:val="0"/>
                <w:bCs w:val="0"/>
                <w:noProof/>
                <w:color w:val="FF0000"/>
              </w:rPr>
              <w:t>«table03_gage09_name»</w:t>
            </w:r>
            <w:r w:rsidRPr="00367C1F">
              <w:rPr>
                <w:b w:val="0"/>
                <w:bCs w:val="0"/>
                <w:color w:val="FF0000"/>
              </w:rPr>
              <w:fldChar w:fldCharType="end"/>
            </w:r>
          </w:p>
        </w:tc>
        <w:tc>
          <w:tcPr>
            <w:tcW w:w="1857" w:type="dxa"/>
          </w:tcPr>
          <w:p w14:paraId="76C73B0E"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table03_gage09_id  \* MERGEFORMAT </w:instrText>
            </w:r>
            <w:r w:rsidRPr="00367C1F">
              <w:rPr>
                <w:color w:val="FF0000"/>
              </w:rPr>
              <w:fldChar w:fldCharType="separate"/>
            </w:r>
            <w:r w:rsidRPr="00367C1F">
              <w:rPr>
                <w:noProof/>
                <w:color w:val="FF0000"/>
              </w:rPr>
              <w:t>«table03_gage09_id»</w:t>
            </w:r>
            <w:r w:rsidRPr="00367C1F">
              <w:rPr>
                <w:color w:val="FF0000"/>
              </w:rPr>
              <w:fldChar w:fldCharType="end"/>
            </w:r>
          </w:p>
        </w:tc>
        <w:tc>
          <w:tcPr>
            <w:tcW w:w="795" w:type="dxa"/>
          </w:tcPr>
          <w:p w14:paraId="54318B82"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p>
        </w:tc>
        <w:tc>
          <w:tcPr>
            <w:tcW w:w="2068" w:type="dxa"/>
          </w:tcPr>
          <w:p w14:paraId="0BC1EB26"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table03_gage09_area  \* MERGEFORMAT </w:instrText>
            </w:r>
            <w:r w:rsidRPr="00367C1F">
              <w:rPr>
                <w:color w:val="FF0000"/>
              </w:rPr>
              <w:fldChar w:fldCharType="separate"/>
            </w:r>
            <w:r w:rsidRPr="00367C1F">
              <w:rPr>
                <w:noProof/>
                <w:color w:val="FF0000"/>
              </w:rPr>
              <w:t>«table03_gage09_area»</w:t>
            </w:r>
            <w:r w:rsidRPr="00367C1F">
              <w:rPr>
                <w:color w:val="FF0000"/>
              </w:rPr>
              <w:fldChar w:fldCharType="end"/>
            </w:r>
          </w:p>
        </w:tc>
        <w:tc>
          <w:tcPr>
            <w:tcW w:w="1972" w:type="dxa"/>
          </w:tcPr>
          <w:p w14:paraId="2966BA04" w14:textId="77777777" w:rsidR="00925C65" w:rsidRPr="00367C1F" w:rsidRDefault="00925C65" w:rsidP="00B66C9C">
            <w:pPr>
              <w:pStyle w:val="MMCbodytext"/>
              <w:cnfStyle w:val="000000100000" w:firstRow="0" w:lastRow="0" w:firstColumn="0" w:lastColumn="0" w:oddVBand="0" w:evenVBand="0" w:oddHBand="1" w:evenHBand="0" w:firstRowFirstColumn="0" w:firstRowLastColumn="0" w:lastRowFirstColumn="0" w:lastRowLastColumn="0"/>
            </w:pPr>
            <w:r w:rsidRPr="00367C1F">
              <w:rPr>
                <w:color w:val="FF0000"/>
              </w:rPr>
              <w:fldChar w:fldCharType="begin"/>
            </w:r>
            <w:r w:rsidRPr="00367C1F">
              <w:rPr>
                <w:color w:val="FF0000"/>
              </w:rPr>
              <w:instrText xml:space="preserve"> MERGEFIELD  table03_gage09_por  \* MERGEFORMAT </w:instrText>
            </w:r>
            <w:r w:rsidRPr="00367C1F">
              <w:rPr>
                <w:color w:val="FF0000"/>
              </w:rPr>
              <w:fldChar w:fldCharType="separate"/>
            </w:r>
            <w:r w:rsidRPr="00367C1F">
              <w:rPr>
                <w:noProof/>
                <w:color w:val="FF0000"/>
              </w:rPr>
              <w:t>«table03_gage09_por»</w:t>
            </w:r>
            <w:r w:rsidRPr="00367C1F">
              <w:rPr>
                <w:color w:val="FF0000"/>
              </w:rPr>
              <w:fldChar w:fldCharType="end"/>
            </w:r>
          </w:p>
        </w:tc>
      </w:tr>
      <w:tr w:rsidR="00925C65" w14:paraId="768CF4D8" w14:textId="77777777" w:rsidTr="00B66C9C">
        <w:trPr>
          <w:trHeight w:val="729"/>
        </w:trPr>
        <w:tc>
          <w:tcPr>
            <w:cnfStyle w:val="001000000000" w:firstRow="0" w:lastRow="0" w:firstColumn="1" w:lastColumn="0" w:oddVBand="0" w:evenVBand="0" w:oddHBand="0" w:evenHBand="0" w:firstRowFirstColumn="0" w:firstRowLastColumn="0" w:lastRowFirstColumn="0" w:lastRowLastColumn="0"/>
            <w:tcW w:w="2222" w:type="dxa"/>
          </w:tcPr>
          <w:p w14:paraId="0C772663" w14:textId="77777777" w:rsidR="00925C65" w:rsidRPr="00367C1F" w:rsidRDefault="00925C65" w:rsidP="00B66C9C">
            <w:pPr>
              <w:pStyle w:val="MMCbodytext"/>
              <w:rPr>
                <w:b w:val="0"/>
                <w:bCs w:val="0"/>
                <w:color w:val="FF0000"/>
              </w:rPr>
            </w:pPr>
            <w:r w:rsidRPr="00367C1F">
              <w:rPr>
                <w:b w:val="0"/>
                <w:bCs w:val="0"/>
                <w:color w:val="FF0000"/>
              </w:rPr>
              <w:fldChar w:fldCharType="begin"/>
            </w:r>
            <w:r w:rsidRPr="00367C1F">
              <w:rPr>
                <w:b w:val="0"/>
                <w:bCs w:val="0"/>
                <w:color w:val="FF0000"/>
              </w:rPr>
              <w:instrText xml:space="preserve"> MERGEFIELD  table03_gage10_name  \* MERGEFORMAT </w:instrText>
            </w:r>
            <w:r w:rsidRPr="00367C1F">
              <w:rPr>
                <w:b w:val="0"/>
                <w:bCs w:val="0"/>
                <w:color w:val="FF0000"/>
              </w:rPr>
              <w:fldChar w:fldCharType="separate"/>
            </w:r>
            <w:r w:rsidRPr="00367C1F">
              <w:rPr>
                <w:b w:val="0"/>
                <w:bCs w:val="0"/>
                <w:noProof/>
                <w:color w:val="FF0000"/>
              </w:rPr>
              <w:t>«table03_gage10_name»</w:t>
            </w:r>
            <w:r w:rsidRPr="00367C1F">
              <w:rPr>
                <w:b w:val="0"/>
                <w:bCs w:val="0"/>
                <w:color w:val="FF0000"/>
              </w:rPr>
              <w:fldChar w:fldCharType="end"/>
            </w:r>
          </w:p>
        </w:tc>
        <w:tc>
          <w:tcPr>
            <w:tcW w:w="1857" w:type="dxa"/>
          </w:tcPr>
          <w:p w14:paraId="5208653A"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table03_gage10_id  \* MERGEFORMAT </w:instrText>
            </w:r>
            <w:r w:rsidRPr="00367C1F">
              <w:rPr>
                <w:color w:val="FF0000"/>
              </w:rPr>
              <w:fldChar w:fldCharType="separate"/>
            </w:r>
            <w:r w:rsidRPr="00367C1F">
              <w:rPr>
                <w:noProof/>
                <w:color w:val="FF0000"/>
              </w:rPr>
              <w:t>«table03_gage10_id»</w:t>
            </w:r>
            <w:r w:rsidRPr="00367C1F">
              <w:rPr>
                <w:color w:val="FF0000"/>
              </w:rPr>
              <w:fldChar w:fldCharType="end"/>
            </w:r>
          </w:p>
        </w:tc>
        <w:tc>
          <w:tcPr>
            <w:tcW w:w="795" w:type="dxa"/>
          </w:tcPr>
          <w:p w14:paraId="272043E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p>
        </w:tc>
        <w:tc>
          <w:tcPr>
            <w:tcW w:w="2068" w:type="dxa"/>
          </w:tcPr>
          <w:p w14:paraId="1BDABD7B"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table03_gage10_area  \* MERGEFORMAT </w:instrText>
            </w:r>
            <w:r w:rsidRPr="00367C1F">
              <w:rPr>
                <w:color w:val="FF0000"/>
              </w:rPr>
              <w:fldChar w:fldCharType="separate"/>
            </w:r>
            <w:r w:rsidRPr="00367C1F">
              <w:rPr>
                <w:noProof/>
                <w:color w:val="FF0000"/>
              </w:rPr>
              <w:t>«table03_gage10_area»</w:t>
            </w:r>
            <w:r w:rsidRPr="00367C1F">
              <w:rPr>
                <w:color w:val="FF0000"/>
              </w:rPr>
              <w:fldChar w:fldCharType="end"/>
            </w:r>
          </w:p>
        </w:tc>
        <w:tc>
          <w:tcPr>
            <w:tcW w:w="1972" w:type="dxa"/>
          </w:tcPr>
          <w:p w14:paraId="31A3DE1E" w14:textId="77777777" w:rsidR="00925C65" w:rsidRPr="00367C1F" w:rsidRDefault="00925C65" w:rsidP="00B66C9C">
            <w:pPr>
              <w:pStyle w:val="MMCbodytext"/>
              <w:cnfStyle w:val="000000000000" w:firstRow="0" w:lastRow="0" w:firstColumn="0" w:lastColumn="0" w:oddVBand="0" w:evenVBand="0" w:oddHBand="0" w:evenHBand="0" w:firstRowFirstColumn="0" w:firstRowLastColumn="0" w:lastRowFirstColumn="0" w:lastRowLastColumn="0"/>
            </w:pPr>
            <w:r w:rsidRPr="00367C1F">
              <w:rPr>
                <w:color w:val="FF0000"/>
              </w:rPr>
              <w:fldChar w:fldCharType="begin"/>
            </w:r>
            <w:r w:rsidRPr="00367C1F">
              <w:rPr>
                <w:color w:val="FF0000"/>
              </w:rPr>
              <w:instrText xml:space="preserve"> MERGEFIELD  table03_gage10_por  \* MERGEFORMAT </w:instrText>
            </w:r>
            <w:r w:rsidRPr="00367C1F">
              <w:rPr>
                <w:color w:val="FF0000"/>
              </w:rPr>
              <w:fldChar w:fldCharType="separate"/>
            </w:r>
            <w:r w:rsidRPr="00367C1F">
              <w:rPr>
                <w:noProof/>
                <w:color w:val="FF0000"/>
              </w:rPr>
              <w:t>«table03_gage10_por»</w:t>
            </w:r>
            <w:r w:rsidRPr="00367C1F">
              <w:rPr>
                <w:color w:val="FF0000"/>
              </w:rPr>
              <w:fldChar w:fldCharType="end"/>
            </w:r>
          </w:p>
        </w:tc>
      </w:tr>
    </w:tbl>
    <w:p w14:paraId="052F365C" w14:textId="77777777" w:rsidR="00113A26" w:rsidRDefault="00113A26" w:rsidP="00113A26">
      <w:pPr>
        <w:pStyle w:val="FEMANormal"/>
      </w:pPr>
    </w:p>
    <w:p w14:paraId="4D46B71F" w14:textId="77777777" w:rsidR="0049479F" w:rsidRDefault="0049479F" w:rsidP="00113A26">
      <w:pPr>
        <w:pStyle w:val="FEMANormal"/>
      </w:pPr>
    </w:p>
    <w:p w14:paraId="31C49A8D" w14:textId="38D8A679" w:rsidR="0049479F" w:rsidRPr="00DD5222" w:rsidRDefault="0049479F" w:rsidP="0049479F">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w:t>
      </w:r>
      <w:r>
        <w:rPr>
          <w:color w:val="FF0000"/>
        </w:rPr>
        <w:fldChar w:fldCharType="begin"/>
      </w:r>
      <w:r>
        <w:rPr>
          <w:color w:val="FF0000"/>
        </w:rPr>
        <w:instrText xml:space="preserve"> MERGEFIELD  figure_stream_gage_summary  \* MERGEFORMAT </w:instrText>
      </w:r>
      <w:r>
        <w:rPr>
          <w:color w:val="FF0000"/>
        </w:rPr>
        <w:fldChar w:fldCharType="separate"/>
      </w:r>
      <w:r>
        <w:rPr>
          <w:noProof/>
          <w:color w:val="FF0000"/>
        </w:rPr>
        <w:t>«figure_stream_gage_summary»</w:t>
      </w:r>
      <w:r>
        <w:rPr>
          <w:color w:val="FF0000"/>
        </w:rPr>
        <w:fldChar w:fldCharType="end"/>
      </w:r>
    </w:p>
    <w:p w14:paraId="6E3BA603" w14:textId="77777777" w:rsidR="0049479F" w:rsidRPr="00113A26" w:rsidRDefault="0049479F" w:rsidP="00113A26">
      <w:pPr>
        <w:pStyle w:val="FEMANormal"/>
      </w:pPr>
    </w:p>
    <w:p w14:paraId="01A8BA82" w14:textId="739F8F7F" w:rsidR="004B784F" w:rsidRDefault="00F83DC8" w:rsidP="00F96EF8">
      <w:pPr>
        <w:pStyle w:val="FEMAHeading1"/>
      </w:pPr>
      <w:bookmarkStart w:id="14" w:name="_Toc168403044"/>
      <w:bookmarkStart w:id="15" w:name="_Toc168554431"/>
      <w:bookmarkEnd w:id="14"/>
      <w:r>
        <w:t>Model Geometry Construction</w:t>
      </w:r>
      <w:bookmarkEnd w:id="15"/>
    </w:p>
    <w:p w14:paraId="0E3E7DDA" w14:textId="4D954692" w:rsidR="00113A26" w:rsidRDefault="00113A26" w:rsidP="00113A26">
      <w:pPr>
        <w:pStyle w:val="MMCbodytext"/>
        <w:rPr>
          <w:szCs w:val="20"/>
        </w:rPr>
      </w:pPr>
      <w:bookmarkStart w:id="16" w:name="_Ref144983311"/>
      <w:bookmarkStart w:id="17" w:name="_Ref144983323"/>
      <w:bookmarkStart w:id="18" w:name="_Ref144990848"/>
      <w:r w:rsidRPr="3036FA8B">
        <w:rPr>
          <w:szCs w:val="20"/>
        </w:rPr>
        <w:t>[describe thought process and rational for approach to model construction – runtime target? number of cells?]</w:t>
      </w:r>
    </w:p>
    <w:p w14:paraId="0E6EBC96" w14:textId="562B91C5" w:rsidR="00113A26" w:rsidRDefault="00113A26" w:rsidP="00113A26">
      <w:pPr>
        <w:rPr>
          <w:rFonts w:eastAsia="Arial" w:cs="Arial"/>
          <w:color w:val="70AD47" w:themeColor="accent6"/>
          <w:sz w:val="20"/>
          <w:szCs w:val="20"/>
        </w:rPr>
      </w:pPr>
      <w:r w:rsidRPr="3036FA8B">
        <w:rPr>
          <w:rFonts w:eastAsia="Arial" w:cs="Arial"/>
          <w:color w:val="70AD47" w:themeColor="accent6"/>
          <w:sz w:val="20"/>
          <w:szCs w:val="20"/>
        </w:rPr>
        <w:t xml:space="preserve">Example: The Elk Middle subbasin HEC–RAS model was built with a target of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Section04_RunTime_Time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«Section04_RunTime_Time»</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run-times</w:t>
      </w:r>
      <w:r w:rsidRPr="00787636">
        <w:rPr>
          <w:rFonts w:eastAsia="Arial" w:cs="Arial"/>
          <w:color w:val="FF0000"/>
          <w:sz w:val="20"/>
          <w:szCs w:val="20"/>
        </w:rPr>
        <w:t xml:space="preserve"> </w:t>
      </w:r>
      <w:r w:rsidRPr="3036FA8B">
        <w:rPr>
          <w:rFonts w:eastAsia="Arial" w:cs="Arial"/>
          <w:color w:val="70AD47" w:themeColor="accent6"/>
          <w:sz w:val="20"/>
          <w:szCs w:val="20"/>
        </w:rPr>
        <w:t xml:space="preserve">for a </w:t>
      </w:r>
      <w:proofErr w:type="gramStart"/>
      <w:r w:rsidRPr="3036FA8B">
        <w:rPr>
          <w:rFonts w:eastAsia="Arial" w:cs="Arial"/>
          <w:color w:val="70AD47" w:themeColor="accent6"/>
          <w:sz w:val="20"/>
          <w:szCs w:val="20"/>
        </w:rPr>
        <w:t>three to four week</w:t>
      </w:r>
      <w:proofErr w:type="gramEnd"/>
      <w:r w:rsidRPr="3036FA8B">
        <w:rPr>
          <w:rFonts w:eastAsia="Arial" w:cs="Arial"/>
          <w:color w:val="70AD47" w:themeColor="accent6"/>
          <w:sz w:val="20"/>
          <w:szCs w:val="20"/>
        </w:rPr>
        <w:t xml:space="preserve"> flood event. Experience has shown that a mesh with approximately</w:t>
      </w:r>
      <w:r w:rsidR="002D643F">
        <w:rPr>
          <w:rFonts w:eastAsia="Arial" w:cs="Arial"/>
          <w:color w:val="70AD47" w:themeColor="accent6"/>
          <w:sz w:val="20"/>
          <w:szCs w:val="20"/>
        </w:rPr>
        <w:t xml:space="preserve"> </w:t>
      </w:r>
      <w:r w:rsidR="00840611">
        <w:rPr>
          <w:rFonts w:eastAsia="Arial" w:cs="Arial"/>
          <w:color w:val="FF0000"/>
          <w:sz w:val="20"/>
          <w:szCs w:val="20"/>
        </w:rPr>
        <w:fldChar w:fldCharType="begin"/>
      </w:r>
      <w:r w:rsidR="00840611">
        <w:rPr>
          <w:rFonts w:eastAsia="Arial" w:cs="Arial"/>
          <w:color w:val="FF0000"/>
          <w:sz w:val="20"/>
          <w:szCs w:val="20"/>
        </w:rPr>
        <w:instrText xml:space="preserve"> MERGEFIELD  Section04_CellCount_Num  \* MERGEFORMAT </w:instrText>
      </w:r>
      <w:r w:rsidR="00840611">
        <w:rPr>
          <w:rFonts w:eastAsia="Arial" w:cs="Arial"/>
          <w:color w:val="FF0000"/>
          <w:sz w:val="20"/>
          <w:szCs w:val="20"/>
        </w:rPr>
        <w:fldChar w:fldCharType="separate"/>
      </w:r>
      <w:r w:rsidR="00840611">
        <w:rPr>
          <w:rFonts w:eastAsia="Arial" w:cs="Arial"/>
          <w:noProof/>
          <w:color w:val="FF0000"/>
          <w:sz w:val="20"/>
          <w:szCs w:val="20"/>
        </w:rPr>
        <w:t>«Section04_CellCount_Num»</w:t>
      </w:r>
      <w:r w:rsidR="00840611">
        <w:rPr>
          <w:rFonts w:eastAsia="Arial" w:cs="Arial"/>
          <w:color w:val="FF0000"/>
          <w:sz w:val="20"/>
          <w:szCs w:val="20"/>
        </w:rPr>
        <w:fldChar w:fldCharType="end"/>
      </w:r>
      <w:r w:rsidR="002D643F">
        <w:rPr>
          <w:rFonts w:eastAsia="Arial" w:cs="Arial"/>
          <w:color w:val="FF0000"/>
          <w:sz w:val="20"/>
          <w:szCs w:val="20"/>
        </w:rPr>
        <w:t xml:space="preserve"> </w:t>
      </w:r>
      <w:r w:rsidRPr="002D643F">
        <w:rPr>
          <w:rFonts w:eastAsia="Arial" w:cs="Arial"/>
          <w:color w:val="70AD47" w:themeColor="accent6"/>
          <w:sz w:val="20"/>
          <w:szCs w:val="20"/>
        </w:rPr>
        <w:t xml:space="preserve">cells </w:t>
      </w:r>
      <w:r w:rsidRPr="3036FA8B">
        <w:rPr>
          <w:rFonts w:eastAsia="Arial" w:cs="Arial"/>
          <w:color w:val="70AD47" w:themeColor="accent6"/>
          <w:sz w:val="20"/>
          <w:szCs w:val="20"/>
        </w:rPr>
        <w:t xml:space="preserve">can achieve the desired run-time. Large grid cell resolution was intentionally </w:t>
      </w:r>
      <w:r w:rsidRPr="3036FA8B">
        <w:rPr>
          <w:rFonts w:eastAsia="Arial" w:cs="Arial"/>
          <w:color w:val="70AD47" w:themeColor="accent6"/>
          <w:sz w:val="20"/>
          <w:szCs w:val="20"/>
        </w:rPr>
        <w:lastRenderedPageBreak/>
        <w:t>used throughout the basin to allow for a finer resolution along the key channels and population centers. The model was built using judgement without strict criteria on how to select areas for refinement, as this is an early pilot project that will help inform future standards.</w:t>
      </w:r>
    </w:p>
    <w:p w14:paraId="4945764C" w14:textId="77777777" w:rsidR="00113A26" w:rsidRDefault="00113A26" w:rsidP="00113A26">
      <w:pPr>
        <w:pStyle w:val="MMCbodytext"/>
        <w:rPr>
          <w:szCs w:val="20"/>
        </w:rPr>
      </w:pPr>
      <w:r w:rsidRPr="3036FA8B">
        <w:rPr>
          <w:szCs w:val="20"/>
        </w:rPr>
        <w:t>[add relevant figures to describe model geometry construction]</w:t>
      </w:r>
    </w:p>
    <w:p w14:paraId="08D8171B" w14:textId="77777777" w:rsidR="00113A26" w:rsidRDefault="00113A26" w:rsidP="00113A26">
      <w:pPr>
        <w:pStyle w:val="MMCbodytext"/>
        <w:rPr>
          <w:szCs w:val="20"/>
        </w:rPr>
      </w:pPr>
      <w:r w:rsidRPr="3036FA8B">
        <w:rPr>
          <w:szCs w:val="20"/>
        </w:rPr>
        <w:t>[describe model extent]</w:t>
      </w:r>
    </w:p>
    <w:p w14:paraId="64FB23F3" w14:textId="77777777" w:rsidR="00113A26" w:rsidRDefault="00113A26" w:rsidP="00113A26">
      <w:pPr>
        <w:pStyle w:val="MMCbodytext"/>
        <w:rPr>
          <w:szCs w:val="20"/>
        </w:rPr>
      </w:pPr>
      <w:r w:rsidRPr="3036FA8B">
        <w:rPr>
          <w:szCs w:val="20"/>
        </w:rPr>
        <w:t>[describe background mesh resolution]</w:t>
      </w:r>
    </w:p>
    <w:p w14:paraId="119F0383" w14:textId="77777777" w:rsidR="00113A26" w:rsidRDefault="00113A26" w:rsidP="00113A26">
      <w:pPr>
        <w:pStyle w:val="MMCbodytext"/>
        <w:rPr>
          <w:szCs w:val="20"/>
        </w:rPr>
      </w:pPr>
      <w:r w:rsidRPr="3036FA8B">
        <w:rPr>
          <w:szCs w:val="20"/>
        </w:rPr>
        <w:t>[describe any terrain modifications used]</w:t>
      </w:r>
    </w:p>
    <w:p w14:paraId="1C567117" w14:textId="7BC08B85" w:rsidR="00113A26" w:rsidRPr="00787636" w:rsidRDefault="00113A26" w:rsidP="00113A26">
      <w:pPr>
        <w:pStyle w:val="MMCbodytext"/>
        <w:rPr>
          <w:color w:val="FF0000"/>
          <w:szCs w:val="20"/>
        </w:rPr>
      </w:pPr>
      <w:r w:rsidRPr="00787636">
        <w:rPr>
          <w:color w:val="FF0000"/>
          <w:szCs w:val="20"/>
        </w:rPr>
        <w:t>[describe any use of breaklines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Section04_Breaklines_Num  \* MERGEFORMAT </w:instrText>
      </w:r>
      <w:r w:rsidR="00303CF8">
        <w:rPr>
          <w:color w:val="FF0000"/>
          <w:szCs w:val="20"/>
        </w:rPr>
        <w:fldChar w:fldCharType="separate"/>
      </w:r>
      <w:r w:rsidR="00303CF8">
        <w:rPr>
          <w:noProof/>
          <w:color w:val="FF0000"/>
          <w:szCs w:val="20"/>
        </w:rPr>
        <w:t>«Section04_Breaklines_Num»</w:t>
      </w:r>
      <w:r w:rsidR="00303CF8">
        <w:rPr>
          <w:color w:val="FF0000"/>
          <w:szCs w:val="20"/>
        </w:rPr>
        <w:fldChar w:fldCharType="end"/>
      </w:r>
      <w:r w:rsidR="00303CF8">
        <w:rPr>
          <w:color w:val="FF0000"/>
          <w:szCs w:val="20"/>
        </w:rPr>
        <w:t>)</w:t>
      </w:r>
      <w:r w:rsidRPr="00787636">
        <w:rPr>
          <w:color w:val="FF0000"/>
          <w:szCs w:val="20"/>
        </w:rPr>
        <w:t>, hydro connections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Section04_HydroConn_Num  \* MERGEFORMAT </w:instrText>
      </w:r>
      <w:r w:rsidR="00303CF8">
        <w:rPr>
          <w:color w:val="FF0000"/>
          <w:szCs w:val="20"/>
        </w:rPr>
        <w:fldChar w:fldCharType="separate"/>
      </w:r>
      <w:r w:rsidR="00303CF8">
        <w:rPr>
          <w:noProof/>
          <w:color w:val="FF0000"/>
          <w:szCs w:val="20"/>
        </w:rPr>
        <w:t>«Section04_HydroConn_Num»</w:t>
      </w:r>
      <w:r w:rsidR="00303CF8">
        <w:rPr>
          <w:color w:val="FF0000"/>
          <w:szCs w:val="20"/>
        </w:rPr>
        <w:fldChar w:fldCharType="end"/>
      </w:r>
      <w:r w:rsidR="00303CF8">
        <w:rPr>
          <w:color w:val="FF0000"/>
          <w:szCs w:val="20"/>
        </w:rPr>
        <w:t>)</w:t>
      </w:r>
      <w:r w:rsidRPr="00787636">
        <w:rPr>
          <w:color w:val="FF0000"/>
          <w:szCs w:val="20"/>
        </w:rPr>
        <w:t>, terrain modifications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Section04_TerrainMod_Num  \* MERGEFORMAT </w:instrText>
      </w:r>
      <w:r w:rsidR="00303CF8">
        <w:rPr>
          <w:color w:val="FF0000"/>
          <w:szCs w:val="20"/>
        </w:rPr>
        <w:fldChar w:fldCharType="separate"/>
      </w:r>
      <w:r w:rsidR="00303CF8">
        <w:rPr>
          <w:noProof/>
          <w:color w:val="FF0000"/>
          <w:szCs w:val="20"/>
        </w:rPr>
        <w:t>«Section04_TerrainMod_Num»</w:t>
      </w:r>
      <w:r w:rsidR="00303CF8">
        <w:rPr>
          <w:color w:val="FF0000"/>
          <w:szCs w:val="20"/>
        </w:rPr>
        <w:fldChar w:fldCharType="end"/>
      </w:r>
      <w:r w:rsidR="00303CF8">
        <w:rPr>
          <w:color w:val="FF0000"/>
          <w:szCs w:val="20"/>
        </w:rPr>
        <w:t>),</w:t>
      </w:r>
      <w:r w:rsidRPr="00787636">
        <w:rPr>
          <w:color w:val="FF0000"/>
          <w:szCs w:val="20"/>
        </w:rPr>
        <w:t xml:space="preserve"> bridges</w:t>
      </w:r>
      <w:r w:rsidR="00303CF8">
        <w:rPr>
          <w:color w:val="FF0000"/>
          <w:szCs w:val="20"/>
        </w:rPr>
        <w:t xml:space="preserve"> (</w:t>
      </w:r>
      <w:r w:rsidR="00303CF8">
        <w:rPr>
          <w:color w:val="FF0000"/>
          <w:szCs w:val="20"/>
        </w:rPr>
        <w:fldChar w:fldCharType="begin"/>
      </w:r>
      <w:r w:rsidR="00303CF8">
        <w:rPr>
          <w:color w:val="FF0000"/>
          <w:szCs w:val="20"/>
        </w:rPr>
        <w:instrText xml:space="preserve"> MERGEFIELD  Section04_Bridges_Num  \* MERGEFORMAT </w:instrText>
      </w:r>
      <w:r w:rsidR="00303CF8">
        <w:rPr>
          <w:color w:val="FF0000"/>
          <w:szCs w:val="20"/>
        </w:rPr>
        <w:fldChar w:fldCharType="separate"/>
      </w:r>
      <w:r w:rsidR="00303CF8">
        <w:rPr>
          <w:noProof/>
          <w:color w:val="FF0000"/>
          <w:szCs w:val="20"/>
        </w:rPr>
        <w:t>«Section04_Bridges_Num»</w:t>
      </w:r>
      <w:r w:rsidR="00303CF8">
        <w:rPr>
          <w:color w:val="FF0000"/>
          <w:szCs w:val="20"/>
        </w:rPr>
        <w:fldChar w:fldCharType="end"/>
      </w:r>
      <w:r w:rsidR="00303CF8">
        <w:rPr>
          <w:color w:val="FF0000"/>
          <w:szCs w:val="20"/>
        </w:rPr>
        <w:t>)</w:t>
      </w:r>
      <w:r w:rsidRPr="00787636">
        <w:rPr>
          <w:color w:val="FF0000"/>
          <w:szCs w:val="20"/>
        </w:rPr>
        <w:t>, or other geometry construction techniques used in model]</w:t>
      </w:r>
    </w:p>
    <w:p w14:paraId="3B3D312F" w14:textId="77777777" w:rsidR="00113A26" w:rsidRPr="0025600B" w:rsidRDefault="00113A26" w:rsidP="00113A26">
      <w:pPr>
        <w:spacing w:line="259" w:lineRule="auto"/>
        <w:rPr>
          <w:rFonts w:eastAsia="Times New Roman" w:cs="Times New Roman"/>
          <w:sz w:val="20"/>
          <w:szCs w:val="20"/>
        </w:rPr>
      </w:pPr>
      <w:r w:rsidRPr="3036FA8B">
        <w:rPr>
          <w:noProof/>
          <w:sz w:val="20"/>
          <w:szCs w:val="20"/>
        </w:rPr>
        <w:t>[</w:t>
      </w:r>
      <w:r w:rsidRPr="3036FA8B">
        <w:rPr>
          <w:rFonts w:eastAsia="Times New Roman" w:cs="Times New Roman"/>
          <w:sz w:val="20"/>
          <w:szCs w:val="20"/>
        </w:rPr>
        <w:t xml:space="preserve">describe treatment of sub-surface drainage systems: terrain mods, mesh refinement, culvert, pumpstations, </w:t>
      </w:r>
      <w:proofErr w:type="spellStart"/>
      <w:r w:rsidRPr="3036FA8B">
        <w:rPr>
          <w:rFonts w:eastAsia="Times New Roman" w:cs="Times New Roman"/>
          <w:sz w:val="20"/>
          <w:szCs w:val="20"/>
        </w:rPr>
        <w:t>etc</w:t>
      </w:r>
      <w:proofErr w:type="spellEnd"/>
      <w:r w:rsidRPr="3036FA8B">
        <w:rPr>
          <w:rFonts w:eastAsia="Times New Roman" w:cs="Times New Roman"/>
          <w:sz w:val="20"/>
          <w:szCs w:val="20"/>
        </w:rPr>
        <w:t>]</w:t>
      </w:r>
    </w:p>
    <w:p w14:paraId="226BD872" w14:textId="254F1E63" w:rsidR="00113A26" w:rsidRDefault="00113A26" w:rsidP="00113A26">
      <w:pPr>
        <w:spacing w:line="259" w:lineRule="auto"/>
        <w:rPr>
          <w:rFonts w:eastAsia="Times New Roman" w:cs="Times New Roman"/>
          <w:sz w:val="20"/>
          <w:szCs w:val="20"/>
        </w:rPr>
      </w:pPr>
      <w:r w:rsidRPr="3036FA8B">
        <w:rPr>
          <w:rFonts w:eastAsia="Times New Roman" w:cs="Times New Roman"/>
          <w:sz w:val="20"/>
          <w:szCs w:val="20"/>
        </w:rPr>
        <w:t>[describe any modifications to the downstream boundary]</w:t>
      </w:r>
    </w:p>
    <w:p w14:paraId="192D6AA3" w14:textId="77777777" w:rsidR="00113A26" w:rsidRDefault="00113A26" w:rsidP="00113A26">
      <w:pPr>
        <w:spacing w:line="259" w:lineRule="auto"/>
        <w:rPr>
          <w:rFonts w:eastAsia="Times New Roman" w:cs="Times New Roman"/>
          <w:sz w:val="20"/>
          <w:szCs w:val="20"/>
        </w:rPr>
      </w:pPr>
    </w:p>
    <w:p w14:paraId="3FDE765F" w14:textId="14155DB2" w:rsidR="0000260E" w:rsidRDefault="00F83DC8" w:rsidP="00B057D5">
      <w:pPr>
        <w:pStyle w:val="FEMAHeading2"/>
      </w:pPr>
      <w:bookmarkStart w:id="19" w:name="_Toc168554432"/>
      <w:r>
        <w:t>Streams</w:t>
      </w:r>
      <w:bookmarkEnd w:id="19"/>
    </w:p>
    <w:p w14:paraId="2162AC18" w14:textId="5CAD3845" w:rsidR="007C33A3" w:rsidRDefault="00113A26" w:rsidP="00113A26">
      <w:pPr>
        <w:pStyle w:val="MMCbodytext"/>
      </w:pPr>
      <w:bookmarkStart w:id="20" w:name="_Hlk168554307"/>
      <w:r>
        <w:t>[describe treatment of stream network - how and why. Include description of mesh refinement &amp; how bathymetry was accounted for. Provide table of Key streams and Secondary Streams]</w:t>
      </w:r>
    </w:p>
    <w:bookmarkEnd w:id="20"/>
    <w:p w14:paraId="7F70D8A6" w14:textId="77777777" w:rsidR="00303CF8" w:rsidRDefault="00303CF8" w:rsidP="0049479F">
      <w:pPr>
        <w:pStyle w:val="Caption"/>
        <w:keepNext/>
        <w:jc w:val="left"/>
      </w:pPr>
    </w:p>
    <w:p w14:paraId="22DC184C" w14:textId="661C790B"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4</w:t>
      </w:r>
      <w:r>
        <w:rPr>
          <w:noProof/>
        </w:rPr>
        <w:fldChar w:fldCharType="end"/>
      </w:r>
      <w:r>
        <w:t xml:space="preserve">. </w:t>
      </w:r>
      <w:r w:rsidRPr="00113A26">
        <w:t>Key Stream Modeling Techniques</w:t>
      </w:r>
    </w:p>
    <w:tbl>
      <w:tblPr>
        <w:tblStyle w:val="GridTable4-Accent31"/>
        <w:tblW w:w="0" w:type="auto"/>
        <w:tblLook w:val="04A0" w:firstRow="1" w:lastRow="0" w:firstColumn="1" w:lastColumn="0" w:noHBand="0" w:noVBand="1"/>
      </w:tblPr>
      <w:tblGrid>
        <w:gridCol w:w="4675"/>
        <w:gridCol w:w="4675"/>
      </w:tblGrid>
      <w:tr w:rsidR="00113A26" w14:paraId="209862C8"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7CD9C9" w14:textId="77777777" w:rsidR="00113A26" w:rsidRDefault="00113A26" w:rsidP="009B52AE">
            <w:pPr>
              <w:pStyle w:val="MMCbodytext"/>
            </w:pPr>
            <w:r>
              <w:t>Key Stream Name</w:t>
            </w:r>
          </w:p>
        </w:tc>
        <w:tc>
          <w:tcPr>
            <w:tcW w:w="4675" w:type="dxa"/>
          </w:tcPr>
          <w:p w14:paraId="76BBE04A"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4789D81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125BB7" w14:textId="77777777" w:rsidR="00113A26" w:rsidRDefault="00113A26" w:rsidP="009B52AE">
            <w:pPr>
              <w:pStyle w:val="MMCbodytext"/>
            </w:pPr>
          </w:p>
        </w:tc>
        <w:tc>
          <w:tcPr>
            <w:tcW w:w="4675" w:type="dxa"/>
          </w:tcPr>
          <w:p w14:paraId="085532C8"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56EF1F89"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0E3364AA" w14:textId="77777777" w:rsidR="00113A26" w:rsidRDefault="00113A26" w:rsidP="009B52AE">
            <w:pPr>
              <w:pStyle w:val="MMCbodytext"/>
            </w:pPr>
          </w:p>
        </w:tc>
        <w:tc>
          <w:tcPr>
            <w:tcW w:w="4675" w:type="dxa"/>
          </w:tcPr>
          <w:p w14:paraId="64A988B9"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7E0A1594"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99AE0D" w14:textId="77777777" w:rsidR="00113A26" w:rsidRDefault="00113A26" w:rsidP="009B52AE">
            <w:pPr>
              <w:pStyle w:val="MMCbodytext"/>
            </w:pPr>
          </w:p>
        </w:tc>
        <w:tc>
          <w:tcPr>
            <w:tcW w:w="4675" w:type="dxa"/>
          </w:tcPr>
          <w:p w14:paraId="58B6F60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269C144B" w14:textId="77777777" w:rsidR="00303CF8" w:rsidRDefault="00303CF8" w:rsidP="00303CF8">
      <w:pPr>
        <w:pStyle w:val="Caption"/>
        <w:keepNext/>
      </w:pPr>
    </w:p>
    <w:p w14:paraId="15F409A3" w14:textId="06E859B8" w:rsidR="00303CF8" w:rsidRDefault="00303CF8" w:rsidP="00303CF8">
      <w:pPr>
        <w:pStyle w:val="Caption"/>
        <w:keepNext/>
      </w:pPr>
      <w:r>
        <w:t xml:space="preserve">Table </w:t>
      </w:r>
      <w:r>
        <w:fldChar w:fldCharType="begin"/>
      </w:r>
      <w:r>
        <w:instrText xml:space="preserve"> SEQ Table \* ARABIC </w:instrText>
      </w:r>
      <w:r>
        <w:fldChar w:fldCharType="separate"/>
      </w:r>
      <w:r w:rsidR="007C2953">
        <w:rPr>
          <w:noProof/>
        </w:rPr>
        <w:t>5</w:t>
      </w:r>
      <w:r>
        <w:rPr>
          <w:noProof/>
        </w:rPr>
        <w:fldChar w:fldCharType="end"/>
      </w:r>
      <w:r>
        <w:t xml:space="preserve">. </w:t>
      </w:r>
      <w:r w:rsidRPr="00113A26">
        <w:t>Secondary Stream Modeling Techniques</w:t>
      </w:r>
    </w:p>
    <w:tbl>
      <w:tblPr>
        <w:tblStyle w:val="GridTable4-Accent31"/>
        <w:tblW w:w="0" w:type="auto"/>
        <w:tblLook w:val="04A0" w:firstRow="1" w:lastRow="0" w:firstColumn="1" w:lastColumn="0" w:noHBand="0" w:noVBand="1"/>
      </w:tblPr>
      <w:tblGrid>
        <w:gridCol w:w="4675"/>
        <w:gridCol w:w="4675"/>
      </w:tblGrid>
      <w:tr w:rsidR="00113A26" w14:paraId="546242B9"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A876B3" w14:textId="77777777" w:rsidR="00113A26" w:rsidRDefault="00113A26" w:rsidP="009B52AE">
            <w:pPr>
              <w:pStyle w:val="MMCbodytext"/>
            </w:pPr>
            <w:r>
              <w:t>Secondary Stream Name</w:t>
            </w:r>
          </w:p>
        </w:tc>
        <w:tc>
          <w:tcPr>
            <w:tcW w:w="4675" w:type="dxa"/>
          </w:tcPr>
          <w:p w14:paraId="76DE9760" w14:textId="77777777" w:rsidR="00113A26" w:rsidRDefault="00113A26" w:rsidP="009B52AE">
            <w:pPr>
              <w:pStyle w:val="MMCbodytext"/>
              <w:cnfStyle w:val="100000000000" w:firstRow="1" w:lastRow="0" w:firstColumn="0" w:lastColumn="0" w:oddVBand="0" w:evenVBand="0" w:oddHBand="0" w:evenHBand="0" w:firstRowFirstColumn="0" w:firstRowLastColumn="0" w:lastRowFirstColumn="0" w:lastRowLastColumn="0"/>
            </w:pPr>
            <w:r>
              <w:t>Treatment in Model</w:t>
            </w:r>
          </w:p>
        </w:tc>
      </w:tr>
      <w:tr w:rsidR="00113A26" w14:paraId="11D5E875"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A68EFE" w14:textId="77777777" w:rsidR="00113A26" w:rsidRDefault="00113A26" w:rsidP="009B52AE">
            <w:pPr>
              <w:pStyle w:val="MMCbodytext"/>
            </w:pPr>
          </w:p>
        </w:tc>
        <w:tc>
          <w:tcPr>
            <w:tcW w:w="4675" w:type="dxa"/>
          </w:tcPr>
          <w:p w14:paraId="08C893AC"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r w:rsidR="00113A26" w14:paraId="03AC24AF" w14:textId="77777777" w:rsidTr="009B52AE">
        <w:tc>
          <w:tcPr>
            <w:cnfStyle w:val="001000000000" w:firstRow="0" w:lastRow="0" w:firstColumn="1" w:lastColumn="0" w:oddVBand="0" w:evenVBand="0" w:oddHBand="0" w:evenHBand="0" w:firstRowFirstColumn="0" w:firstRowLastColumn="0" w:lastRowFirstColumn="0" w:lastRowLastColumn="0"/>
            <w:tcW w:w="4675" w:type="dxa"/>
          </w:tcPr>
          <w:p w14:paraId="5643821B" w14:textId="77777777" w:rsidR="00113A26" w:rsidRDefault="00113A26" w:rsidP="009B52AE">
            <w:pPr>
              <w:pStyle w:val="MMCbodytext"/>
            </w:pPr>
          </w:p>
        </w:tc>
        <w:tc>
          <w:tcPr>
            <w:tcW w:w="4675" w:type="dxa"/>
          </w:tcPr>
          <w:p w14:paraId="76E32916" w14:textId="77777777" w:rsidR="00113A26" w:rsidRDefault="00113A26" w:rsidP="009B52AE">
            <w:pPr>
              <w:pStyle w:val="MMCbodytext"/>
              <w:cnfStyle w:val="000000000000" w:firstRow="0" w:lastRow="0" w:firstColumn="0" w:lastColumn="0" w:oddVBand="0" w:evenVBand="0" w:oddHBand="0" w:evenHBand="0" w:firstRowFirstColumn="0" w:firstRowLastColumn="0" w:lastRowFirstColumn="0" w:lastRowLastColumn="0"/>
            </w:pPr>
          </w:p>
        </w:tc>
      </w:tr>
      <w:tr w:rsidR="00113A26" w14:paraId="2C66EFD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08126E" w14:textId="77777777" w:rsidR="00113A26" w:rsidRDefault="00113A26" w:rsidP="009B52AE">
            <w:pPr>
              <w:pStyle w:val="MMCbodytext"/>
            </w:pPr>
          </w:p>
        </w:tc>
        <w:tc>
          <w:tcPr>
            <w:tcW w:w="4675" w:type="dxa"/>
          </w:tcPr>
          <w:p w14:paraId="16B80365" w14:textId="77777777" w:rsidR="00113A26" w:rsidRDefault="00113A26" w:rsidP="009B52AE">
            <w:pPr>
              <w:pStyle w:val="MMCbodytext"/>
              <w:cnfStyle w:val="000000100000" w:firstRow="0" w:lastRow="0" w:firstColumn="0" w:lastColumn="0" w:oddVBand="0" w:evenVBand="0" w:oddHBand="1" w:evenHBand="0" w:firstRowFirstColumn="0" w:firstRowLastColumn="0" w:lastRowFirstColumn="0" w:lastRowLastColumn="0"/>
            </w:pPr>
          </w:p>
        </w:tc>
      </w:tr>
    </w:tbl>
    <w:p w14:paraId="329898E8" w14:textId="48E50AF5" w:rsidR="00F83DC8" w:rsidRDefault="00F83DC8" w:rsidP="00F83DC8">
      <w:pPr>
        <w:pStyle w:val="FEMAHeading2"/>
      </w:pPr>
      <w:bookmarkStart w:id="21" w:name="_Toc168554433"/>
      <w:r>
        <w:lastRenderedPageBreak/>
        <w:t>Developed Areas</w:t>
      </w:r>
      <w:bookmarkEnd w:id="21"/>
    </w:p>
    <w:p w14:paraId="10E78A20" w14:textId="55499470" w:rsidR="009E0FE7" w:rsidRDefault="009E0FE7" w:rsidP="009E0FE7">
      <w:pPr>
        <w:pStyle w:val="MMCbodytext"/>
      </w:pPr>
      <w:r>
        <w:t>[describe any other areas that were refined: how and why – add map of “developed areas” when appropriate]</w:t>
      </w:r>
      <w:r w:rsidR="00331252" w:rsidRPr="00331252">
        <w:rPr>
          <w:noProof/>
        </w:rPr>
        <w:t xml:space="preserve"> </w:t>
      </w:r>
    </w:p>
    <w:p w14:paraId="100CDA59" w14:textId="3BB4AC6C" w:rsidR="00303CF8" w:rsidRDefault="00303CF8" w:rsidP="00303CF8">
      <w:pPr>
        <w:pStyle w:val="MMCbodytext"/>
        <w:keepNext/>
        <w:jc w:val="center"/>
      </w:pPr>
    </w:p>
    <w:p w14:paraId="1DAA9796" w14:textId="67DD870E" w:rsidR="009E0FE7" w:rsidRDefault="00303CF8" w:rsidP="00303CF8">
      <w:pPr>
        <w:pStyle w:val="Caption"/>
        <w:rPr>
          <w:color w:val="FF0000"/>
        </w:rPr>
      </w:pPr>
      <w:r>
        <w:t xml:space="preserve">Figure </w:t>
      </w:r>
      <w:r>
        <w:fldChar w:fldCharType="begin"/>
      </w:r>
      <w:r>
        <w:instrText xml:space="preserve"> SEQ Figure \* ARABIC </w:instrText>
      </w:r>
      <w:r>
        <w:fldChar w:fldCharType="separate"/>
      </w:r>
      <w:r w:rsidR="003B3D89">
        <w:rPr>
          <w:noProof/>
        </w:rPr>
        <w:t>5</w:t>
      </w:r>
      <w:r>
        <w:rPr>
          <w:noProof/>
        </w:rPr>
        <w:fldChar w:fldCharType="end"/>
      </w:r>
      <w:r>
        <w:t xml:space="preserve">. </w:t>
      </w:r>
      <w:r w:rsidR="002473BB">
        <w:rPr>
          <w:color w:val="FF0000"/>
        </w:rPr>
        <w:fldChar w:fldCharType="begin"/>
      </w:r>
      <w:r w:rsidR="002473BB">
        <w:rPr>
          <w:color w:val="FF0000"/>
        </w:rPr>
        <w:instrText xml:space="preserve"> MERGEFIELD  figure_nlcd  \* MERGEFORMAT </w:instrText>
      </w:r>
      <w:r w:rsidR="002473BB">
        <w:rPr>
          <w:color w:val="FF0000"/>
        </w:rPr>
        <w:fldChar w:fldCharType="separate"/>
      </w:r>
      <w:r w:rsidR="002473BB">
        <w:rPr>
          <w:noProof/>
          <w:color w:val="FF0000"/>
        </w:rPr>
        <w:t>«figure_nlcd»</w:t>
      </w:r>
      <w:r w:rsidR="002473BB">
        <w:rPr>
          <w:color w:val="FF0000"/>
        </w:rPr>
        <w:fldChar w:fldCharType="end"/>
      </w:r>
    </w:p>
    <w:p w14:paraId="0A9302F9" w14:textId="12D18B91" w:rsidR="00712CCF" w:rsidRDefault="00712CCF" w:rsidP="00712CCF">
      <w:pPr>
        <w:keepNext/>
      </w:pPr>
    </w:p>
    <w:p w14:paraId="236FE029" w14:textId="34454DA9" w:rsidR="00F83DC8" w:rsidRDefault="00F83DC8" w:rsidP="00F83DC8">
      <w:pPr>
        <w:pStyle w:val="FEMAHeading2"/>
      </w:pPr>
      <w:bookmarkStart w:id="22" w:name="_Toc168554434"/>
      <w:r>
        <w:t>Dams</w:t>
      </w:r>
      <w:bookmarkEnd w:id="22"/>
    </w:p>
    <w:p w14:paraId="777EF327" w14:textId="65E4CDBB" w:rsidR="009E0FE7" w:rsidRDefault="009E0FE7" w:rsidP="009E0FE7">
      <w:pPr>
        <w:pStyle w:val="MMCbodytext"/>
      </w:pPr>
      <w:r>
        <w:t>[Dams: Describe approach and List Dams that were accounted for in the model]</w:t>
      </w:r>
    </w:p>
    <w:p w14:paraId="31930FCB" w14:textId="0A96CE3F" w:rsidR="00303CF8" w:rsidRPr="002473BB" w:rsidRDefault="00303CF8" w:rsidP="00303CF8">
      <w:pPr>
        <w:pStyle w:val="Caption"/>
        <w:keepNext/>
        <w:rPr>
          <w:b w:val="0"/>
          <w:bCs w:val="0"/>
        </w:rPr>
      </w:pPr>
      <w:r>
        <w:t xml:space="preserve">Table </w:t>
      </w:r>
      <w:r>
        <w:fldChar w:fldCharType="begin"/>
      </w:r>
      <w:r>
        <w:instrText xml:space="preserve"> SEQ Table \* ARABIC </w:instrText>
      </w:r>
      <w:r>
        <w:fldChar w:fldCharType="separate"/>
      </w:r>
      <w:r w:rsidR="002473BB">
        <w:rPr>
          <w:noProof/>
        </w:rPr>
        <w:t>6</w:t>
      </w:r>
      <w:r>
        <w:rPr>
          <w:noProof/>
        </w:rPr>
        <w:fldChar w:fldCharType="end"/>
      </w:r>
      <w:r>
        <w:t xml:space="preserve">. </w:t>
      </w:r>
      <w:r w:rsidR="002473BB" w:rsidRPr="002473BB">
        <w:rPr>
          <w:b w:val="0"/>
          <w:bCs w:val="0"/>
        </w:rPr>
        <w:t>Dams within Modeling Unit</w:t>
      </w:r>
    </w:p>
    <w:tbl>
      <w:tblPr>
        <w:tblStyle w:val="GridTable4-Accent31"/>
        <w:tblW w:w="0" w:type="auto"/>
        <w:tblLook w:val="04A0" w:firstRow="1" w:lastRow="0" w:firstColumn="1" w:lastColumn="0" w:noHBand="0" w:noVBand="1"/>
      </w:tblPr>
      <w:tblGrid>
        <w:gridCol w:w="3865"/>
        <w:gridCol w:w="5485"/>
      </w:tblGrid>
      <w:tr w:rsidR="009E0FE7" w14:paraId="4A14F615" w14:textId="77777777" w:rsidTr="009B52A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AFA2CB4" w14:textId="68645BEA" w:rsidR="009E0FE7" w:rsidRDefault="009E0FE7" w:rsidP="009B52AE">
            <w:pPr>
              <w:spacing w:line="259" w:lineRule="auto"/>
              <w:rPr>
                <w:rFonts w:eastAsia="Times New Roman" w:cs="Times New Roman"/>
                <w:b w:val="0"/>
                <w:bCs w:val="0"/>
                <w:sz w:val="20"/>
                <w:szCs w:val="20"/>
              </w:rPr>
            </w:pPr>
            <w:r w:rsidRPr="3036FA8B">
              <w:rPr>
                <w:rFonts w:eastAsia="Times New Roman" w:cs="Times New Roman"/>
                <w:b w:val="0"/>
                <w:bCs w:val="0"/>
                <w:color w:val="auto"/>
                <w:sz w:val="20"/>
                <w:szCs w:val="20"/>
              </w:rPr>
              <w:t>Dam System Name &amp; NID System ID#</w:t>
            </w:r>
          </w:p>
        </w:tc>
        <w:tc>
          <w:tcPr>
            <w:tcW w:w="5485" w:type="dxa"/>
          </w:tcPr>
          <w:p w14:paraId="7A91E541" w14:textId="77777777" w:rsidR="009E0FE7"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3036FA8B">
              <w:rPr>
                <w:rFonts w:eastAsia="Times New Roman" w:cs="Times New Roman"/>
                <w:b w:val="0"/>
                <w:bCs w:val="0"/>
                <w:color w:val="auto"/>
                <w:sz w:val="20"/>
                <w:szCs w:val="20"/>
              </w:rPr>
              <w:t xml:space="preserve">Description of Dam Model Technique and Collected Data </w:t>
            </w:r>
          </w:p>
        </w:tc>
      </w:tr>
      <w:tr w:rsidR="009E0FE7" w14:paraId="0556915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1316D0E" w14:textId="77777777" w:rsidR="009E0FE7" w:rsidRDefault="009E0FE7" w:rsidP="009B52AE">
            <w:pPr>
              <w:spacing w:line="259" w:lineRule="auto"/>
              <w:rPr>
                <w:rFonts w:eastAsia="Times New Roman" w:cs="Times New Roman"/>
                <w:b w:val="0"/>
                <w:bCs w:val="0"/>
                <w:sz w:val="20"/>
                <w:szCs w:val="20"/>
              </w:rPr>
            </w:pPr>
          </w:p>
        </w:tc>
        <w:tc>
          <w:tcPr>
            <w:tcW w:w="5485" w:type="dxa"/>
          </w:tcPr>
          <w:p w14:paraId="00317B5F" w14:textId="49331E1B"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E0FE7" w14:paraId="2D8156DE"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6512F91E"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23EBF0CB" w14:textId="02667D2E"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07FB4466"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55EE4230" w14:textId="77777777" w:rsidR="009E0FE7" w:rsidRDefault="009E0FE7" w:rsidP="009B52AE">
            <w:pPr>
              <w:spacing w:line="259" w:lineRule="auto"/>
              <w:rPr>
                <w:rFonts w:eastAsia="Times New Roman" w:cs="Times New Roman"/>
                <w:b w:val="0"/>
                <w:bCs w:val="0"/>
                <w:color w:val="70AD47" w:themeColor="accent6"/>
                <w:sz w:val="20"/>
                <w:szCs w:val="20"/>
              </w:rPr>
            </w:pPr>
          </w:p>
        </w:tc>
        <w:tc>
          <w:tcPr>
            <w:tcW w:w="5485" w:type="dxa"/>
          </w:tcPr>
          <w:p w14:paraId="306E067A" w14:textId="1D477232"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4CB3A491"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4D7BBADF" w14:textId="77777777" w:rsidR="009E0FE7" w:rsidRDefault="009E0FE7" w:rsidP="009B52AE">
            <w:pPr>
              <w:spacing w:line="259" w:lineRule="auto"/>
              <w:rPr>
                <w:noProof/>
              </w:rPr>
            </w:pPr>
          </w:p>
        </w:tc>
        <w:tc>
          <w:tcPr>
            <w:tcW w:w="5485" w:type="dxa"/>
          </w:tcPr>
          <w:p w14:paraId="1EBCD13C"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7A1253FF"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2BD2A3E" w14:textId="77777777" w:rsidR="009E0FE7" w:rsidRDefault="009E0FE7" w:rsidP="009B52AE">
            <w:pPr>
              <w:spacing w:line="259" w:lineRule="auto"/>
              <w:rPr>
                <w:noProof/>
              </w:rPr>
            </w:pPr>
          </w:p>
        </w:tc>
        <w:tc>
          <w:tcPr>
            <w:tcW w:w="5485" w:type="dxa"/>
          </w:tcPr>
          <w:p w14:paraId="4E0A3EA6"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7F2649EC" w14:textId="77777777" w:rsidTr="009B52AE">
        <w:trPr>
          <w:trHeight w:val="300"/>
        </w:trPr>
        <w:tc>
          <w:tcPr>
            <w:cnfStyle w:val="001000000000" w:firstRow="0" w:lastRow="0" w:firstColumn="1" w:lastColumn="0" w:oddVBand="0" w:evenVBand="0" w:oddHBand="0" w:evenHBand="0" w:firstRowFirstColumn="0" w:firstRowLastColumn="0" w:lastRowFirstColumn="0" w:lastRowLastColumn="0"/>
            <w:tcW w:w="3865" w:type="dxa"/>
          </w:tcPr>
          <w:p w14:paraId="2C2D5AD8" w14:textId="77777777" w:rsidR="009E0FE7" w:rsidRDefault="009E0FE7" w:rsidP="009B52AE">
            <w:pPr>
              <w:spacing w:line="259" w:lineRule="auto"/>
              <w:rPr>
                <w:noProof/>
              </w:rPr>
            </w:pPr>
          </w:p>
        </w:tc>
        <w:tc>
          <w:tcPr>
            <w:tcW w:w="5485" w:type="dxa"/>
          </w:tcPr>
          <w:p w14:paraId="6302D806"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2A10FC1B" w14:textId="77777777" w:rsidTr="009B52A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65" w:type="dxa"/>
          </w:tcPr>
          <w:p w14:paraId="7AEEEA93" w14:textId="77777777" w:rsidR="009E0FE7" w:rsidRDefault="009E0FE7" w:rsidP="009B52AE">
            <w:pPr>
              <w:spacing w:line="259" w:lineRule="auto"/>
              <w:rPr>
                <w:noProof/>
              </w:rPr>
            </w:pPr>
          </w:p>
        </w:tc>
        <w:tc>
          <w:tcPr>
            <w:tcW w:w="5485" w:type="dxa"/>
          </w:tcPr>
          <w:p w14:paraId="3AAA15BE"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5674F410" w14:textId="1B281A00" w:rsidR="00F83DC8" w:rsidRDefault="00F83DC8" w:rsidP="00F83DC8">
      <w:pPr>
        <w:pStyle w:val="FEMAHeading2"/>
      </w:pPr>
      <w:bookmarkStart w:id="23" w:name="_Toc168554435"/>
      <w:r>
        <w:t>Levees</w:t>
      </w:r>
      <w:bookmarkEnd w:id="23"/>
    </w:p>
    <w:p w14:paraId="4B8A38CB" w14:textId="5BA40B7F" w:rsidR="009E0FE7" w:rsidRPr="002473BB" w:rsidRDefault="009E0FE7" w:rsidP="002473BB">
      <w:pPr>
        <w:pStyle w:val="MMCbodytext"/>
      </w:pPr>
      <w:r w:rsidRPr="002473BB">
        <w:t>[Levees: Describe approach &amp; table of levees in basin.]</w:t>
      </w:r>
    </w:p>
    <w:p w14:paraId="290D6A7F" w14:textId="4C6C95F5" w:rsidR="001A652D" w:rsidRDefault="001A652D" w:rsidP="001A652D">
      <w:pPr>
        <w:pStyle w:val="Caption"/>
        <w:keepNext/>
      </w:pPr>
      <w:r>
        <w:t xml:space="preserve">Table </w:t>
      </w:r>
      <w:r>
        <w:fldChar w:fldCharType="begin"/>
      </w:r>
      <w:r>
        <w:instrText xml:space="preserve"> SEQ Table \* ARABIC </w:instrText>
      </w:r>
      <w:r>
        <w:fldChar w:fldCharType="separate"/>
      </w:r>
      <w:r w:rsidR="007C2953">
        <w:rPr>
          <w:noProof/>
        </w:rPr>
        <w:t>7</w:t>
      </w:r>
      <w:r>
        <w:rPr>
          <w:noProof/>
        </w:rPr>
        <w:fldChar w:fldCharType="end"/>
      </w:r>
      <w:r>
        <w:t xml:space="preserve">. </w:t>
      </w:r>
      <w:fldSimple w:instr=" MERGEFIELD  Section04_Table07  \* MERGEFORMAT ">
        <w:r w:rsidR="002473BB" w:rsidRPr="002473BB">
          <w:rPr>
            <w:b w:val="0"/>
            <w:bCs w:val="0"/>
            <w:noProof/>
          </w:rPr>
          <w:t>Levees within Modeling Unit</w:t>
        </w:r>
      </w:fldSimple>
      <w:r w:rsidR="002473BB" w:rsidRPr="002473BB">
        <w:t xml:space="preserve"> </w:t>
      </w:r>
    </w:p>
    <w:tbl>
      <w:tblPr>
        <w:tblStyle w:val="GridTable4-Accent31"/>
        <w:tblW w:w="9350" w:type="dxa"/>
        <w:tblLook w:val="04A0" w:firstRow="1" w:lastRow="0" w:firstColumn="1" w:lastColumn="0" w:noHBand="0" w:noVBand="1"/>
      </w:tblPr>
      <w:tblGrid>
        <w:gridCol w:w="3865"/>
        <w:gridCol w:w="5485"/>
      </w:tblGrid>
      <w:tr w:rsidR="009E0FE7" w14:paraId="095231D2" w14:textId="77777777" w:rsidTr="009B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C03518" w14:textId="77777777" w:rsidR="009E0FE7" w:rsidRPr="00A52ABC" w:rsidRDefault="009E0FE7" w:rsidP="009B52AE">
            <w:pPr>
              <w:spacing w:line="259" w:lineRule="auto"/>
              <w:rPr>
                <w:rFonts w:eastAsia="Times New Roman" w:cs="Times New Roman"/>
                <w:b w:val="0"/>
                <w:bCs w:val="0"/>
                <w:color w:val="auto"/>
                <w:sz w:val="20"/>
              </w:rPr>
            </w:pPr>
            <w:r w:rsidRPr="00A52ABC">
              <w:rPr>
                <w:rFonts w:eastAsia="Times New Roman" w:cs="Times New Roman"/>
                <w:b w:val="0"/>
                <w:bCs w:val="0"/>
                <w:color w:val="auto"/>
                <w:sz w:val="20"/>
              </w:rPr>
              <w:t>Levee System Name &amp; NLD System ID#</w:t>
            </w:r>
          </w:p>
        </w:tc>
        <w:tc>
          <w:tcPr>
            <w:tcW w:w="5485" w:type="dxa"/>
          </w:tcPr>
          <w:p w14:paraId="67C19A88" w14:textId="77777777" w:rsidR="009E0FE7" w:rsidRPr="00A52ABC" w:rsidRDefault="009E0FE7" w:rsidP="009B52AE">
            <w:pPr>
              <w:spacing w:line="259"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sidRPr="00A52ABC">
              <w:rPr>
                <w:rFonts w:eastAsia="Times New Roman" w:cs="Times New Roman"/>
                <w:b w:val="0"/>
                <w:bCs w:val="0"/>
                <w:color w:val="auto"/>
                <w:sz w:val="20"/>
              </w:rPr>
              <w:t xml:space="preserve">Description of Alignment and Profile </w:t>
            </w:r>
          </w:p>
        </w:tc>
      </w:tr>
      <w:tr w:rsidR="009E0FE7" w14:paraId="403D7233"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14DF3AC" w14:textId="77777777" w:rsidR="009E0FE7" w:rsidRPr="00A52ABC" w:rsidRDefault="009E0FE7" w:rsidP="009B52AE">
            <w:pPr>
              <w:spacing w:line="259" w:lineRule="auto"/>
              <w:rPr>
                <w:rFonts w:eastAsia="Times New Roman" w:cs="Times New Roman"/>
                <w:b w:val="0"/>
                <w:bCs w:val="0"/>
                <w:sz w:val="20"/>
              </w:rPr>
            </w:pPr>
          </w:p>
        </w:tc>
        <w:tc>
          <w:tcPr>
            <w:tcW w:w="5485" w:type="dxa"/>
          </w:tcPr>
          <w:p w14:paraId="1689D1AC" w14:textId="7CC1A374"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r w:rsidR="009E0FE7" w14:paraId="63496CD1"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1052E9A5" w14:textId="7D8E3C9B"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57DA0D9F" w14:textId="2BA895F9" w:rsidR="009E0FE7" w:rsidRPr="00A52ABC"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70AD47" w:themeColor="accent6"/>
                <w:sz w:val="20"/>
                <w:szCs w:val="20"/>
              </w:rPr>
            </w:pPr>
          </w:p>
        </w:tc>
      </w:tr>
      <w:tr w:rsidR="009E0FE7" w14:paraId="79708D6F"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2E088E3" w14:textId="33EFB520" w:rsidR="009E0FE7" w:rsidRPr="00A52ABC" w:rsidRDefault="009E0FE7" w:rsidP="009B52AE">
            <w:pPr>
              <w:spacing w:line="259" w:lineRule="auto"/>
              <w:rPr>
                <w:rFonts w:eastAsia="Times New Roman" w:cs="Times New Roman"/>
                <w:b w:val="0"/>
                <w:bCs w:val="0"/>
                <w:color w:val="70AD47" w:themeColor="accent6"/>
                <w:sz w:val="20"/>
                <w:szCs w:val="20"/>
              </w:rPr>
            </w:pPr>
          </w:p>
        </w:tc>
        <w:tc>
          <w:tcPr>
            <w:tcW w:w="5485" w:type="dxa"/>
          </w:tcPr>
          <w:p w14:paraId="4AF022B6" w14:textId="54B80DA1" w:rsidR="009E0FE7" w:rsidRPr="00A52ABC"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70AD47" w:themeColor="accent6"/>
                <w:sz w:val="20"/>
                <w:szCs w:val="20"/>
              </w:rPr>
            </w:pPr>
          </w:p>
        </w:tc>
      </w:tr>
      <w:tr w:rsidR="009E0FE7" w14:paraId="6F1D39EB"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6DEEDC0C" w14:textId="77777777" w:rsidR="009E0FE7" w:rsidRDefault="009E0FE7" w:rsidP="009B52AE">
            <w:pPr>
              <w:spacing w:line="259" w:lineRule="auto"/>
              <w:rPr>
                <w:noProof/>
              </w:rPr>
            </w:pPr>
          </w:p>
        </w:tc>
        <w:tc>
          <w:tcPr>
            <w:tcW w:w="5485" w:type="dxa"/>
          </w:tcPr>
          <w:p w14:paraId="7F7CBAF5"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3197209"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4F43E262" w14:textId="77777777" w:rsidR="009E0FE7" w:rsidRDefault="009E0FE7" w:rsidP="009B52AE">
            <w:pPr>
              <w:spacing w:line="259" w:lineRule="auto"/>
              <w:rPr>
                <w:noProof/>
              </w:rPr>
            </w:pPr>
          </w:p>
        </w:tc>
        <w:tc>
          <w:tcPr>
            <w:tcW w:w="5485" w:type="dxa"/>
          </w:tcPr>
          <w:p w14:paraId="7A50A6BC"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r w:rsidR="009E0FE7" w14:paraId="2CBE23F8" w14:textId="77777777" w:rsidTr="009B52AE">
        <w:tc>
          <w:tcPr>
            <w:cnfStyle w:val="001000000000" w:firstRow="0" w:lastRow="0" w:firstColumn="1" w:lastColumn="0" w:oddVBand="0" w:evenVBand="0" w:oddHBand="0" w:evenHBand="0" w:firstRowFirstColumn="0" w:firstRowLastColumn="0" w:lastRowFirstColumn="0" w:lastRowLastColumn="0"/>
            <w:tcW w:w="3865" w:type="dxa"/>
          </w:tcPr>
          <w:p w14:paraId="023880F1" w14:textId="77777777" w:rsidR="009E0FE7" w:rsidRDefault="009E0FE7" w:rsidP="009B52AE">
            <w:pPr>
              <w:spacing w:line="259" w:lineRule="auto"/>
              <w:rPr>
                <w:noProof/>
              </w:rPr>
            </w:pPr>
          </w:p>
        </w:tc>
        <w:tc>
          <w:tcPr>
            <w:tcW w:w="5485" w:type="dxa"/>
          </w:tcPr>
          <w:p w14:paraId="4CB73D79" w14:textId="77777777" w:rsidR="009E0FE7" w:rsidRDefault="009E0FE7" w:rsidP="009B52AE">
            <w:pPr>
              <w:spacing w:line="259" w:lineRule="auto"/>
              <w:cnfStyle w:val="000000000000" w:firstRow="0" w:lastRow="0" w:firstColumn="0" w:lastColumn="0" w:oddVBand="0" w:evenVBand="0" w:oddHBand="0" w:evenHBand="0" w:firstRowFirstColumn="0" w:firstRowLastColumn="0" w:lastRowFirstColumn="0" w:lastRowLastColumn="0"/>
              <w:rPr>
                <w:noProof/>
              </w:rPr>
            </w:pPr>
          </w:p>
        </w:tc>
      </w:tr>
      <w:tr w:rsidR="009E0FE7" w14:paraId="059DE87E" w14:textId="77777777" w:rsidTr="009B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576AB33" w14:textId="77777777" w:rsidR="009E0FE7" w:rsidRDefault="009E0FE7" w:rsidP="009B52AE">
            <w:pPr>
              <w:spacing w:line="259" w:lineRule="auto"/>
              <w:rPr>
                <w:noProof/>
              </w:rPr>
            </w:pPr>
          </w:p>
        </w:tc>
        <w:tc>
          <w:tcPr>
            <w:tcW w:w="5485" w:type="dxa"/>
          </w:tcPr>
          <w:p w14:paraId="04928FA9" w14:textId="77777777" w:rsidR="009E0FE7" w:rsidRDefault="009E0FE7" w:rsidP="009B52AE">
            <w:pPr>
              <w:spacing w:line="259" w:lineRule="auto"/>
              <w:cnfStyle w:val="000000100000" w:firstRow="0" w:lastRow="0" w:firstColumn="0" w:lastColumn="0" w:oddVBand="0" w:evenVBand="0" w:oddHBand="1" w:evenHBand="0" w:firstRowFirstColumn="0" w:firstRowLastColumn="0" w:lastRowFirstColumn="0" w:lastRowLastColumn="0"/>
              <w:rPr>
                <w:noProof/>
              </w:rPr>
            </w:pPr>
          </w:p>
        </w:tc>
      </w:tr>
    </w:tbl>
    <w:p w14:paraId="24F09735" w14:textId="15ECCFB1" w:rsidR="009E0FE7" w:rsidRPr="009E0FE7" w:rsidRDefault="009E0FE7" w:rsidP="009E0FE7">
      <w:pPr>
        <w:pStyle w:val="FEMANormal"/>
      </w:pPr>
    </w:p>
    <w:p w14:paraId="00D463F6" w14:textId="6C5143C2" w:rsidR="00635884" w:rsidRDefault="00635884" w:rsidP="00635884">
      <w:pPr>
        <w:pStyle w:val="FEMAHeading2"/>
      </w:pPr>
      <w:bookmarkStart w:id="24" w:name="_Toc168554436"/>
      <w:r>
        <w:t>Final Geometry</w:t>
      </w:r>
      <w:bookmarkEnd w:id="24"/>
    </w:p>
    <w:p w14:paraId="749EEE77" w14:textId="6ED13032" w:rsidR="009E0FE7" w:rsidRDefault="009E0FE7" w:rsidP="009E0FE7">
      <w:pPr>
        <w:spacing w:line="259" w:lineRule="auto"/>
      </w:pPr>
      <w:r>
        <w:t>[include summary of final geometry]</w:t>
      </w:r>
    </w:p>
    <w:p w14:paraId="347A5DD7" w14:textId="1C13B9E0" w:rsidR="001A652D" w:rsidRDefault="001A652D" w:rsidP="001A652D">
      <w:pPr>
        <w:keepNext/>
        <w:spacing w:line="259" w:lineRule="auto"/>
        <w:jc w:val="center"/>
      </w:pPr>
    </w:p>
    <w:p w14:paraId="102F4C09" w14:textId="72FFEAB9" w:rsidR="009E0FE7" w:rsidRDefault="001A652D" w:rsidP="001A652D">
      <w:pPr>
        <w:pStyle w:val="Caption"/>
      </w:pPr>
      <w:r>
        <w:t xml:space="preserve">Figure </w:t>
      </w:r>
      <w:r>
        <w:fldChar w:fldCharType="begin"/>
      </w:r>
      <w:r>
        <w:instrText xml:space="preserve"> SEQ Figure \* ARABIC </w:instrText>
      </w:r>
      <w:r>
        <w:fldChar w:fldCharType="separate"/>
      </w:r>
      <w:r w:rsidR="003B3D89">
        <w:rPr>
          <w:noProof/>
        </w:rPr>
        <w:t>6</w:t>
      </w:r>
      <w:r>
        <w:rPr>
          <w:noProof/>
        </w:rPr>
        <w:fldChar w:fldCharType="end"/>
      </w:r>
      <w:r>
        <w:t xml:space="preserve">. </w:t>
      </w:r>
      <w:r w:rsidR="002473BB">
        <w:rPr>
          <w:color w:val="FF0000"/>
        </w:rPr>
        <w:fldChar w:fldCharType="begin"/>
      </w:r>
      <w:r w:rsidR="002473BB">
        <w:rPr>
          <w:color w:val="FF0000"/>
        </w:rPr>
        <w:instrText xml:space="preserve"> MERGEFIELD  figure_model_mesh  \* MERGEFORMAT </w:instrText>
      </w:r>
      <w:r w:rsidR="002473BB">
        <w:rPr>
          <w:color w:val="FF0000"/>
        </w:rPr>
        <w:fldChar w:fldCharType="separate"/>
      </w:r>
      <w:r w:rsidR="002473BB">
        <w:rPr>
          <w:noProof/>
          <w:color w:val="FF0000"/>
        </w:rPr>
        <w:t>«figure_model_mesh»</w:t>
      </w:r>
      <w:r w:rsidR="002473BB">
        <w:rPr>
          <w:color w:val="FF0000"/>
        </w:rPr>
        <w:fldChar w:fldCharType="end"/>
      </w:r>
    </w:p>
    <w:p w14:paraId="7B016D8B" w14:textId="5AAEE905" w:rsidR="00635884" w:rsidRDefault="00635884" w:rsidP="00635884">
      <w:pPr>
        <w:pStyle w:val="FEMANormal"/>
      </w:pPr>
    </w:p>
    <w:p w14:paraId="5F3402F3" w14:textId="5F243738" w:rsidR="00635884" w:rsidRDefault="00635884" w:rsidP="00635884">
      <w:pPr>
        <w:pStyle w:val="FEMAHeading1"/>
      </w:pPr>
      <w:bookmarkStart w:id="25" w:name="_Toc168554437"/>
      <w:r>
        <w:t>Boundary Conditions</w:t>
      </w:r>
      <w:bookmarkEnd w:id="25"/>
    </w:p>
    <w:p w14:paraId="0607565E" w14:textId="5DF231EB" w:rsidR="00FF76E1" w:rsidRDefault="00FF76E1" w:rsidP="00FF76E1">
      <w:pPr>
        <w:pStyle w:val="MMCbodytext"/>
      </w:pPr>
      <w:r>
        <w:t>[include that lists the boundary conditions used for all model scenarios used for calibration runs. Describe source and reasoning for application for upstream and downstream modeling technique]</w:t>
      </w:r>
    </w:p>
    <w:p w14:paraId="56777985" w14:textId="77777777" w:rsidR="008D1654" w:rsidRDefault="008D1654" w:rsidP="008D1654">
      <w:pPr>
        <w:pStyle w:val="Caption"/>
        <w:keepNext/>
      </w:pPr>
    </w:p>
    <w:p w14:paraId="386ECB3F" w14:textId="696097E6" w:rsidR="008D1654" w:rsidRDefault="008D1654" w:rsidP="008D1654">
      <w:pPr>
        <w:pStyle w:val="Caption"/>
        <w:keepNext/>
      </w:pPr>
      <w:r>
        <w:t xml:space="preserve">Table </w:t>
      </w:r>
      <w:r>
        <w:fldChar w:fldCharType="begin"/>
      </w:r>
      <w:r>
        <w:instrText xml:space="preserve"> SEQ Table \* ARABIC </w:instrText>
      </w:r>
      <w:r>
        <w:fldChar w:fldCharType="separate"/>
      </w:r>
      <w:r w:rsidR="007C2953">
        <w:rPr>
          <w:noProof/>
        </w:rPr>
        <w:t>8</w:t>
      </w:r>
      <w:r>
        <w:rPr>
          <w:noProof/>
        </w:rPr>
        <w:fldChar w:fldCharType="end"/>
      </w:r>
      <w:r>
        <w:t xml:space="preserve">. </w:t>
      </w:r>
      <w:r w:rsidR="002473BB" w:rsidRPr="002473BB">
        <w:rPr>
          <w:b w:val="0"/>
          <w:bCs w:val="0"/>
        </w:rPr>
        <w:t>Boundary Conditions within Modeling Unit</w:t>
      </w:r>
    </w:p>
    <w:tbl>
      <w:tblPr>
        <w:tblStyle w:val="GridTable4-Accent31"/>
        <w:tblW w:w="9360" w:type="dxa"/>
        <w:tblLook w:val="04A0" w:firstRow="1" w:lastRow="0" w:firstColumn="1" w:lastColumn="0" w:noHBand="0" w:noVBand="1"/>
      </w:tblPr>
      <w:tblGrid>
        <w:gridCol w:w="5173"/>
        <w:gridCol w:w="4187"/>
      </w:tblGrid>
      <w:tr w:rsidR="00FF76E1" w:rsidRPr="00831E92" w14:paraId="0725F054" w14:textId="77777777" w:rsidTr="008D1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3EC54D7C" w14:textId="3D00213B" w:rsidR="00FF76E1" w:rsidRPr="00831E92" w:rsidRDefault="00FF76E1" w:rsidP="009B52AE">
            <w:pPr>
              <w:pStyle w:val="MMCtablehead"/>
              <w:rPr>
                <w:b/>
                <w:bCs/>
                <w:color w:val="auto"/>
              </w:rPr>
            </w:pPr>
            <w:r w:rsidRPr="00831E92">
              <w:rPr>
                <w:b/>
                <w:bCs/>
                <w:color w:val="auto"/>
              </w:rPr>
              <w:t>Boundary Condition</w:t>
            </w:r>
          </w:p>
        </w:tc>
        <w:tc>
          <w:tcPr>
            <w:tcW w:w="4187" w:type="dxa"/>
          </w:tcPr>
          <w:p w14:paraId="323A71A1" w14:textId="77777777" w:rsidR="00FF76E1" w:rsidRPr="00831E92" w:rsidRDefault="00FF76E1" w:rsidP="009B52AE">
            <w:pPr>
              <w:pStyle w:val="MMCtablehead"/>
              <w:cnfStyle w:val="100000000000" w:firstRow="1" w:lastRow="0" w:firstColumn="0" w:lastColumn="0" w:oddVBand="0" w:evenVBand="0" w:oddHBand="0" w:evenHBand="0" w:firstRowFirstColumn="0" w:firstRowLastColumn="0" w:lastRowFirstColumn="0" w:lastRowLastColumn="0"/>
              <w:rPr>
                <w:b/>
                <w:bCs/>
                <w:color w:val="auto"/>
              </w:rPr>
            </w:pPr>
            <w:r w:rsidRPr="00831E92">
              <w:rPr>
                <w:b/>
                <w:bCs/>
                <w:color w:val="auto"/>
              </w:rPr>
              <w:t>Source</w:t>
            </w:r>
          </w:p>
        </w:tc>
      </w:tr>
      <w:tr w:rsidR="00FF76E1" w:rsidRPr="00831E92" w14:paraId="355CD1F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55817AE4" w14:textId="58ABD6EB" w:rsidR="00FF76E1" w:rsidRPr="00831E92" w:rsidRDefault="00FF76E1" w:rsidP="009B52AE">
            <w:pPr>
              <w:pStyle w:val="MMCtabletext"/>
              <w:rPr>
                <w:b w:val="0"/>
                <w:bCs/>
              </w:rPr>
            </w:pPr>
            <w:r w:rsidRPr="00831E92">
              <w:rPr>
                <w:b w:val="0"/>
                <w:bCs/>
              </w:rPr>
              <w:t>Upstream Inflow</w:t>
            </w:r>
            <w:r>
              <w:rPr>
                <w:b w:val="0"/>
                <w:bCs/>
              </w:rPr>
              <w:t xml:space="preserve"> 1</w:t>
            </w:r>
          </w:p>
        </w:tc>
        <w:tc>
          <w:tcPr>
            <w:tcW w:w="4187" w:type="dxa"/>
          </w:tcPr>
          <w:p w14:paraId="63545564"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693F9007"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4F0CFFF" w14:textId="393D8C07" w:rsidR="00FF76E1" w:rsidRPr="00831E92" w:rsidRDefault="00FF76E1" w:rsidP="009B52AE">
            <w:pPr>
              <w:pStyle w:val="MMCtabletext"/>
            </w:pPr>
            <w:r w:rsidRPr="00831E92">
              <w:rPr>
                <w:b w:val="0"/>
                <w:bCs/>
              </w:rPr>
              <w:t>Upstream Inflow</w:t>
            </w:r>
            <w:r>
              <w:rPr>
                <w:b w:val="0"/>
                <w:bCs/>
              </w:rPr>
              <w:t xml:space="preserve"> 2</w:t>
            </w:r>
          </w:p>
        </w:tc>
        <w:tc>
          <w:tcPr>
            <w:tcW w:w="4187" w:type="dxa"/>
          </w:tcPr>
          <w:p w14:paraId="6568317E" w14:textId="77777777" w:rsidR="00FF76E1"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430F92BE"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468553E7" w14:textId="3BCE9739" w:rsidR="00FF76E1" w:rsidRPr="00831E92" w:rsidRDefault="00FF76E1" w:rsidP="009B52AE">
            <w:pPr>
              <w:pStyle w:val="MMCtabletext"/>
              <w:rPr>
                <w:b w:val="0"/>
                <w:bCs/>
              </w:rPr>
            </w:pPr>
            <w:r w:rsidRPr="00831E92">
              <w:rPr>
                <w:b w:val="0"/>
                <w:bCs/>
              </w:rPr>
              <w:t>Excess Rainfall / Runoff</w:t>
            </w:r>
          </w:p>
        </w:tc>
        <w:tc>
          <w:tcPr>
            <w:tcW w:w="4187" w:type="dxa"/>
          </w:tcPr>
          <w:p w14:paraId="03F0AC53"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r w:rsidR="00FF76E1" w:rsidRPr="00831E92" w14:paraId="409E3EDE" w14:textId="77777777" w:rsidTr="008D1654">
        <w:tc>
          <w:tcPr>
            <w:cnfStyle w:val="001000000000" w:firstRow="0" w:lastRow="0" w:firstColumn="1" w:lastColumn="0" w:oddVBand="0" w:evenVBand="0" w:oddHBand="0" w:evenHBand="0" w:firstRowFirstColumn="0" w:firstRowLastColumn="0" w:lastRowFirstColumn="0" w:lastRowLastColumn="0"/>
            <w:tcW w:w="5173" w:type="dxa"/>
          </w:tcPr>
          <w:p w14:paraId="477D4B67" w14:textId="77777777" w:rsidR="00FF76E1" w:rsidRPr="00831E92" w:rsidRDefault="00FF76E1" w:rsidP="009B52AE">
            <w:pPr>
              <w:pStyle w:val="MMCtabletext"/>
              <w:rPr>
                <w:b w:val="0"/>
                <w:bCs/>
              </w:rPr>
            </w:pPr>
            <w:r w:rsidRPr="00831E92">
              <w:rPr>
                <w:b w:val="0"/>
                <w:bCs/>
              </w:rPr>
              <w:t>Baseflow</w:t>
            </w:r>
          </w:p>
        </w:tc>
        <w:tc>
          <w:tcPr>
            <w:tcW w:w="4187" w:type="dxa"/>
          </w:tcPr>
          <w:p w14:paraId="2CC29A17" w14:textId="77777777" w:rsidR="00FF76E1" w:rsidRPr="00831E92" w:rsidRDefault="00FF76E1" w:rsidP="009B52AE">
            <w:pPr>
              <w:pStyle w:val="MMCtabletext"/>
              <w:cnfStyle w:val="000000000000" w:firstRow="0" w:lastRow="0" w:firstColumn="0" w:lastColumn="0" w:oddVBand="0" w:evenVBand="0" w:oddHBand="0" w:evenHBand="0" w:firstRowFirstColumn="0" w:firstRowLastColumn="0" w:lastRowFirstColumn="0" w:lastRowLastColumn="0"/>
            </w:pPr>
            <w:r>
              <w:t>[describe]</w:t>
            </w:r>
          </w:p>
        </w:tc>
      </w:tr>
      <w:tr w:rsidR="00FF76E1" w:rsidRPr="00831E92" w14:paraId="72C05466" w14:textId="77777777" w:rsidTr="008D16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3" w:type="dxa"/>
          </w:tcPr>
          <w:p w14:paraId="11DEB4AD" w14:textId="77777777" w:rsidR="00FF76E1" w:rsidRPr="00831E92" w:rsidRDefault="00FF76E1" w:rsidP="009B52AE">
            <w:pPr>
              <w:pStyle w:val="MMCtabletext"/>
              <w:rPr>
                <w:b w:val="0"/>
                <w:bCs/>
              </w:rPr>
            </w:pPr>
            <w:r w:rsidRPr="00831E92">
              <w:rPr>
                <w:b w:val="0"/>
                <w:bCs/>
              </w:rPr>
              <w:t>Downstream Normal Depth</w:t>
            </w:r>
          </w:p>
        </w:tc>
        <w:tc>
          <w:tcPr>
            <w:tcW w:w="4187" w:type="dxa"/>
          </w:tcPr>
          <w:p w14:paraId="27C60526" w14:textId="77777777" w:rsidR="00FF76E1" w:rsidRPr="00831E92" w:rsidRDefault="00FF76E1" w:rsidP="009B52AE">
            <w:pPr>
              <w:pStyle w:val="MMCtabletext"/>
              <w:cnfStyle w:val="000000100000" w:firstRow="0" w:lastRow="0" w:firstColumn="0" w:lastColumn="0" w:oddVBand="0" w:evenVBand="0" w:oddHBand="1" w:evenHBand="0" w:firstRowFirstColumn="0" w:firstRowLastColumn="0" w:lastRowFirstColumn="0" w:lastRowLastColumn="0"/>
            </w:pPr>
            <w:r>
              <w:t>[describe]</w:t>
            </w:r>
          </w:p>
        </w:tc>
      </w:tr>
    </w:tbl>
    <w:p w14:paraId="5772C5D7" w14:textId="77777777" w:rsidR="00FF76E1" w:rsidRDefault="00FF76E1" w:rsidP="00FF76E1">
      <w:pPr>
        <w:pStyle w:val="MMCbodytext"/>
      </w:pPr>
    </w:p>
    <w:p w14:paraId="691C9B73" w14:textId="77777777" w:rsidR="00FF76E1" w:rsidRDefault="00FF76E1" w:rsidP="00FF76E1">
      <w:pPr>
        <w:pStyle w:val="MMCbodytext"/>
      </w:pPr>
      <w:r>
        <w:t>[show map of HMS subbasins overlaid on the RAS model extent, as well as locations of boundary conditions]</w:t>
      </w:r>
    </w:p>
    <w:p w14:paraId="2E537938" w14:textId="03F0BC6C" w:rsidR="008D1654" w:rsidRDefault="008D1654" w:rsidP="008D1654">
      <w:pPr>
        <w:keepNext/>
        <w:spacing w:line="259" w:lineRule="auto"/>
      </w:pPr>
    </w:p>
    <w:p w14:paraId="3A5E038B" w14:textId="53F49A78" w:rsidR="008D1654" w:rsidRDefault="008D1654" w:rsidP="008D1654">
      <w:pPr>
        <w:pStyle w:val="Caption"/>
        <w:rPr>
          <w:color w:val="FF0000"/>
        </w:rPr>
      </w:pPr>
      <w:r>
        <w:t xml:space="preserve">Figure </w:t>
      </w:r>
      <w:r>
        <w:fldChar w:fldCharType="begin"/>
      </w:r>
      <w:r>
        <w:instrText xml:space="preserve"> SEQ Figure \* ARABIC </w:instrText>
      </w:r>
      <w:r>
        <w:fldChar w:fldCharType="separate"/>
      </w:r>
      <w:r w:rsidR="003B3D89">
        <w:rPr>
          <w:noProof/>
        </w:rPr>
        <w:t>7</w:t>
      </w:r>
      <w:r>
        <w:rPr>
          <w:noProof/>
        </w:rPr>
        <w:fldChar w:fldCharType="end"/>
      </w:r>
      <w:r>
        <w:t xml:space="preserve">. </w:t>
      </w:r>
      <w:bookmarkStart w:id="26" w:name="_Toc168554438"/>
      <w:r w:rsidR="002473BB">
        <w:rPr>
          <w:color w:val="FF0000"/>
        </w:rPr>
        <w:fldChar w:fldCharType="begin"/>
      </w:r>
      <w:r w:rsidR="002473BB">
        <w:rPr>
          <w:color w:val="FF0000"/>
        </w:rPr>
        <w:instrText xml:space="preserve"> MERGEFIELD  figure_hms_subbasins  \* MERGEFORMAT </w:instrText>
      </w:r>
      <w:r w:rsidR="002473BB">
        <w:rPr>
          <w:color w:val="FF0000"/>
        </w:rPr>
        <w:fldChar w:fldCharType="separate"/>
      </w:r>
      <w:r w:rsidR="002473BB">
        <w:rPr>
          <w:noProof/>
          <w:color w:val="FF0000"/>
        </w:rPr>
        <w:t>«figure_hms_subbasins»</w:t>
      </w:r>
      <w:r w:rsidR="002473BB">
        <w:rPr>
          <w:color w:val="FF0000"/>
        </w:rPr>
        <w:fldChar w:fldCharType="end"/>
      </w:r>
    </w:p>
    <w:p w14:paraId="67823C08" w14:textId="77777777" w:rsidR="008D1654" w:rsidRDefault="008D1654" w:rsidP="008D1654"/>
    <w:p w14:paraId="3C09C6FA" w14:textId="77777777" w:rsidR="008D1654" w:rsidRPr="008D1654" w:rsidRDefault="008D1654" w:rsidP="008D1654"/>
    <w:p w14:paraId="6E888C0C" w14:textId="69E6126E" w:rsidR="00635884" w:rsidRDefault="00635884" w:rsidP="00635884">
      <w:pPr>
        <w:pStyle w:val="FEMAHeading1"/>
      </w:pPr>
      <w:r>
        <w:lastRenderedPageBreak/>
        <w:t>Computational Options</w:t>
      </w:r>
      <w:bookmarkEnd w:id="26"/>
    </w:p>
    <w:p w14:paraId="087B90C1" w14:textId="5B0B0FF3" w:rsidR="00FF76E1" w:rsidRPr="00787636" w:rsidRDefault="00FF76E1" w:rsidP="00FF76E1">
      <w:pPr>
        <w:pStyle w:val="MMCbodytext"/>
        <w:rPr>
          <w:rFonts w:eastAsia="Arial" w:cs="Arial"/>
          <w:color w:val="FF0000"/>
          <w:szCs w:val="20"/>
        </w:rPr>
      </w:pPr>
      <w:r w:rsidRPr="00FF76E1">
        <w:rPr>
          <w:rFonts w:eastAsia="Arial" w:cs="Arial"/>
          <w:color w:val="70AD47" w:themeColor="accent6"/>
          <w:szCs w:val="20"/>
        </w:rPr>
        <w:t xml:space="preserve">Example: </w:t>
      </w:r>
      <w:r w:rsidR="00963D14">
        <w:rPr>
          <w:rFonts w:eastAsia="Arial" w:cs="Arial"/>
          <w:color w:val="FF0000"/>
          <w:szCs w:val="20"/>
        </w:rPr>
        <w:fldChar w:fldCharType="begin"/>
      </w:r>
      <w:r w:rsidR="00963D14">
        <w:rPr>
          <w:rFonts w:eastAsia="Arial" w:cs="Arial"/>
          <w:color w:val="FF0000"/>
          <w:szCs w:val="20"/>
        </w:rPr>
        <w:instrText xml:space="preserve"> MERGEFIELD  Section06_EquationSet_Txt  \* MERGEFORMAT </w:instrText>
      </w:r>
      <w:r w:rsidR="00963D14">
        <w:rPr>
          <w:rFonts w:eastAsia="Arial" w:cs="Arial"/>
          <w:color w:val="FF0000"/>
          <w:szCs w:val="20"/>
        </w:rPr>
        <w:fldChar w:fldCharType="separate"/>
      </w:r>
      <w:r w:rsidR="00963D14">
        <w:rPr>
          <w:rFonts w:eastAsia="Arial" w:cs="Arial"/>
          <w:noProof/>
          <w:color w:val="FF0000"/>
          <w:szCs w:val="20"/>
        </w:rPr>
        <w:t>«Section06_EquationSet_Txt»</w:t>
      </w:r>
      <w:r w:rsidR="00963D14">
        <w:rPr>
          <w:rFonts w:eastAsia="Arial" w:cs="Arial"/>
          <w:color w:val="FF0000"/>
          <w:szCs w:val="20"/>
        </w:rPr>
        <w:fldChar w:fldCharType="end"/>
      </w:r>
      <w:r w:rsidRPr="3036FA8B">
        <w:rPr>
          <w:rFonts w:eastAsia="Arial" w:cs="Arial"/>
          <w:color w:val="70AD47" w:themeColor="accent6"/>
          <w:szCs w:val="20"/>
        </w:rPr>
        <w:t xml:space="preserve">. Investigations were performed to quantify these differences and identify the locations/situations in which they occurred within this modeling domain. These investigations are detailed in Section 7. </w:t>
      </w:r>
    </w:p>
    <w:p w14:paraId="305AE673" w14:textId="5B5D9FBE" w:rsidR="00963D14" w:rsidRDefault="00963D14" w:rsidP="00963D14">
      <w:pPr>
        <w:pStyle w:val="Caption"/>
        <w:keepNext/>
      </w:pPr>
      <w:bookmarkStart w:id="27" w:name="_Ref168903745"/>
      <w:r>
        <w:t xml:space="preserve">Table </w:t>
      </w:r>
      <w:r>
        <w:fldChar w:fldCharType="begin"/>
      </w:r>
      <w:r>
        <w:instrText xml:space="preserve"> SEQ Table \* ARABIC </w:instrText>
      </w:r>
      <w:r>
        <w:fldChar w:fldCharType="separate"/>
      </w:r>
      <w:r w:rsidR="003B3D89">
        <w:rPr>
          <w:noProof/>
        </w:rPr>
        <w:t>9</w:t>
      </w:r>
      <w:r>
        <w:rPr>
          <w:noProof/>
        </w:rPr>
        <w:fldChar w:fldCharType="end"/>
      </w:r>
      <w:bookmarkEnd w:id="27"/>
      <w:r>
        <w:t xml:space="preserve">. </w:t>
      </w:r>
      <w:r w:rsidR="003B3D89" w:rsidRPr="003B3D89">
        <w:rPr>
          <w:rFonts w:eastAsia="Arial" w:cs="Arial"/>
          <w:b w:val="0"/>
          <w:iCs/>
          <w:szCs w:val="20"/>
        </w:rPr>
        <w:t>Two-Dimensional Computational Solver Tolerances and Settings</w:t>
      </w:r>
    </w:p>
    <w:tbl>
      <w:tblPr>
        <w:tblStyle w:val="GridTable4-Accent31"/>
        <w:tblW w:w="0" w:type="auto"/>
        <w:tblLayout w:type="fixed"/>
        <w:tblLook w:val="04A0" w:firstRow="1" w:lastRow="0" w:firstColumn="1" w:lastColumn="0" w:noHBand="0" w:noVBand="1"/>
      </w:tblPr>
      <w:tblGrid>
        <w:gridCol w:w="7170"/>
        <w:gridCol w:w="2175"/>
      </w:tblGrid>
      <w:tr w:rsidR="00FF76E1" w14:paraId="4C24DBE4" w14:textId="77777777" w:rsidTr="00963D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79C2DEEE" w14:textId="77777777" w:rsidR="00FF76E1" w:rsidRDefault="00FF76E1" w:rsidP="009B52AE">
            <w:pPr>
              <w:pStyle w:val="MMCtablehead"/>
              <w:rPr>
                <w:rFonts w:eastAsia="Arial" w:cs="Arial"/>
              </w:rPr>
            </w:pPr>
            <w:r w:rsidRPr="3036FA8B">
              <w:rPr>
                <w:rFonts w:eastAsia="Arial" w:cs="Arial"/>
              </w:rPr>
              <w:t>Parameter</w:t>
            </w:r>
          </w:p>
        </w:tc>
        <w:tc>
          <w:tcPr>
            <w:tcW w:w="2175" w:type="dxa"/>
          </w:tcPr>
          <w:p w14:paraId="43EF3DDB" w14:textId="77777777" w:rsidR="00FF76E1" w:rsidRDefault="00FF76E1" w:rsidP="009B52AE">
            <w:pPr>
              <w:pStyle w:val="MMCtablehead"/>
              <w:cnfStyle w:val="100000000000" w:firstRow="1" w:lastRow="0" w:firstColumn="0" w:lastColumn="0" w:oddVBand="0" w:evenVBand="0" w:oddHBand="0" w:evenHBand="0" w:firstRowFirstColumn="0" w:firstRowLastColumn="0" w:lastRowFirstColumn="0" w:lastRowLastColumn="0"/>
              <w:rPr>
                <w:rFonts w:eastAsia="Arial" w:cs="Arial"/>
              </w:rPr>
            </w:pPr>
            <w:r w:rsidRPr="3036FA8B">
              <w:rPr>
                <w:rFonts w:eastAsia="Arial" w:cs="Arial"/>
              </w:rPr>
              <w:t>Value</w:t>
            </w:r>
          </w:p>
        </w:tc>
      </w:tr>
      <w:tr w:rsidR="00FF76E1" w14:paraId="3AB665DF"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3D1491CB" w14:textId="77777777" w:rsidR="00FF76E1" w:rsidRDefault="00FF76E1" w:rsidP="009B52AE">
            <w:pPr>
              <w:pStyle w:val="MMCtabletext"/>
              <w:jc w:val="center"/>
              <w:rPr>
                <w:rFonts w:eastAsia="Arial" w:cs="Arial"/>
                <w:bCs/>
              </w:rPr>
            </w:pPr>
            <w:r w:rsidRPr="3036FA8B">
              <w:rPr>
                <w:rFonts w:eastAsia="Arial" w:cs="Arial"/>
              </w:rPr>
              <w:t>Implicit Weighting Factor (theta)</w:t>
            </w:r>
          </w:p>
        </w:tc>
        <w:tc>
          <w:tcPr>
            <w:tcW w:w="2175" w:type="dxa"/>
          </w:tcPr>
          <w:p w14:paraId="5929FC06" w14:textId="46FBF915"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table09_iwf  \* MERGEFORMAT </w:instrText>
            </w:r>
            <w:r>
              <w:rPr>
                <w:rFonts w:eastAsia="Arial" w:cs="Arial"/>
                <w:color w:val="FF0000"/>
              </w:rPr>
              <w:fldChar w:fldCharType="separate"/>
            </w:r>
            <w:r>
              <w:rPr>
                <w:rFonts w:eastAsia="Arial" w:cs="Arial"/>
                <w:noProof/>
                <w:color w:val="FF0000"/>
              </w:rPr>
              <w:t>«table09_iwf»</w:t>
            </w:r>
            <w:r>
              <w:rPr>
                <w:rFonts w:eastAsia="Arial" w:cs="Arial"/>
                <w:color w:val="FF0000"/>
              </w:rPr>
              <w:fldChar w:fldCharType="end"/>
            </w:r>
          </w:p>
        </w:tc>
      </w:tr>
      <w:tr w:rsidR="00FF76E1" w14:paraId="3D17B5A8"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026EE0E0" w14:textId="358205A3" w:rsidR="00FF76E1" w:rsidRDefault="00FF76E1" w:rsidP="009B52AE">
            <w:pPr>
              <w:pStyle w:val="MMCtabletext"/>
              <w:jc w:val="center"/>
              <w:rPr>
                <w:rFonts w:eastAsia="Arial" w:cs="Arial"/>
                <w:bCs/>
              </w:rPr>
            </w:pPr>
            <w:r w:rsidRPr="3036FA8B">
              <w:rPr>
                <w:rFonts w:eastAsia="Arial" w:cs="Arial"/>
              </w:rPr>
              <w:t>Water Surface Tolerance (ft)</w:t>
            </w:r>
          </w:p>
        </w:tc>
        <w:tc>
          <w:tcPr>
            <w:tcW w:w="2175" w:type="dxa"/>
          </w:tcPr>
          <w:p w14:paraId="72B5A213" w14:textId="33A286C2"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table09_wst  \* MERGEFORMAT </w:instrText>
            </w:r>
            <w:r>
              <w:rPr>
                <w:rFonts w:eastAsia="Arial" w:cs="Arial"/>
                <w:color w:val="FF0000"/>
              </w:rPr>
              <w:fldChar w:fldCharType="separate"/>
            </w:r>
            <w:r>
              <w:rPr>
                <w:rFonts w:eastAsia="Arial" w:cs="Arial"/>
                <w:noProof/>
                <w:color w:val="FF0000"/>
              </w:rPr>
              <w:t>«table09_wst»</w:t>
            </w:r>
            <w:r>
              <w:rPr>
                <w:rFonts w:eastAsia="Arial" w:cs="Arial"/>
                <w:color w:val="FF0000"/>
              </w:rPr>
              <w:fldChar w:fldCharType="end"/>
            </w:r>
          </w:p>
        </w:tc>
      </w:tr>
      <w:tr w:rsidR="00FF76E1" w14:paraId="1D657675"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1A0B716" w14:textId="45792831" w:rsidR="00FF76E1" w:rsidRDefault="00FF76E1" w:rsidP="009B52AE">
            <w:pPr>
              <w:pStyle w:val="MMCtabletext"/>
              <w:jc w:val="center"/>
              <w:rPr>
                <w:rFonts w:eastAsia="Arial" w:cs="Arial"/>
                <w:bCs/>
              </w:rPr>
            </w:pPr>
            <w:r w:rsidRPr="3036FA8B">
              <w:rPr>
                <w:rFonts w:eastAsia="Arial" w:cs="Arial"/>
              </w:rPr>
              <w:t>Volume Tolerance (ft)</w:t>
            </w:r>
            <w:r w:rsidR="00836E7E">
              <w:rPr>
                <w:noProof/>
              </w:rPr>
              <w:t xml:space="preserve"> </w:t>
            </w:r>
          </w:p>
        </w:tc>
        <w:tc>
          <w:tcPr>
            <w:tcW w:w="2175" w:type="dxa"/>
          </w:tcPr>
          <w:p w14:paraId="1D9CA4A8" w14:textId="25BA4D5B"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table09_volt  \* MERGEFORMAT </w:instrText>
            </w:r>
            <w:r>
              <w:rPr>
                <w:rFonts w:eastAsia="Arial" w:cs="Arial"/>
                <w:color w:val="FF0000"/>
              </w:rPr>
              <w:fldChar w:fldCharType="separate"/>
            </w:r>
            <w:r>
              <w:rPr>
                <w:rFonts w:eastAsia="Arial" w:cs="Arial"/>
                <w:noProof/>
                <w:color w:val="FF0000"/>
              </w:rPr>
              <w:t>«table09_volt»</w:t>
            </w:r>
            <w:r>
              <w:rPr>
                <w:rFonts w:eastAsia="Arial" w:cs="Arial"/>
                <w:color w:val="FF0000"/>
              </w:rPr>
              <w:fldChar w:fldCharType="end"/>
            </w:r>
          </w:p>
        </w:tc>
      </w:tr>
      <w:tr w:rsidR="00FF76E1" w14:paraId="2114376A" w14:textId="77777777" w:rsidTr="00963D14">
        <w:trPr>
          <w:trHeight w:val="300"/>
        </w:trPr>
        <w:tc>
          <w:tcPr>
            <w:cnfStyle w:val="001000000000" w:firstRow="0" w:lastRow="0" w:firstColumn="1" w:lastColumn="0" w:oddVBand="0" w:evenVBand="0" w:oddHBand="0" w:evenHBand="0" w:firstRowFirstColumn="0" w:firstRowLastColumn="0" w:lastRowFirstColumn="0" w:lastRowLastColumn="0"/>
            <w:tcW w:w="7170" w:type="dxa"/>
          </w:tcPr>
          <w:p w14:paraId="587E2D89" w14:textId="0F2219BE" w:rsidR="00FF76E1" w:rsidRDefault="00FF76E1" w:rsidP="009B52AE">
            <w:pPr>
              <w:pStyle w:val="MMCtabletext"/>
              <w:jc w:val="center"/>
              <w:rPr>
                <w:rFonts w:eastAsia="Arial" w:cs="Arial"/>
                <w:bCs/>
              </w:rPr>
            </w:pPr>
            <w:r w:rsidRPr="3036FA8B">
              <w:rPr>
                <w:rFonts w:eastAsia="Arial" w:cs="Arial"/>
              </w:rPr>
              <w:t>Max Iterations</w:t>
            </w:r>
          </w:p>
        </w:tc>
        <w:tc>
          <w:tcPr>
            <w:tcW w:w="2175" w:type="dxa"/>
          </w:tcPr>
          <w:p w14:paraId="7BA5C219" w14:textId="0DD9845D" w:rsidR="00FF76E1" w:rsidRPr="00836E7E" w:rsidRDefault="003B3D89" w:rsidP="009B52AE">
            <w:pPr>
              <w:pStyle w:val="MMCtabletext"/>
              <w:jc w:val="center"/>
              <w:cnfStyle w:val="000000000000" w:firstRow="0" w:lastRow="0" w:firstColumn="0" w:lastColumn="0" w:oddVBand="0" w:evenVBand="0" w:oddHBand="0" w:evenHBand="0" w:firstRowFirstColumn="0" w:firstRowLastColumn="0" w:lastRowFirstColumn="0" w:lastRowLastColumn="0"/>
              <w:rPr>
                <w:rFonts w:eastAsia="Arial" w:cs="Arial"/>
                <w:bCs w:val="0"/>
                <w:color w:val="FF0000"/>
              </w:rPr>
            </w:pPr>
            <w:r>
              <w:rPr>
                <w:rFonts w:eastAsia="Arial" w:cs="Arial"/>
                <w:color w:val="FF0000"/>
              </w:rPr>
              <w:fldChar w:fldCharType="begin"/>
            </w:r>
            <w:r>
              <w:rPr>
                <w:rFonts w:eastAsia="Arial" w:cs="Arial"/>
                <w:color w:val="FF0000"/>
              </w:rPr>
              <w:instrText xml:space="preserve"> MERGEFIELD  table09_max_iter  \* MERGEFORMAT </w:instrText>
            </w:r>
            <w:r>
              <w:rPr>
                <w:rFonts w:eastAsia="Arial" w:cs="Arial"/>
                <w:color w:val="FF0000"/>
              </w:rPr>
              <w:fldChar w:fldCharType="separate"/>
            </w:r>
            <w:r>
              <w:rPr>
                <w:rFonts w:eastAsia="Arial" w:cs="Arial"/>
                <w:noProof/>
                <w:color w:val="FF0000"/>
              </w:rPr>
              <w:t>«table09_max_iter»</w:t>
            </w:r>
            <w:r>
              <w:rPr>
                <w:rFonts w:eastAsia="Arial" w:cs="Arial"/>
                <w:color w:val="FF0000"/>
              </w:rPr>
              <w:fldChar w:fldCharType="end"/>
            </w:r>
          </w:p>
        </w:tc>
      </w:tr>
      <w:tr w:rsidR="00FF76E1" w14:paraId="759760BC" w14:textId="77777777" w:rsidTr="00963D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170" w:type="dxa"/>
          </w:tcPr>
          <w:p w14:paraId="1F9E9A94" w14:textId="77777777" w:rsidR="00FF76E1" w:rsidRDefault="00FF76E1" w:rsidP="009B52AE">
            <w:pPr>
              <w:pStyle w:val="MMCtabletext"/>
              <w:jc w:val="center"/>
              <w:rPr>
                <w:rFonts w:eastAsia="Arial" w:cs="Arial"/>
                <w:bCs/>
              </w:rPr>
            </w:pPr>
            <w:r w:rsidRPr="3036FA8B">
              <w:rPr>
                <w:rFonts w:eastAsia="Arial" w:cs="Arial"/>
              </w:rPr>
              <w:t>Fixed Time Step (sec)</w:t>
            </w:r>
          </w:p>
        </w:tc>
        <w:tc>
          <w:tcPr>
            <w:tcW w:w="2175" w:type="dxa"/>
          </w:tcPr>
          <w:p w14:paraId="229CD4AB" w14:textId="2CC4180E" w:rsidR="00FF76E1" w:rsidRPr="00836E7E" w:rsidRDefault="003B3D89" w:rsidP="009B52AE">
            <w:pPr>
              <w:pStyle w:val="MMCtabletext"/>
              <w:jc w:val="center"/>
              <w:cnfStyle w:val="000000100000" w:firstRow="0" w:lastRow="0" w:firstColumn="0" w:lastColumn="0" w:oddVBand="0" w:evenVBand="0" w:oddHBand="1" w:evenHBand="0" w:firstRowFirstColumn="0" w:firstRowLastColumn="0" w:lastRowFirstColumn="0" w:lastRowLastColumn="0"/>
              <w:rPr>
                <w:color w:val="FF0000"/>
              </w:rPr>
            </w:pPr>
            <w:r>
              <w:rPr>
                <w:rFonts w:eastAsia="Arial" w:cs="Arial"/>
                <w:color w:val="FF0000"/>
              </w:rPr>
              <w:fldChar w:fldCharType="begin"/>
            </w:r>
            <w:r>
              <w:rPr>
                <w:rFonts w:eastAsia="Arial" w:cs="Arial"/>
                <w:color w:val="FF0000"/>
              </w:rPr>
              <w:instrText xml:space="preserve"> MERGEFIELD  table09_fts  \* MERGEFORMAT </w:instrText>
            </w:r>
            <w:r>
              <w:rPr>
                <w:rFonts w:eastAsia="Arial" w:cs="Arial"/>
                <w:color w:val="FF0000"/>
              </w:rPr>
              <w:fldChar w:fldCharType="separate"/>
            </w:r>
            <w:r>
              <w:rPr>
                <w:rFonts w:eastAsia="Arial" w:cs="Arial"/>
                <w:noProof/>
                <w:color w:val="FF0000"/>
              </w:rPr>
              <w:t>«table09_fts»</w:t>
            </w:r>
            <w:r>
              <w:rPr>
                <w:rFonts w:eastAsia="Arial" w:cs="Arial"/>
                <w:color w:val="FF0000"/>
              </w:rPr>
              <w:fldChar w:fldCharType="end"/>
            </w:r>
          </w:p>
        </w:tc>
      </w:tr>
    </w:tbl>
    <w:p w14:paraId="0D5F2A05" w14:textId="4B670A7A" w:rsidR="00FF76E1" w:rsidRDefault="00FF76E1" w:rsidP="00FF76E1">
      <w:pPr>
        <w:pStyle w:val="FEMANormal"/>
      </w:pPr>
    </w:p>
    <w:p w14:paraId="6E40710D" w14:textId="77777777" w:rsidR="00FF76E1" w:rsidRDefault="00FF76E1" w:rsidP="00FF76E1">
      <w:pPr>
        <w:pStyle w:val="FEMANormal"/>
      </w:pPr>
    </w:p>
    <w:p w14:paraId="18CCAD3A" w14:textId="77777777" w:rsidR="00FF76E1" w:rsidRDefault="00FF76E1" w:rsidP="00FF76E1">
      <w:pPr>
        <w:pStyle w:val="FEMANormal"/>
      </w:pPr>
    </w:p>
    <w:p w14:paraId="2A5775B7" w14:textId="77777777" w:rsidR="00FF76E1" w:rsidRDefault="00FF76E1" w:rsidP="00FF76E1">
      <w:pPr>
        <w:pStyle w:val="FEMANormal"/>
      </w:pPr>
    </w:p>
    <w:p w14:paraId="22A16B01" w14:textId="77777777" w:rsidR="00FF76E1" w:rsidRDefault="00FF76E1" w:rsidP="00FF76E1">
      <w:pPr>
        <w:pStyle w:val="FEMANormal"/>
      </w:pPr>
    </w:p>
    <w:p w14:paraId="45A4B117" w14:textId="77777777" w:rsidR="00FF76E1" w:rsidRDefault="00FF76E1" w:rsidP="00FF76E1">
      <w:pPr>
        <w:pStyle w:val="FEMANormal"/>
      </w:pPr>
    </w:p>
    <w:p w14:paraId="00D3D1B1" w14:textId="77777777" w:rsidR="00FF76E1" w:rsidRDefault="00FF76E1" w:rsidP="00FF76E1">
      <w:pPr>
        <w:pStyle w:val="FEMANormal"/>
      </w:pPr>
    </w:p>
    <w:p w14:paraId="3BDFFDA5" w14:textId="77777777" w:rsidR="00FF76E1" w:rsidRDefault="00FF76E1" w:rsidP="00FF76E1">
      <w:pPr>
        <w:pStyle w:val="FEMANormal"/>
      </w:pPr>
    </w:p>
    <w:p w14:paraId="3FEF3EF4" w14:textId="77777777" w:rsidR="00FF76E1" w:rsidRDefault="00FF76E1" w:rsidP="00FF76E1">
      <w:pPr>
        <w:pStyle w:val="FEMANormal"/>
      </w:pPr>
    </w:p>
    <w:p w14:paraId="2F009D82" w14:textId="77777777" w:rsidR="00FF76E1" w:rsidRDefault="00FF76E1" w:rsidP="00FF76E1">
      <w:pPr>
        <w:pStyle w:val="FEMANormal"/>
      </w:pPr>
    </w:p>
    <w:p w14:paraId="3E63DAA7" w14:textId="77777777" w:rsidR="00FF76E1" w:rsidRDefault="00FF76E1" w:rsidP="00FF76E1">
      <w:pPr>
        <w:pStyle w:val="FEMANormal"/>
      </w:pPr>
    </w:p>
    <w:p w14:paraId="4C93F4EC" w14:textId="77777777" w:rsidR="00A45819" w:rsidRDefault="00A45819" w:rsidP="00FF76E1">
      <w:pPr>
        <w:pStyle w:val="FEMANormal"/>
      </w:pPr>
    </w:p>
    <w:p w14:paraId="0DBA4A13" w14:textId="77777777" w:rsidR="00A45819" w:rsidRDefault="00A45819" w:rsidP="00FF76E1">
      <w:pPr>
        <w:pStyle w:val="FEMANormal"/>
      </w:pPr>
    </w:p>
    <w:p w14:paraId="53410704" w14:textId="77777777" w:rsidR="00FF76E1" w:rsidRDefault="00FF76E1" w:rsidP="00FF76E1">
      <w:pPr>
        <w:pStyle w:val="FEMANormal"/>
      </w:pPr>
    </w:p>
    <w:p w14:paraId="6B7065FE" w14:textId="77777777" w:rsidR="00FF76E1" w:rsidRPr="00FF76E1" w:rsidRDefault="00FF76E1" w:rsidP="00FF76E1">
      <w:pPr>
        <w:pStyle w:val="FEMANormal"/>
      </w:pPr>
    </w:p>
    <w:p w14:paraId="28EF8F22" w14:textId="1F335186" w:rsidR="00635884" w:rsidRDefault="00635884" w:rsidP="00635884">
      <w:pPr>
        <w:pStyle w:val="FEMAHeading1"/>
      </w:pPr>
      <w:bookmarkStart w:id="28" w:name="_Toc168554439"/>
      <w:r>
        <w:lastRenderedPageBreak/>
        <w:t>Model Calibration &amp; Validation</w:t>
      </w:r>
      <w:bookmarkEnd w:id="28"/>
    </w:p>
    <w:p w14:paraId="5E416BAE" w14:textId="009A535D" w:rsidR="00FF76E1" w:rsidRDefault="00FF76E1" w:rsidP="00FF76E1">
      <w:pPr>
        <w:pStyle w:val="MMCbodytext"/>
        <w:rPr>
          <w:rFonts w:eastAsia="Arial" w:cs="Arial"/>
          <w:color w:val="000000" w:themeColor="text1"/>
          <w:szCs w:val="20"/>
        </w:rPr>
      </w:pPr>
      <w:r w:rsidRPr="00FF76E1">
        <w:rPr>
          <w:rFonts w:eastAsia="Arial" w:cs="Arial"/>
          <w:color w:val="70AD47" w:themeColor="accent6"/>
          <w:szCs w:val="20"/>
        </w:rPr>
        <w:t xml:space="preserve">Example: </w:t>
      </w:r>
      <w:r w:rsidRPr="3036FA8B">
        <w:rPr>
          <w:rFonts w:eastAsia="Arial" w:cs="Arial"/>
          <w:color w:val="70AD47" w:themeColor="accent6"/>
          <w:szCs w:val="20"/>
        </w:rPr>
        <w:t>The quality of the calibration was measured according to the future of flood risk data (FFRD) guidance, which calls for the comparison of statistical metrics that evaluate the fit of the modeled data to observed data over the entire hydrograph. Table 4 provides the summarized statistics.</w:t>
      </w:r>
      <w:r w:rsidRPr="3036FA8B">
        <w:rPr>
          <w:color w:val="70AD47" w:themeColor="accent6"/>
        </w:rPr>
        <w:t xml:space="preserve"> </w:t>
      </w:r>
      <w:r w:rsidRPr="3036FA8B">
        <w:rPr>
          <w:rFonts w:eastAsia="Arial" w:cs="Arial"/>
          <w:color w:val="000000" w:themeColor="text1"/>
          <w:szCs w:val="20"/>
        </w:rPr>
        <w:t>Calibration performance rating goals were set by the primary, secondary, and tertiary gage categories as follows:</w:t>
      </w:r>
    </w:p>
    <w:p w14:paraId="0ECCDE09"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Primary Locations: Statistical comparisons of computed and observed flow/stage at all primary locations must be in the satisfactory or higher range.</w:t>
      </w:r>
    </w:p>
    <w:p w14:paraId="646EC15B"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Secondary Locations: Statistical comparisons of computed and observed flow/stage at all secondary locations should be in the satisfactory or higher range.</w:t>
      </w:r>
    </w:p>
    <w:p w14:paraId="07FCA1D8" w14:textId="77777777" w:rsidR="00FF76E1" w:rsidRDefault="00FF76E1" w:rsidP="00FF76E1">
      <w:pPr>
        <w:pStyle w:val="MMCbulletstep1"/>
        <w:rPr>
          <w:rFonts w:eastAsia="Arial" w:cs="Arial"/>
          <w:color w:val="000000" w:themeColor="text1"/>
          <w:szCs w:val="20"/>
        </w:rPr>
      </w:pPr>
      <w:r w:rsidRPr="3036FA8B">
        <w:rPr>
          <w:rFonts w:eastAsia="Arial" w:cs="Arial"/>
          <w:color w:val="000000" w:themeColor="text1"/>
          <w:szCs w:val="20"/>
        </w:rPr>
        <w:t>Tertiary Locations: Statistical comparisons of computed and observed flow/stage at all tertiary locations must be in the acceptable or higher range.</w:t>
      </w:r>
    </w:p>
    <w:p w14:paraId="37D2C541" w14:textId="07BB10D5"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10</w:t>
      </w:r>
      <w:r>
        <w:rPr>
          <w:noProof/>
        </w:rPr>
        <w:fldChar w:fldCharType="end"/>
      </w:r>
      <w:r>
        <w:t xml:space="preserve">. </w:t>
      </w:r>
      <w:r w:rsidRPr="003B3D89">
        <w:rPr>
          <w:b w:val="0"/>
          <w:bCs w:val="0"/>
        </w:rPr>
        <w:t>Performance Ratings for Summary Statistics</w:t>
      </w:r>
    </w:p>
    <w:tbl>
      <w:tblPr>
        <w:tblStyle w:val="GridTable4-Accent31"/>
        <w:tblW w:w="10063" w:type="dxa"/>
        <w:tblLayout w:type="fixed"/>
        <w:tblLook w:val="04A0" w:firstRow="1" w:lastRow="0" w:firstColumn="1" w:lastColumn="0" w:noHBand="0" w:noVBand="1"/>
      </w:tblPr>
      <w:tblGrid>
        <w:gridCol w:w="2252"/>
        <w:gridCol w:w="1952"/>
        <w:gridCol w:w="1953"/>
        <w:gridCol w:w="1953"/>
        <w:gridCol w:w="1953"/>
      </w:tblGrid>
      <w:tr w:rsidR="00FF76E1" w:rsidRPr="00E94BE0" w14:paraId="47288F5F"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128A08E0"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 w:val="0"/>
                <w:bCs w:val="0"/>
                <w:sz w:val="20"/>
                <w:szCs w:val="20"/>
              </w:rPr>
            </w:pPr>
            <w:r w:rsidRPr="00E94BE0">
              <w:rPr>
                <w:rFonts w:eastAsia="Times New Roman" w:cs="Times New Roman"/>
                <w:sz w:val="20"/>
                <w:szCs w:val="20"/>
              </w:rPr>
              <w:t>Performance Rating</w:t>
            </w:r>
          </w:p>
        </w:tc>
        <w:tc>
          <w:tcPr>
            <w:tcW w:w="1952" w:type="dxa"/>
          </w:tcPr>
          <w:p w14:paraId="54832296" w14:textId="77777777" w:rsidR="00FF76E1" w:rsidRPr="007F5358"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Pr>
                <w:rFonts w:eastAsia="Times New Roman" w:cs="Times New Roman"/>
                <w:sz w:val="20"/>
                <w:szCs w:val="20"/>
              </w:rPr>
              <w:t>R</w:t>
            </w:r>
            <w:r>
              <w:rPr>
                <w:rFonts w:eastAsia="Times New Roman" w:cs="Times New Roman"/>
                <w:sz w:val="20"/>
                <w:szCs w:val="20"/>
                <w:vertAlign w:val="superscript"/>
              </w:rPr>
              <w:t>2</w:t>
            </w:r>
          </w:p>
        </w:tc>
        <w:tc>
          <w:tcPr>
            <w:tcW w:w="1953" w:type="dxa"/>
            <w:noWrap/>
            <w:hideMark/>
          </w:tcPr>
          <w:p w14:paraId="45D2C196"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NSE</w:t>
            </w:r>
          </w:p>
        </w:tc>
        <w:tc>
          <w:tcPr>
            <w:tcW w:w="1953" w:type="dxa"/>
            <w:noWrap/>
            <w:hideMark/>
          </w:tcPr>
          <w:p w14:paraId="41598350"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RSR</w:t>
            </w:r>
          </w:p>
        </w:tc>
        <w:tc>
          <w:tcPr>
            <w:tcW w:w="1953" w:type="dxa"/>
            <w:noWrap/>
            <w:hideMark/>
          </w:tcPr>
          <w:p w14:paraId="220F7C84" w14:textId="77777777" w:rsidR="00FF76E1" w:rsidRPr="00E94BE0" w:rsidRDefault="00FF76E1" w:rsidP="009B52AE">
            <w:pPr>
              <w:widowControl w:val="0"/>
              <w:autoSpaceDE w:val="0"/>
              <w:autoSpaceDN w:val="0"/>
              <w:adjustRightInd w:val="0"/>
              <w:spacing w:before="60" w:after="60" w:line="24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szCs w:val="20"/>
              </w:rPr>
            </w:pPr>
            <w:r w:rsidRPr="00E94BE0">
              <w:rPr>
                <w:rFonts w:eastAsia="Times New Roman" w:cs="Times New Roman"/>
                <w:sz w:val="20"/>
                <w:szCs w:val="20"/>
              </w:rPr>
              <w:t>PBIAS</w:t>
            </w:r>
          </w:p>
        </w:tc>
      </w:tr>
      <w:tr w:rsidR="00FF76E1" w:rsidRPr="00E94BE0" w14:paraId="7921EC73"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7A110AEC"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538135" w:themeColor="accent6" w:themeShade="BF"/>
                <w:sz w:val="20"/>
                <w:szCs w:val="20"/>
              </w:rPr>
            </w:pPr>
            <w:r w:rsidRPr="00E94BE0">
              <w:rPr>
                <w:rFonts w:eastAsia="Times New Roman" w:cs="Times New Roman"/>
                <w:color w:val="538135" w:themeColor="accent6" w:themeShade="BF"/>
                <w:sz w:val="20"/>
                <w:szCs w:val="20"/>
              </w:rPr>
              <w:t>Very Good</w:t>
            </w:r>
          </w:p>
        </w:tc>
        <w:tc>
          <w:tcPr>
            <w:tcW w:w="1952" w:type="dxa"/>
          </w:tcPr>
          <w:p w14:paraId="7ADCF0A6"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Pr>
                <w:rFonts w:ascii="Cambria Math" w:eastAsia="Times New Roman" w:hAnsi="Cambria Math" w:cs="Cambria Math"/>
                <w:bCs/>
                <w:color w:val="538135" w:themeColor="accent6" w:themeShade="BF"/>
                <w:sz w:val="20"/>
                <w:szCs w:val="20"/>
              </w:rPr>
              <w:t>R</w:t>
            </w:r>
            <w:r>
              <w:rPr>
                <w:rFonts w:ascii="Cambria Math" w:eastAsia="Times New Roman" w:hAnsi="Cambria Math" w:cs="Cambria Math"/>
                <w:bCs/>
                <w:color w:val="538135" w:themeColor="accent6" w:themeShade="BF"/>
                <w:sz w:val="20"/>
                <w:szCs w:val="20"/>
                <w:vertAlign w:val="superscript"/>
              </w:rPr>
              <w:t>2</w:t>
            </w:r>
            <w:r w:rsidRPr="00E94BE0">
              <w:rPr>
                <w:rFonts w:eastAsia="Times New Roman" w:cs="Times New Roman"/>
                <w:bCs/>
                <w:color w:val="538135" w:themeColor="accent6" w:themeShade="BF"/>
                <w:sz w:val="20"/>
                <w:szCs w:val="20"/>
              </w:rPr>
              <w:t>≤1.00</w:t>
            </w:r>
          </w:p>
        </w:tc>
        <w:tc>
          <w:tcPr>
            <w:tcW w:w="1953" w:type="dxa"/>
            <w:noWrap/>
            <w:hideMark/>
          </w:tcPr>
          <w:p w14:paraId="0909065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0.65&lt;</w:t>
            </w:r>
            <w:r w:rsidRPr="00E94BE0">
              <w:rPr>
                <w:rFonts w:ascii="Cambria Math" w:eastAsia="Times New Roman" w:hAnsi="Cambria Math" w:cs="Cambria Math"/>
                <w:bCs/>
                <w:color w:val="538135" w:themeColor="accent6" w:themeShade="BF"/>
                <w:sz w:val="20"/>
                <w:szCs w:val="20"/>
              </w:rPr>
              <w:t>𝑁𝑆𝐸</w:t>
            </w:r>
            <w:r w:rsidRPr="00E94BE0">
              <w:rPr>
                <w:rFonts w:eastAsia="Times New Roman" w:cs="Times New Roman"/>
                <w:bCs/>
                <w:color w:val="538135" w:themeColor="accent6" w:themeShade="BF"/>
                <w:sz w:val="20"/>
                <w:szCs w:val="20"/>
              </w:rPr>
              <w:t>≤1.00</w:t>
            </w:r>
          </w:p>
        </w:tc>
        <w:tc>
          <w:tcPr>
            <w:tcW w:w="1953" w:type="dxa"/>
            <w:noWrap/>
            <w:hideMark/>
          </w:tcPr>
          <w:p w14:paraId="3A442E90"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eastAsia="Times New Roman" w:cs="Times New Roman"/>
                <w:bCs/>
                <w:color w:val="538135" w:themeColor="accent6" w:themeShade="BF"/>
                <w:sz w:val="20"/>
                <w:szCs w:val="20"/>
              </w:rPr>
              <w:t>0.00&lt;</w:t>
            </w:r>
            <w:r w:rsidRPr="00E94BE0">
              <w:rPr>
                <w:rFonts w:ascii="Cambria Math" w:eastAsia="Times New Roman" w:hAnsi="Cambria Math" w:cs="Cambria Math"/>
                <w:bCs/>
                <w:color w:val="538135" w:themeColor="accent6" w:themeShade="BF"/>
                <w:sz w:val="20"/>
                <w:szCs w:val="20"/>
              </w:rPr>
              <w:t>𝑅𝑆𝑅</w:t>
            </w:r>
            <w:r w:rsidRPr="00E94BE0">
              <w:rPr>
                <w:rFonts w:eastAsia="Times New Roman" w:cs="Times New Roman"/>
                <w:bCs/>
                <w:color w:val="538135" w:themeColor="accent6" w:themeShade="BF"/>
                <w:sz w:val="20"/>
                <w:szCs w:val="20"/>
              </w:rPr>
              <w:t>≤0.60</w:t>
            </w:r>
          </w:p>
        </w:tc>
        <w:tc>
          <w:tcPr>
            <w:tcW w:w="1953" w:type="dxa"/>
            <w:noWrap/>
            <w:hideMark/>
          </w:tcPr>
          <w:p w14:paraId="64BB1BAF"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538135" w:themeColor="accent6" w:themeShade="BF"/>
                <w:sz w:val="20"/>
                <w:szCs w:val="20"/>
              </w:rPr>
            </w:pPr>
            <w:r w:rsidRPr="00E94BE0">
              <w:rPr>
                <w:rFonts w:ascii="Cambria Math" w:eastAsia="Times New Roman" w:hAnsi="Cambria Math" w:cs="Cambria Math"/>
                <w:bCs/>
                <w:color w:val="538135" w:themeColor="accent6" w:themeShade="BF"/>
                <w:sz w:val="20"/>
                <w:szCs w:val="20"/>
              </w:rPr>
              <w:t>𝑃𝐵𝐼𝐴𝑆</w:t>
            </w:r>
            <w:r w:rsidRPr="00E94BE0">
              <w:rPr>
                <w:rFonts w:eastAsia="Times New Roman" w:cs="Times New Roman"/>
                <w:bCs/>
                <w:color w:val="538135" w:themeColor="accent6" w:themeShade="BF"/>
                <w:sz w:val="20"/>
                <w:szCs w:val="20"/>
              </w:rPr>
              <w:t>&lt; ±15</w:t>
            </w:r>
          </w:p>
        </w:tc>
      </w:tr>
      <w:tr w:rsidR="00FF76E1" w:rsidRPr="00E94BE0" w14:paraId="0E09B92B"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578FCDA"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70AD47" w:themeColor="accent6"/>
                <w:sz w:val="20"/>
                <w:szCs w:val="20"/>
              </w:rPr>
            </w:pPr>
            <w:r w:rsidRPr="00E94BE0">
              <w:rPr>
                <w:rFonts w:eastAsia="Times New Roman" w:cs="Times New Roman"/>
                <w:color w:val="70AD47" w:themeColor="accent6"/>
                <w:sz w:val="20"/>
                <w:szCs w:val="20"/>
              </w:rPr>
              <w:t>Good</w:t>
            </w:r>
          </w:p>
        </w:tc>
        <w:tc>
          <w:tcPr>
            <w:tcW w:w="1952" w:type="dxa"/>
          </w:tcPr>
          <w:p w14:paraId="2D890173"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Pr>
                <w:rFonts w:ascii="Cambria Math" w:eastAsia="Times New Roman" w:hAnsi="Cambria Math" w:cs="Cambria Math"/>
                <w:bCs/>
                <w:color w:val="70AD47" w:themeColor="accent6"/>
                <w:sz w:val="20"/>
                <w:szCs w:val="20"/>
              </w:rPr>
              <w:t>R</w:t>
            </w:r>
            <w:r w:rsidRPr="00D2741C">
              <w:rPr>
                <w:rFonts w:ascii="Cambria Math" w:eastAsia="Times New Roman" w:hAnsi="Cambria Math" w:cs="Cambria Math"/>
                <w:bCs/>
                <w:color w:val="70AD47" w:themeColor="accent6"/>
                <w:sz w:val="20"/>
                <w:szCs w:val="20"/>
                <w:vertAlign w:val="superscript"/>
              </w:rPr>
              <w:t>2</w:t>
            </w:r>
            <w:r w:rsidRPr="00E94BE0">
              <w:rPr>
                <w:rFonts w:eastAsia="Times New Roman" w:cs="Times New Roman"/>
                <w:bCs/>
                <w:color w:val="70AD47" w:themeColor="accent6"/>
                <w:sz w:val="20"/>
                <w:szCs w:val="20"/>
              </w:rPr>
              <w:t>≤0.65</w:t>
            </w:r>
          </w:p>
        </w:tc>
        <w:tc>
          <w:tcPr>
            <w:tcW w:w="1953" w:type="dxa"/>
            <w:noWrap/>
            <w:hideMark/>
          </w:tcPr>
          <w:p w14:paraId="7C0972D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0.55&lt;</w:t>
            </w:r>
            <w:r w:rsidRPr="00E94BE0">
              <w:rPr>
                <w:rFonts w:ascii="Cambria Math" w:eastAsia="Times New Roman" w:hAnsi="Cambria Math" w:cs="Cambria Math"/>
                <w:bCs/>
                <w:color w:val="70AD47" w:themeColor="accent6"/>
                <w:sz w:val="20"/>
                <w:szCs w:val="20"/>
              </w:rPr>
              <w:t>𝑁𝑆𝐸</w:t>
            </w:r>
            <w:r w:rsidRPr="00E94BE0">
              <w:rPr>
                <w:rFonts w:eastAsia="Times New Roman" w:cs="Times New Roman"/>
                <w:bCs/>
                <w:color w:val="70AD47" w:themeColor="accent6"/>
                <w:sz w:val="20"/>
                <w:szCs w:val="20"/>
              </w:rPr>
              <w:t>≤0.65</w:t>
            </w:r>
          </w:p>
        </w:tc>
        <w:tc>
          <w:tcPr>
            <w:tcW w:w="1953" w:type="dxa"/>
            <w:noWrap/>
            <w:hideMark/>
          </w:tcPr>
          <w:p w14:paraId="118788AF"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0.60&lt;</w:t>
            </w:r>
            <w:r w:rsidRPr="00E94BE0">
              <w:rPr>
                <w:rFonts w:ascii="Cambria Math" w:eastAsia="Times New Roman" w:hAnsi="Cambria Math" w:cs="Cambria Math"/>
                <w:bCs/>
                <w:color w:val="70AD47" w:themeColor="accent6"/>
                <w:sz w:val="20"/>
                <w:szCs w:val="20"/>
              </w:rPr>
              <w:t>𝑅𝑆𝑅</w:t>
            </w:r>
            <w:r w:rsidRPr="00E94BE0">
              <w:rPr>
                <w:rFonts w:eastAsia="Times New Roman" w:cs="Times New Roman"/>
                <w:bCs/>
                <w:color w:val="70AD47" w:themeColor="accent6"/>
                <w:sz w:val="20"/>
                <w:szCs w:val="20"/>
              </w:rPr>
              <w:t>≤0.70</w:t>
            </w:r>
          </w:p>
        </w:tc>
        <w:tc>
          <w:tcPr>
            <w:tcW w:w="1953" w:type="dxa"/>
            <w:noWrap/>
            <w:hideMark/>
          </w:tcPr>
          <w:p w14:paraId="17936EAE"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70AD47" w:themeColor="accent6"/>
                <w:sz w:val="20"/>
                <w:szCs w:val="20"/>
              </w:rPr>
            </w:pPr>
            <w:r w:rsidRPr="00E94BE0">
              <w:rPr>
                <w:rFonts w:eastAsia="Times New Roman" w:cs="Times New Roman"/>
                <w:bCs/>
                <w:color w:val="70AD47" w:themeColor="accent6"/>
                <w:sz w:val="20"/>
                <w:szCs w:val="20"/>
              </w:rPr>
              <w:t>±15≤</w:t>
            </w:r>
            <w:r w:rsidRPr="00E94BE0">
              <w:rPr>
                <w:rFonts w:ascii="Cambria Math" w:eastAsia="Times New Roman" w:hAnsi="Cambria Math" w:cs="Cambria Math"/>
                <w:bCs/>
                <w:color w:val="70AD47" w:themeColor="accent6"/>
                <w:sz w:val="20"/>
                <w:szCs w:val="20"/>
              </w:rPr>
              <w:t>𝑃𝐵𝐼𝐴𝑆</w:t>
            </w:r>
            <w:r w:rsidRPr="00E94BE0">
              <w:rPr>
                <w:rFonts w:eastAsia="Times New Roman" w:cs="Times New Roman"/>
                <w:bCs/>
                <w:color w:val="70AD47" w:themeColor="accent6"/>
                <w:sz w:val="20"/>
                <w:szCs w:val="20"/>
              </w:rPr>
              <w:t>&lt;±20</w:t>
            </w:r>
          </w:p>
        </w:tc>
      </w:tr>
      <w:tr w:rsidR="00FF76E1" w:rsidRPr="00E94BE0" w14:paraId="22B62E2D"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261163B1"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ED7D31" w:themeColor="accent2"/>
                <w:sz w:val="20"/>
                <w:szCs w:val="20"/>
              </w:rPr>
            </w:pPr>
            <w:r w:rsidRPr="00E94BE0">
              <w:rPr>
                <w:rFonts w:eastAsia="Times New Roman" w:cs="Times New Roman"/>
                <w:color w:val="ED7D31" w:themeColor="accent2"/>
                <w:sz w:val="20"/>
                <w:szCs w:val="20"/>
              </w:rPr>
              <w:t>Satisfactory</w:t>
            </w:r>
          </w:p>
        </w:tc>
        <w:tc>
          <w:tcPr>
            <w:tcW w:w="1952" w:type="dxa"/>
          </w:tcPr>
          <w:p w14:paraId="042A3234"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Pr>
                <w:rFonts w:ascii="Cambria Math" w:eastAsia="Times New Roman" w:hAnsi="Cambria Math" w:cs="Cambria Math"/>
                <w:bCs/>
                <w:color w:val="ED7D31" w:themeColor="accent2"/>
                <w:sz w:val="20"/>
                <w:szCs w:val="20"/>
              </w:rPr>
              <w:t>R</w:t>
            </w:r>
            <w:r w:rsidRPr="00D2741C">
              <w:rPr>
                <w:rFonts w:ascii="Cambria Math" w:eastAsia="Times New Roman" w:hAnsi="Cambria Math" w:cs="Cambria Math"/>
                <w:bCs/>
                <w:color w:val="ED7D31" w:themeColor="accent2"/>
                <w:sz w:val="20"/>
                <w:szCs w:val="20"/>
                <w:vertAlign w:val="superscript"/>
              </w:rPr>
              <w:t>2</w:t>
            </w:r>
            <w:r w:rsidRPr="00E94BE0">
              <w:rPr>
                <w:rFonts w:eastAsia="Times New Roman" w:cs="Times New Roman"/>
                <w:bCs/>
                <w:color w:val="ED7D31" w:themeColor="accent2"/>
                <w:sz w:val="20"/>
                <w:szCs w:val="20"/>
              </w:rPr>
              <w:t>≤0.55</w:t>
            </w:r>
          </w:p>
        </w:tc>
        <w:tc>
          <w:tcPr>
            <w:tcW w:w="1953" w:type="dxa"/>
            <w:noWrap/>
            <w:hideMark/>
          </w:tcPr>
          <w:p w14:paraId="61D4B182"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0.40&lt;</w:t>
            </w:r>
            <w:r w:rsidRPr="00E94BE0">
              <w:rPr>
                <w:rFonts w:ascii="Cambria Math" w:eastAsia="Times New Roman" w:hAnsi="Cambria Math" w:cs="Cambria Math"/>
                <w:bCs/>
                <w:color w:val="ED7D31" w:themeColor="accent2"/>
                <w:sz w:val="20"/>
                <w:szCs w:val="20"/>
              </w:rPr>
              <w:t>𝑁𝑆𝐸</w:t>
            </w:r>
            <w:r w:rsidRPr="00E94BE0">
              <w:rPr>
                <w:rFonts w:eastAsia="Times New Roman" w:cs="Times New Roman"/>
                <w:bCs/>
                <w:color w:val="ED7D31" w:themeColor="accent2"/>
                <w:sz w:val="20"/>
                <w:szCs w:val="20"/>
              </w:rPr>
              <w:t>≤0.55</w:t>
            </w:r>
          </w:p>
        </w:tc>
        <w:tc>
          <w:tcPr>
            <w:tcW w:w="1953" w:type="dxa"/>
            <w:noWrap/>
            <w:hideMark/>
          </w:tcPr>
          <w:p w14:paraId="37AAA00B"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0.70&lt;</w:t>
            </w:r>
            <w:r w:rsidRPr="00E94BE0">
              <w:rPr>
                <w:rFonts w:ascii="Cambria Math" w:eastAsia="Times New Roman" w:hAnsi="Cambria Math" w:cs="Cambria Math"/>
                <w:bCs/>
                <w:color w:val="ED7D31" w:themeColor="accent2"/>
                <w:sz w:val="20"/>
                <w:szCs w:val="20"/>
              </w:rPr>
              <w:t>𝑅𝑆𝑅</w:t>
            </w:r>
            <w:r w:rsidRPr="00E94BE0">
              <w:rPr>
                <w:rFonts w:eastAsia="Times New Roman" w:cs="Times New Roman"/>
                <w:bCs/>
                <w:color w:val="ED7D31" w:themeColor="accent2"/>
                <w:sz w:val="20"/>
                <w:szCs w:val="20"/>
              </w:rPr>
              <w:t>≤0.80</w:t>
            </w:r>
          </w:p>
        </w:tc>
        <w:tc>
          <w:tcPr>
            <w:tcW w:w="1953" w:type="dxa"/>
            <w:noWrap/>
            <w:hideMark/>
          </w:tcPr>
          <w:p w14:paraId="27CA9B57" w14:textId="77777777" w:rsidR="00FF76E1" w:rsidRPr="00E94BE0" w:rsidRDefault="00FF76E1" w:rsidP="009B52AE">
            <w:pPr>
              <w:widowControl w:val="0"/>
              <w:autoSpaceDE w:val="0"/>
              <w:autoSpaceDN w:val="0"/>
              <w:adjustRightInd w:val="0"/>
              <w:spacing w:before="60" w:after="60" w:line="24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ED7D31" w:themeColor="accent2"/>
                <w:sz w:val="20"/>
                <w:szCs w:val="20"/>
              </w:rPr>
            </w:pPr>
            <w:r w:rsidRPr="00E94BE0">
              <w:rPr>
                <w:rFonts w:eastAsia="Times New Roman" w:cs="Times New Roman"/>
                <w:bCs/>
                <w:color w:val="ED7D31" w:themeColor="accent2"/>
                <w:sz w:val="20"/>
                <w:szCs w:val="20"/>
              </w:rPr>
              <w:t>±20≤</w:t>
            </w:r>
            <w:r w:rsidRPr="00E94BE0">
              <w:rPr>
                <w:rFonts w:ascii="Cambria Math" w:eastAsia="Times New Roman" w:hAnsi="Cambria Math" w:cs="Cambria Math"/>
                <w:bCs/>
                <w:color w:val="ED7D31" w:themeColor="accent2"/>
                <w:sz w:val="20"/>
                <w:szCs w:val="20"/>
              </w:rPr>
              <w:t>𝑃𝐵𝐼𝐴𝑆</w:t>
            </w:r>
            <w:r w:rsidRPr="00E94BE0">
              <w:rPr>
                <w:rFonts w:eastAsia="Times New Roman" w:cs="Times New Roman"/>
                <w:bCs/>
                <w:color w:val="ED7D31" w:themeColor="accent2"/>
                <w:sz w:val="20"/>
                <w:szCs w:val="20"/>
              </w:rPr>
              <w:t>&lt;±30</w:t>
            </w:r>
          </w:p>
        </w:tc>
      </w:tr>
      <w:tr w:rsidR="00FF76E1" w:rsidRPr="00E94BE0" w14:paraId="3E35CC94"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2252" w:type="dxa"/>
            <w:noWrap/>
            <w:hideMark/>
          </w:tcPr>
          <w:p w14:paraId="42163875" w14:textId="77777777" w:rsidR="00FF76E1" w:rsidRPr="00E94BE0" w:rsidRDefault="00FF76E1" w:rsidP="009B52AE">
            <w:pPr>
              <w:widowControl w:val="0"/>
              <w:autoSpaceDE w:val="0"/>
              <w:autoSpaceDN w:val="0"/>
              <w:adjustRightInd w:val="0"/>
              <w:spacing w:before="60" w:after="60" w:line="240" w:lineRule="atLeast"/>
              <w:jc w:val="center"/>
              <w:rPr>
                <w:rFonts w:eastAsia="Times New Roman" w:cs="Times New Roman"/>
                <w:bCs w:val="0"/>
                <w:color w:val="FF0000"/>
                <w:sz w:val="20"/>
                <w:szCs w:val="20"/>
              </w:rPr>
            </w:pPr>
            <w:r w:rsidRPr="00E94BE0">
              <w:rPr>
                <w:rFonts w:eastAsia="Times New Roman" w:cs="Times New Roman"/>
                <w:color w:val="FF0000"/>
                <w:sz w:val="20"/>
                <w:szCs w:val="20"/>
              </w:rPr>
              <w:t>Unsatisfactory</w:t>
            </w:r>
          </w:p>
        </w:tc>
        <w:tc>
          <w:tcPr>
            <w:tcW w:w="1952" w:type="dxa"/>
          </w:tcPr>
          <w:p w14:paraId="6980BE9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ascii="Cambria Math" w:eastAsia="Times New Roman" w:hAnsi="Cambria Math" w:cs="Cambria Math"/>
                <w:bCs/>
                <w:color w:val="FF0000"/>
                <w:sz w:val="20"/>
                <w:szCs w:val="20"/>
              </w:rPr>
            </w:pPr>
            <w:r>
              <w:rPr>
                <w:rFonts w:ascii="Cambria Math" w:eastAsia="Times New Roman" w:hAnsi="Cambria Math" w:cs="Cambria Math"/>
                <w:bCs/>
                <w:color w:val="FF0000"/>
                <w:sz w:val="20"/>
                <w:szCs w:val="20"/>
              </w:rPr>
              <w:t>R</w:t>
            </w:r>
            <w:r w:rsidRPr="00D2741C">
              <w:rPr>
                <w:rFonts w:ascii="Cambria Math" w:eastAsia="Times New Roman" w:hAnsi="Cambria Math" w:cs="Cambria Math"/>
                <w:bCs/>
                <w:color w:val="FF0000"/>
                <w:sz w:val="20"/>
                <w:szCs w:val="20"/>
                <w:vertAlign w:val="superscript"/>
              </w:rPr>
              <w:t>2</w:t>
            </w:r>
            <w:r w:rsidRPr="00E94BE0">
              <w:rPr>
                <w:rFonts w:eastAsia="Times New Roman" w:cs="Times New Roman"/>
                <w:bCs/>
                <w:color w:val="FF0000"/>
                <w:sz w:val="20"/>
                <w:szCs w:val="20"/>
              </w:rPr>
              <w:t>≤0.40</w:t>
            </w:r>
          </w:p>
        </w:tc>
        <w:tc>
          <w:tcPr>
            <w:tcW w:w="1953" w:type="dxa"/>
            <w:noWrap/>
            <w:hideMark/>
          </w:tcPr>
          <w:p w14:paraId="0B1D6C46"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𝑁𝑆𝐸</w:t>
            </w:r>
            <w:r w:rsidRPr="00E94BE0">
              <w:rPr>
                <w:rFonts w:eastAsia="Times New Roman" w:cs="Times New Roman"/>
                <w:bCs/>
                <w:color w:val="FF0000"/>
                <w:sz w:val="20"/>
                <w:szCs w:val="20"/>
              </w:rPr>
              <w:t>≤0.40</w:t>
            </w:r>
          </w:p>
        </w:tc>
        <w:tc>
          <w:tcPr>
            <w:tcW w:w="1953" w:type="dxa"/>
            <w:noWrap/>
            <w:hideMark/>
          </w:tcPr>
          <w:p w14:paraId="02CF67BD"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𝑅𝑆𝑅</w:t>
            </w:r>
            <w:r w:rsidRPr="00E94BE0">
              <w:rPr>
                <w:rFonts w:eastAsia="Times New Roman" w:cs="Times New Roman"/>
                <w:bCs/>
                <w:color w:val="FF0000"/>
                <w:sz w:val="20"/>
                <w:szCs w:val="20"/>
              </w:rPr>
              <w:t>&gt;0.80</w:t>
            </w:r>
          </w:p>
        </w:tc>
        <w:tc>
          <w:tcPr>
            <w:tcW w:w="1953" w:type="dxa"/>
            <w:noWrap/>
            <w:hideMark/>
          </w:tcPr>
          <w:p w14:paraId="69CB7AE0" w14:textId="77777777" w:rsidR="00FF76E1" w:rsidRPr="00E94BE0" w:rsidRDefault="00FF76E1" w:rsidP="009B52AE">
            <w:pPr>
              <w:widowControl w:val="0"/>
              <w:autoSpaceDE w:val="0"/>
              <w:autoSpaceDN w:val="0"/>
              <w:adjustRightInd w:val="0"/>
              <w:spacing w:before="60" w:after="60" w:line="24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FF0000"/>
                <w:sz w:val="20"/>
                <w:szCs w:val="20"/>
              </w:rPr>
            </w:pPr>
            <w:r w:rsidRPr="00E94BE0">
              <w:rPr>
                <w:rFonts w:ascii="Cambria Math" w:eastAsia="Times New Roman" w:hAnsi="Cambria Math" w:cs="Cambria Math"/>
                <w:bCs/>
                <w:color w:val="FF0000"/>
                <w:sz w:val="20"/>
                <w:szCs w:val="20"/>
              </w:rPr>
              <w:t>𝑃𝐵𝐼𝐴𝑆</w:t>
            </w:r>
            <w:r w:rsidRPr="00E94BE0">
              <w:rPr>
                <w:rFonts w:eastAsia="Times New Roman" w:cs="Times New Roman"/>
                <w:bCs/>
                <w:color w:val="FF0000"/>
                <w:sz w:val="20"/>
                <w:szCs w:val="20"/>
              </w:rPr>
              <w:t>≥±30</w:t>
            </w:r>
          </w:p>
        </w:tc>
      </w:tr>
    </w:tbl>
    <w:p w14:paraId="6B95FBF0" w14:textId="77777777" w:rsidR="00FF76E1" w:rsidRPr="00AF49B2" w:rsidRDefault="00FF76E1" w:rsidP="00FF76E1">
      <w:pPr>
        <w:pStyle w:val="MMCbodytext"/>
      </w:pPr>
      <w:r w:rsidRPr="00AF49B2">
        <w:t>[describe and list the historical events used for calibration and validation of the RAS model. Include description of observed data availability. Primary Gages vs. Secondary gages for calibration]</w:t>
      </w:r>
    </w:p>
    <w:p w14:paraId="0E8E0082" w14:textId="77777777" w:rsidR="00AF49B2" w:rsidRDefault="00AF49B2" w:rsidP="00AF49B2">
      <w:pPr>
        <w:pStyle w:val="Caption"/>
        <w:keepNext/>
      </w:pPr>
    </w:p>
    <w:p w14:paraId="18D27A21" w14:textId="68F60408" w:rsidR="00AF49B2" w:rsidRDefault="00AF49B2" w:rsidP="00AF49B2">
      <w:pPr>
        <w:pStyle w:val="Caption"/>
        <w:keepNext/>
      </w:pPr>
      <w:r>
        <w:t xml:space="preserve">Table </w:t>
      </w:r>
      <w:r>
        <w:fldChar w:fldCharType="begin"/>
      </w:r>
      <w:r>
        <w:instrText xml:space="preserve"> SEQ Table \* ARABIC </w:instrText>
      </w:r>
      <w:r>
        <w:fldChar w:fldCharType="separate"/>
      </w:r>
      <w:r w:rsidR="007C2953">
        <w:rPr>
          <w:noProof/>
        </w:rPr>
        <w:t>11</w:t>
      </w:r>
      <w:r>
        <w:rPr>
          <w:noProof/>
        </w:rPr>
        <w:fldChar w:fldCharType="end"/>
      </w:r>
      <w:r>
        <w:t xml:space="preserve">. </w:t>
      </w:r>
      <w:r w:rsidR="00750480">
        <w:rPr>
          <w:color w:val="FF0000"/>
        </w:rPr>
        <w:fldChar w:fldCharType="begin"/>
      </w:r>
      <w:r w:rsidR="00750480">
        <w:rPr>
          <w:color w:val="FF0000"/>
        </w:rPr>
        <w:instrText xml:space="preserve"> MERGEFIELD  Section07_Table11  \* MERGEFORMAT </w:instrText>
      </w:r>
      <w:r w:rsidR="00750480">
        <w:rPr>
          <w:color w:val="FF0000"/>
        </w:rPr>
        <w:fldChar w:fldCharType="separate"/>
      </w:r>
      <w:r w:rsidR="003B3D89">
        <w:rPr>
          <w:b w:val="0"/>
          <w:bCs w:val="0"/>
          <w:noProof/>
        </w:rPr>
        <w:t>Gage Calibration Metrics</w:t>
      </w:r>
      <w:r w:rsidR="00750480">
        <w:rPr>
          <w:color w:val="FF0000"/>
        </w:rPr>
        <w:fldChar w:fldCharType="end"/>
      </w:r>
      <w:r w:rsidR="003B3D89">
        <w:t xml:space="preserve"> </w:t>
      </w:r>
    </w:p>
    <w:tbl>
      <w:tblPr>
        <w:tblStyle w:val="GridTable4-Accent31"/>
        <w:tblW w:w="9358" w:type="dxa"/>
        <w:tblLayout w:type="fixed"/>
        <w:tblLook w:val="04A0" w:firstRow="1" w:lastRow="0" w:firstColumn="1" w:lastColumn="0" w:noHBand="0" w:noVBand="1"/>
      </w:tblPr>
      <w:tblGrid>
        <w:gridCol w:w="970"/>
        <w:gridCol w:w="699"/>
        <w:gridCol w:w="699"/>
        <w:gridCol w:w="699"/>
        <w:gridCol w:w="699"/>
        <w:gridCol w:w="699"/>
        <w:gridCol w:w="699"/>
        <w:gridCol w:w="699"/>
        <w:gridCol w:w="699"/>
        <w:gridCol w:w="699"/>
        <w:gridCol w:w="699"/>
        <w:gridCol w:w="699"/>
        <w:gridCol w:w="699"/>
      </w:tblGrid>
      <w:tr w:rsidR="001C632A" w:rsidRPr="001C632A" w14:paraId="1BD96C41" w14:textId="77777777" w:rsidTr="00AF49B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1466ABA6" w14:textId="77777777" w:rsidR="00FF76E1" w:rsidRPr="001C632A" w:rsidRDefault="00FF76E1" w:rsidP="009B52AE">
            <w:pPr>
              <w:jc w:val="center"/>
              <w:rPr>
                <w:rFonts w:eastAsia="Arial" w:cs="Arial"/>
                <w:b w:val="0"/>
                <w:bCs w:val="0"/>
                <w:color w:val="FF0000"/>
                <w:sz w:val="20"/>
                <w:szCs w:val="20"/>
              </w:rPr>
            </w:pPr>
            <w:r w:rsidRPr="001C632A">
              <w:rPr>
                <w:rFonts w:eastAsia="Arial" w:cs="Arial"/>
                <w:color w:val="FF0000"/>
                <w:sz w:val="20"/>
                <w:szCs w:val="20"/>
              </w:rPr>
              <w:t>Gage</w:t>
            </w:r>
          </w:p>
        </w:tc>
        <w:tc>
          <w:tcPr>
            <w:tcW w:w="1398" w:type="dxa"/>
            <w:gridSpan w:val="2"/>
          </w:tcPr>
          <w:p w14:paraId="41D3C177" w14:textId="5F71F290"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1995</w:t>
            </w:r>
            <w:r w:rsidRPr="001C632A">
              <w:rPr>
                <w:color w:val="FF0000"/>
              </w:rPr>
              <w:br/>
            </w:r>
            <w:r w:rsidRPr="001C632A">
              <w:rPr>
                <w:rFonts w:eastAsia="Arial" w:cs="Arial"/>
                <w:color w:val="FF0000"/>
                <w:sz w:val="20"/>
                <w:szCs w:val="20"/>
              </w:rPr>
              <w:t xml:space="preserve"> 01/05/95-01/29/95</w:t>
            </w:r>
          </w:p>
        </w:tc>
        <w:tc>
          <w:tcPr>
            <w:tcW w:w="1398" w:type="dxa"/>
            <w:gridSpan w:val="2"/>
          </w:tcPr>
          <w:p w14:paraId="73B1DAFA" w14:textId="7ACB40E5"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January 1996</w:t>
            </w:r>
            <w:r w:rsidRPr="001C632A">
              <w:rPr>
                <w:color w:val="FF0000"/>
              </w:rPr>
              <w:br/>
            </w:r>
            <w:r w:rsidRPr="001C632A">
              <w:rPr>
                <w:rFonts w:eastAsia="Arial" w:cs="Arial"/>
                <w:color w:val="FF0000"/>
                <w:sz w:val="20"/>
                <w:szCs w:val="20"/>
              </w:rPr>
              <w:t xml:space="preserve"> 01/14/96-02/07/96</w:t>
            </w:r>
          </w:p>
        </w:tc>
        <w:tc>
          <w:tcPr>
            <w:tcW w:w="1398" w:type="dxa"/>
            <w:gridSpan w:val="2"/>
          </w:tcPr>
          <w:p w14:paraId="092AA67B"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November 2003</w:t>
            </w:r>
            <w:r w:rsidRPr="001C632A">
              <w:rPr>
                <w:color w:val="FF0000"/>
              </w:rPr>
              <w:br/>
            </w:r>
            <w:r w:rsidRPr="001C632A">
              <w:rPr>
                <w:rFonts w:eastAsia="Arial" w:cs="Arial"/>
                <w:color w:val="FF0000"/>
                <w:sz w:val="20"/>
                <w:szCs w:val="20"/>
              </w:rPr>
              <w:t xml:space="preserve"> 11/06/03-11/28/03</w:t>
            </w:r>
          </w:p>
        </w:tc>
        <w:tc>
          <w:tcPr>
            <w:tcW w:w="1398" w:type="dxa"/>
            <w:gridSpan w:val="2"/>
          </w:tcPr>
          <w:p w14:paraId="44416153"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June 2016</w:t>
            </w:r>
            <w:r w:rsidRPr="001C632A">
              <w:rPr>
                <w:color w:val="FF0000"/>
              </w:rPr>
              <w:br/>
            </w:r>
            <w:r w:rsidRPr="001C632A">
              <w:rPr>
                <w:rFonts w:eastAsia="Arial" w:cs="Arial"/>
                <w:color w:val="FF0000"/>
                <w:sz w:val="20"/>
                <w:szCs w:val="20"/>
              </w:rPr>
              <w:t xml:space="preserve"> 06/20/16-07/04/16</w:t>
            </w:r>
          </w:p>
        </w:tc>
        <w:tc>
          <w:tcPr>
            <w:tcW w:w="1398" w:type="dxa"/>
            <w:gridSpan w:val="2"/>
          </w:tcPr>
          <w:p w14:paraId="1B3F802D"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October 2018</w:t>
            </w:r>
            <w:r w:rsidRPr="001C632A">
              <w:rPr>
                <w:color w:val="FF0000"/>
              </w:rPr>
              <w:br/>
            </w:r>
            <w:r w:rsidRPr="001C632A">
              <w:rPr>
                <w:rFonts w:eastAsia="Arial" w:cs="Arial"/>
                <w:color w:val="FF0000"/>
                <w:sz w:val="20"/>
                <w:szCs w:val="20"/>
              </w:rPr>
              <w:t xml:space="preserve"> 10/09/2018-10/25/2018</w:t>
            </w:r>
          </w:p>
        </w:tc>
        <w:tc>
          <w:tcPr>
            <w:tcW w:w="1398" w:type="dxa"/>
            <w:gridSpan w:val="2"/>
          </w:tcPr>
          <w:p w14:paraId="6E24FBB6" w14:textId="77777777" w:rsidR="00FF76E1" w:rsidRPr="001C632A" w:rsidRDefault="00FF76E1" w:rsidP="009B52AE">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color w:val="FF0000"/>
                <w:sz w:val="20"/>
                <w:szCs w:val="20"/>
              </w:rPr>
            </w:pPr>
            <w:r w:rsidRPr="001C632A">
              <w:rPr>
                <w:rFonts w:eastAsia="Arial" w:cs="Arial"/>
                <w:color w:val="FF0000"/>
                <w:sz w:val="20"/>
                <w:szCs w:val="20"/>
              </w:rPr>
              <w:t>May 2020</w:t>
            </w:r>
            <w:r w:rsidRPr="001C632A">
              <w:rPr>
                <w:color w:val="FF0000"/>
              </w:rPr>
              <w:br/>
            </w:r>
            <w:r w:rsidRPr="001C632A">
              <w:rPr>
                <w:rFonts w:eastAsia="Arial" w:cs="Arial"/>
                <w:color w:val="FF0000"/>
                <w:sz w:val="20"/>
                <w:szCs w:val="20"/>
              </w:rPr>
              <w:t xml:space="preserve"> 05/17/20-06/14/20</w:t>
            </w:r>
          </w:p>
        </w:tc>
      </w:tr>
      <w:tr w:rsidR="001C632A" w:rsidRPr="001C632A" w14:paraId="0F52E644"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7F1ACC41" w14:textId="77777777" w:rsidR="00FF76E1" w:rsidRPr="001C632A" w:rsidRDefault="00FF76E1" w:rsidP="009B52AE">
            <w:pPr>
              <w:jc w:val="center"/>
              <w:rPr>
                <w:rFonts w:ascii="Segoe UI" w:eastAsia="Segoe UI" w:hAnsi="Segoe UI" w:cs="Segoe UI"/>
                <w:color w:val="FF0000"/>
                <w:sz w:val="21"/>
                <w:szCs w:val="21"/>
              </w:rPr>
            </w:pPr>
            <w:r w:rsidRPr="001C632A">
              <w:rPr>
                <w:rFonts w:ascii="Segoe UI" w:eastAsia="Segoe UI" w:hAnsi="Segoe UI" w:cs="Segoe UI"/>
                <w:color w:val="FF0000"/>
                <w:sz w:val="21"/>
                <w:szCs w:val="21"/>
              </w:rPr>
              <w:t xml:space="preserve"> </w:t>
            </w:r>
          </w:p>
        </w:tc>
        <w:tc>
          <w:tcPr>
            <w:tcW w:w="699" w:type="dxa"/>
          </w:tcPr>
          <w:p w14:paraId="421AE73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D25819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2E9A924" w14:textId="1F4D9E15"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90AACC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99270C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11FD8E7D"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474FFF1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2FAF41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5073208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6BB38C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c>
          <w:tcPr>
            <w:tcW w:w="699" w:type="dxa"/>
          </w:tcPr>
          <w:p w14:paraId="621ED99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Flow</w:t>
            </w:r>
          </w:p>
        </w:tc>
        <w:tc>
          <w:tcPr>
            <w:tcW w:w="699" w:type="dxa"/>
          </w:tcPr>
          <w:p w14:paraId="548F0F8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b/>
                <w:bCs/>
                <w:color w:val="FF0000"/>
                <w:sz w:val="18"/>
                <w:szCs w:val="18"/>
              </w:rPr>
            </w:pPr>
            <w:r w:rsidRPr="001C632A">
              <w:rPr>
                <w:rFonts w:eastAsia="Arial" w:cs="Arial"/>
                <w:b/>
                <w:bCs/>
                <w:color w:val="FF0000"/>
                <w:sz w:val="18"/>
                <w:szCs w:val="18"/>
              </w:rPr>
              <w:t>Stage</w:t>
            </w:r>
          </w:p>
        </w:tc>
      </w:tr>
      <w:tr w:rsidR="001C632A" w:rsidRPr="001C632A" w14:paraId="40B42179"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7A5871BA"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Queen Shoals</w:t>
            </w:r>
          </w:p>
        </w:tc>
        <w:tc>
          <w:tcPr>
            <w:tcW w:w="699" w:type="dxa"/>
          </w:tcPr>
          <w:p w14:paraId="2E0FE12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323DADA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033B854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1D74FC0A" w14:textId="495F18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2BF5E028" w14:textId="5407B90A"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12A524D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48227F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7042FC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4F0C88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449FA0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09923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2B3C3B1A"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r>
      <w:tr w:rsidR="001C632A" w:rsidRPr="001C632A" w14:paraId="1F0BE9B9"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5974EE4E"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Clay</w:t>
            </w:r>
          </w:p>
        </w:tc>
        <w:tc>
          <w:tcPr>
            <w:tcW w:w="699" w:type="dxa"/>
          </w:tcPr>
          <w:p w14:paraId="75E70DE2"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0C985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A3D9B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87A9975"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25DECD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544EBE"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555DD04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0B0BF40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9CBDC0"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C286476"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4A2EA6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907E5E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3A17131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27121C06"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lastRenderedPageBreak/>
              <w:t>Elk River at Frametown</w:t>
            </w:r>
          </w:p>
        </w:tc>
        <w:tc>
          <w:tcPr>
            <w:tcW w:w="699" w:type="dxa"/>
          </w:tcPr>
          <w:p w14:paraId="7CC9E665"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898B72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5B8881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5349205C"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376B52F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2B5BD7D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7D74B084"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0A4AE7E"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48C6D909"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F81102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6554897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72AA55F"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2FB1FCCC"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0" w:type="dxa"/>
          </w:tcPr>
          <w:p w14:paraId="22452511"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Elk River at Sutton Downstream</w:t>
            </w:r>
          </w:p>
        </w:tc>
        <w:tc>
          <w:tcPr>
            <w:tcW w:w="699" w:type="dxa"/>
          </w:tcPr>
          <w:p w14:paraId="51ABB55F"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359E031"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69FA9A1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4DF6E3A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387B84A"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58B59A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4249"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3E4C243"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Daily</w:t>
            </w:r>
          </w:p>
        </w:tc>
        <w:tc>
          <w:tcPr>
            <w:tcW w:w="699" w:type="dxa"/>
          </w:tcPr>
          <w:p w14:paraId="49FD52B7"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165B102C"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3E882BB8"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vertAlign w:val="superscript"/>
              </w:rPr>
            </w:pPr>
            <w:r w:rsidRPr="001C632A">
              <w:rPr>
                <w:rFonts w:eastAsia="Arial" w:cs="Arial"/>
                <w:color w:val="FF0000"/>
                <w:sz w:val="18"/>
                <w:szCs w:val="18"/>
              </w:rPr>
              <w:t>Daily</w:t>
            </w:r>
            <w:r w:rsidRPr="001C632A">
              <w:rPr>
                <w:rFonts w:eastAsia="Arial" w:cs="Arial"/>
                <w:color w:val="FF0000"/>
                <w:sz w:val="18"/>
                <w:szCs w:val="18"/>
                <w:vertAlign w:val="superscript"/>
              </w:rPr>
              <w:t>*</w:t>
            </w:r>
          </w:p>
        </w:tc>
        <w:tc>
          <w:tcPr>
            <w:tcW w:w="699" w:type="dxa"/>
          </w:tcPr>
          <w:p w14:paraId="0902137B" w14:textId="77777777" w:rsidR="00FF76E1" w:rsidRPr="001C632A" w:rsidRDefault="00FF76E1" w:rsidP="009B52AE">
            <w:pPr>
              <w:jc w:val="center"/>
              <w:cnfStyle w:val="000000100000" w:firstRow="0" w:lastRow="0" w:firstColumn="0" w:lastColumn="0" w:oddVBand="0" w:evenVBand="0" w:oddHBand="1"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6E41364D" w14:textId="77777777" w:rsidTr="00AF49B2">
        <w:trPr>
          <w:trHeight w:val="300"/>
        </w:trPr>
        <w:tc>
          <w:tcPr>
            <w:cnfStyle w:val="001000000000" w:firstRow="0" w:lastRow="0" w:firstColumn="1" w:lastColumn="0" w:oddVBand="0" w:evenVBand="0" w:oddHBand="0" w:evenHBand="0" w:firstRowFirstColumn="0" w:firstRowLastColumn="0" w:lastRowFirstColumn="0" w:lastRowLastColumn="0"/>
            <w:tcW w:w="970" w:type="dxa"/>
          </w:tcPr>
          <w:p w14:paraId="5A3BF0E7" w14:textId="77777777" w:rsidR="00FF76E1" w:rsidRPr="001C632A" w:rsidRDefault="00FF76E1" w:rsidP="009B52AE">
            <w:pPr>
              <w:rPr>
                <w:rFonts w:eastAsia="Arial" w:cs="Arial"/>
                <w:color w:val="FF0000"/>
                <w:sz w:val="20"/>
                <w:szCs w:val="20"/>
              </w:rPr>
            </w:pPr>
            <w:r w:rsidRPr="001C632A">
              <w:rPr>
                <w:rFonts w:eastAsia="Arial" w:cs="Arial"/>
                <w:color w:val="FF0000"/>
                <w:sz w:val="20"/>
                <w:szCs w:val="20"/>
              </w:rPr>
              <w:t>Birch River at Harold</w:t>
            </w:r>
          </w:p>
        </w:tc>
        <w:tc>
          <w:tcPr>
            <w:tcW w:w="699" w:type="dxa"/>
          </w:tcPr>
          <w:p w14:paraId="4895C31B"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46ABFF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E52784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3CDD6C6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159463D8"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C7005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5646C76"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78A1AB87"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Hourly</w:t>
            </w:r>
          </w:p>
        </w:tc>
        <w:tc>
          <w:tcPr>
            <w:tcW w:w="699" w:type="dxa"/>
          </w:tcPr>
          <w:p w14:paraId="6D3E50E0"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0AB1A4E1"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c>
          <w:tcPr>
            <w:tcW w:w="699" w:type="dxa"/>
          </w:tcPr>
          <w:p w14:paraId="5C0EF6D2"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w:t>
            </w:r>
          </w:p>
        </w:tc>
        <w:tc>
          <w:tcPr>
            <w:tcW w:w="699" w:type="dxa"/>
          </w:tcPr>
          <w:p w14:paraId="451FC123" w14:textId="77777777" w:rsidR="00FF76E1" w:rsidRPr="001C632A" w:rsidRDefault="00FF76E1" w:rsidP="009B52AE">
            <w:pPr>
              <w:jc w:val="center"/>
              <w:cnfStyle w:val="000000000000" w:firstRow="0" w:lastRow="0" w:firstColumn="0" w:lastColumn="0" w:oddVBand="0" w:evenVBand="0" w:oddHBand="0" w:evenHBand="0" w:firstRowFirstColumn="0" w:firstRowLastColumn="0" w:lastRowFirstColumn="0" w:lastRowLastColumn="0"/>
              <w:rPr>
                <w:rFonts w:eastAsia="Arial" w:cs="Arial"/>
                <w:color w:val="FF0000"/>
                <w:sz w:val="18"/>
                <w:szCs w:val="18"/>
              </w:rPr>
            </w:pPr>
            <w:r w:rsidRPr="001C632A">
              <w:rPr>
                <w:rFonts w:eastAsia="Arial" w:cs="Arial"/>
                <w:color w:val="FF0000"/>
                <w:sz w:val="18"/>
                <w:szCs w:val="18"/>
              </w:rPr>
              <w:t>15</w:t>
            </w:r>
            <w:r w:rsidRPr="001C632A">
              <w:rPr>
                <w:color w:val="FF0000"/>
              </w:rPr>
              <w:br/>
            </w:r>
            <w:r w:rsidRPr="001C632A">
              <w:rPr>
                <w:rFonts w:eastAsia="Arial" w:cs="Arial"/>
                <w:color w:val="FF0000"/>
                <w:sz w:val="18"/>
                <w:szCs w:val="18"/>
              </w:rPr>
              <w:t xml:space="preserve"> minutes</w:t>
            </w:r>
          </w:p>
        </w:tc>
      </w:tr>
      <w:tr w:rsidR="001C632A" w:rsidRPr="001C632A" w14:paraId="15439247" w14:textId="77777777" w:rsidTr="00AF4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58" w:type="dxa"/>
            <w:gridSpan w:val="13"/>
          </w:tcPr>
          <w:p w14:paraId="56CD18F7" w14:textId="77777777" w:rsidR="00FF76E1" w:rsidRPr="001C632A" w:rsidRDefault="00FF76E1" w:rsidP="009B52AE">
            <w:pPr>
              <w:rPr>
                <w:rFonts w:eastAsia="Arial" w:cs="Arial"/>
                <w:color w:val="FF0000"/>
                <w:sz w:val="16"/>
                <w:szCs w:val="16"/>
              </w:rPr>
            </w:pPr>
            <w:r w:rsidRPr="001C632A">
              <w:rPr>
                <w:rFonts w:eastAsia="Arial" w:cs="Arial"/>
                <w:color w:val="FF0000"/>
                <w:sz w:val="16"/>
                <w:szCs w:val="16"/>
              </w:rPr>
              <w:t>*At dam</w:t>
            </w:r>
          </w:p>
        </w:tc>
      </w:tr>
    </w:tbl>
    <w:p w14:paraId="216ECD48" w14:textId="77777777" w:rsidR="00FF76E1" w:rsidRPr="00787636" w:rsidRDefault="00FF76E1" w:rsidP="00FF76E1">
      <w:pPr>
        <w:pStyle w:val="MMCbodytext"/>
        <w:spacing w:before="240"/>
        <w:rPr>
          <w:color w:val="FF0000"/>
        </w:rPr>
      </w:pPr>
      <w:r w:rsidRPr="00787636">
        <w:rPr>
          <w:color w:val="FF0000"/>
        </w:rPr>
        <w:t>[describe how the model performed in relation to the metrics. Explain any difficulties achieving the metrics]</w:t>
      </w:r>
    </w:p>
    <w:p w14:paraId="32C60445" w14:textId="77777777" w:rsidR="00FF76E1" w:rsidRPr="00787636" w:rsidRDefault="00FF76E1" w:rsidP="00FF76E1">
      <w:pPr>
        <w:pStyle w:val="MMCbodytext"/>
        <w:rPr>
          <w:color w:val="FF0000"/>
        </w:rPr>
      </w:pPr>
      <w:r w:rsidRPr="00787636">
        <w:rPr>
          <w:color w:val="FF0000"/>
        </w:rPr>
        <w:t>[describe modeled vs. observed stage discharge relationships, dam pool/release, etc.]</w:t>
      </w:r>
    </w:p>
    <w:p w14:paraId="719E9EFC" w14:textId="77777777" w:rsidR="00FF76E1" w:rsidRDefault="00FF76E1" w:rsidP="00FF76E1">
      <w:pPr>
        <w:pStyle w:val="MMCbodytext"/>
        <w:rPr>
          <w:color w:val="FF0000"/>
        </w:rPr>
      </w:pPr>
      <w:r>
        <w:t xml:space="preserve">[describe approach to calibration. Include description of what parameters were adjusted? </w:t>
      </w:r>
      <w:r w:rsidRPr="00787636">
        <w:rPr>
          <w:color w:val="FF0000"/>
        </w:rPr>
        <w:t>Roughness values? Equation set? Mesh refinement? Terrain modifications?]</w:t>
      </w:r>
    </w:p>
    <w:p w14:paraId="4BA541D4" w14:textId="77777777" w:rsidR="003067D3" w:rsidRDefault="003067D3" w:rsidP="003067D3">
      <w:pPr>
        <w:pStyle w:val="Caption"/>
        <w:keepNext/>
      </w:pPr>
    </w:p>
    <w:p w14:paraId="38F8451F" w14:textId="49592A56" w:rsidR="003067D3" w:rsidRPr="003B3D89" w:rsidRDefault="003067D3" w:rsidP="003067D3">
      <w:pPr>
        <w:pStyle w:val="Caption"/>
        <w:keepNext/>
        <w:rPr>
          <w:b w:val="0"/>
          <w:bCs w:val="0"/>
        </w:rPr>
      </w:pPr>
      <w:r>
        <w:t xml:space="preserve">Table </w:t>
      </w:r>
      <w:r>
        <w:fldChar w:fldCharType="begin"/>
      </w:r>
      <w:r>
        <w:instrText xml:space="preserve"> SEQ Table \* ARABIC </w:instrText>
      </w:r>
      <w:r>
        <w:fldChar w:fldCharType="separate"/>
      </w:r>
      <w:r w:rsidR="007C2953">
        <w:rPr>
          <w:noProof/>
        </w:rPr>
        <w:t>12</w:t>
      </w:r>
      <w:r>
        <w:rPr>
          <w:noProof/>
        </w:rPr>
        <w:fldChar w:fldCharType="end"/>
      </w:r>
      <w:r>
        <w:t xml:space="preserve">. </w:t>
      </w:r>
      <w:r w:rsidR="003B3D89" w:rsidRPr="003B3D89">
        <w:rPr>
          <w:b w:val="0"/>
          <w:bCs w:val="0"/>
        </w:rPr>
        <w:t>Assigned Roughness within Modeling Unit</w:t>
      </w:r>
    </w:p>
    <w:tbl>
      <w:tblPr>
        <w:tblStyle w:val="GridTable4-Accent31"/>
        <w:tblW w:w="5940" w:type="dxa"/>
        <w:jc w:val="center"/>
        <w:tblLook w:val="04A0" w:firstRow="1" w:lastRow="0" w:firstColumn="1" w:lastColumn="0" w:noHBand="0" w:noVBand="1"/>
      </w:tblPr>
      <w:tblGrid>
        <w:gridCol w:w="2340"/>
        <w:gridCol w:w="1800"/>
        <w:gridCol w:w="1800"/>
      </w:tblGrid>
      <w:tr w:rsidR="00FF76E1" w14:paraId="26091446" w14:textId="77777777" w:rsidTr="003067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3480A1BE" w14:textId="77777777" w:rsidR="00FF76E1" w:rsidRPr="00A52ABC" w:rsidRDefault="00FF76E1" w:rsidP="003067D3">
            <w:pPr>
              <w:spacing w:line="259" w:lineRule="auto"/>
              <w:jc w:val="center"/>
              <w:rPr>
                <w:rFonts w:eastAsia="Times New Roman" w:cs="Times New Roman"/>
                <w:b w:val="0"/>
                <w:bCs w:val="0"/>
                <w:color w:val="auto"/>
                <w:sz w:val="20"/>
              </w:rPr>
            </w:pPr>
            <w:r>
              <w:rPr>
                <w:rFonts w:eastAsia="Times New Roman" w:cs="Times New Roman"/>
                <w:b w:val="0"/>
                <w:bCs w:val="0"/>
                <w:color w:val="auto"/>
                <w:sz w:val="20"/>
              </w:rPr>
              <w:t>Land Class Type</w:t>
            </w:r>
          </w:p>
        </w:tc>
        <w:tc>
          <w:tcPr>
            <w:tcW w:w="1800" w:type="dxa"/>
          </w:tcPr>
          <w:p w14:paraId="45C9D40F" w14:textId="77777777" w:rsidR="00FF76E1" w:rsidRPr="00A52ABC"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auto"/>
                <w:sz w:val="20"/>
              </w:rPr>
            </w:pPr>
            <w:r>
              <w:rPr>
                <w:rFonts w:eastAsia="Times New Roman" w:cs="Times New Roman"/>
                <w:b w:val="0"/>
                <w:bCs w:val="0"/>
                <w:color w:val="auto"/>
                <w:sz w:val="20"/>
              </w:rPr>
              <w:t>Base</w:t>
            </w:r>
          </w:p>
        </w:tc>
        <w:tc>
          <w:tcPr>
            <w:tcW w:w="1800" w:type="dxa"/>
          </w:tcPr>
          <w:p w14:paraId="6AD91BB6" w14:textId="77777777" w:rsidR="00FF76E1" w:rsidRDefault="00FF76E1" w:rsidP="003067D3">
            <w:pPr>
              <w:spacing w:line="259"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0"/>
              </w:rPr>
            </w:pPr>
            <w:r w:rsidRPr="003067D3">
              <w:rPr>
                <w:rFonts w:eastAsia="Times New Roman" w:cs="Times New Roman"/>
                <w:b w:val="0"/>
                <w:bCs w:val="0"/>
                <w:color w:val="auto"/>
                <w:sz w:val="20"/>
              </w:rPr>
              <w:t>Override</w:t>
            </w:r>
          </w:p>
        </w:tc>
      </w:tr>
      <w:tr w:rsidR="00FF76E1" w14:paraId="7F133DAD"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455B7E59" w14:textId="77777777" w:rsidR="00FF76E1" w:rsidRDefault="00FF76E1" w:rsidP="003067D3">
            <w:pPr>
              <w:spacing w:line="259" w:lineRule="auto"/>
              <w:jc w:val="center"/>
              <w:rPr>
                <w:rFonts w:eastAsia="Times New Roman" w:cs="Times New Roman"/>
                <w:b w:val="0"/>
                <w:bCs w:val="0"/>
                <w:sz w:val="20"/>
              </w:rPr>
            </w:pPr>
          </w:p>
        </w:tc>
        <w:tc>
          <w:tcPr>
            <w:tcW w:w="1800" w:type="dxa"/>
          </w:tcPr>
          <w:p w14:paraId="620AE9A8"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c>
          <w:tcPr>
            <w:tcW w:w="1800" w:type="dxa"/>
          </w:tcPr>
          <w:p w14:paraId="57B2BD41" w14:textId="77777777" w:rsidR="00FF76E1" w:rsidRDefault="00FF76E1" w:rsidP="003067D3">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0"/>
              </w:rPr>
            </w:pPr>
          </w:p>
        </w:tc>
      </w:tr>
      <w:tr w:rsidR="00FF76E1" w14:paraId="3F81E2A4" w14:textId="77777777" w:rsidTr="003067D3">
        <w:trPr>
          <w:jc w:val="center"/>
        </w:trPr>
        <w:tc>
          <w:tcPr>
            <w:cnfStyle w:val="001000000000" w:firstRow="0" w:lastRow="0" w:firstColumn="1" w:lastColumn="0" w:oddVBand="0" w:evenVBand="0" w:oddHBand="0" w:evenHBand="0" w:firstRowFirstColumn="0" w:firstRowLastColumn="0" w:lastRowFirstColumn="0" w:lastRowLastColumn="0"/>
            <w:tcW w:w="2340" w:type="dxa"/>
          </w:tcPr>
          <w:p w14:paraId="2032189A" w14:textId="77777777" w:rsidR="00FF76E1" w:rsidRPr="00A52ABC" w:rsidRDefault="00FF76E1" w:rsidP="009B52AE">
            <w:pPr>
              <w:spacing w:line="259" w:lineRule="auto"/>
              <w:rPr>
                <w:rFonts w:eastAsia="Times New Roman" w:cs="Times New Roman"/>
                <w:b w:val="0"/>
                <w:bCs w:val="0"/>
                <w:sz w:val="20"/>
              </w:rPr>
            </w:pPr>
          </w:p>
        </w:tc>
        <w:tc>
          <w:tcPr>
            <w:tcW w:w="1800" w:type="dxa"/>
          </w:tcPr>
          <w:p w14:paraId="3CE67E13" w14:textId="47529B49"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c>
          <w:tcPr>
            <w:tcW w:w="1800" w:type="dxa"/>
          </w:tcPr>
          <w:p w14:paraId="717F663B" w14:textId="77777777" w:rsidR="00FF76E1" w:rsidRPr="00A52ABC" w:rsidRDefault="00FF76E1" w:rsidP="009B52AE">
            <w:pPr>
              <w:spacing w:line="259"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rPr>
            </w:pPr>
          </w:p>
        </w:tc>
      </w:tr>
      <w:tr w:rsidR="00FF76E1" w14:paraId="04D5C6F6" w14:textId="77777777" w:rsidTr="003067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Pr>
          <w:p w14:paraId="74E07522" w14:textId="77777777" w:rsidR="00FF76E1" w:rsidRPr="00A52ABC" w:rsidRDefault="00FF76E1" w:rsidP="009B52AE">
            <w:pPr>
              <w:spacing w:line="259" w:lineRule="auto"/>
              <w:rPr>
                <w:rFonts w:eastAsia="Times New Roman" w:cs="Times New Roman"/>
                <w:b w:val="0"/>
                <w:bCs w:val="0"/>
                <w:sz w:val="20"/>
              </w:rPr>
            </w:pPr>
          </w:p>
        </w:tc>
        <w:tc>
          <w:tcPr>
            <w:tcW w:w="1800" w:type="dxa"/>
          </w:tcPr>
          <w:p w14:paraId="61FA8519"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c>
          <w:tcPr>
            <w:tcW w:w="1800" w:type="dxa"/>
          </w:tcPr>
          <w:p w14:paraId="62D0F1B6" w14:textId="77777777" w:rsidR="00FF76E1" w:rsidRPr="00A52ABC" w:rsidRDefault="00FF76E1" w:rsidP="009B52AE">
            <w:pPr>
              <w:spacing w:line="259"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rPr>
            </w:pPr>
          </w:p>
        </w:tc>
      </w:tr>
    </w:tbl>
    <w:p w14:paraId="7D82B215" w14:textId="77777777" w:rsidR="00FF76E1" w:rsidRDefault="00FF76E1" w:rsidP="00FF76E1">
      <w:pPr>
        <w:pStyle w:val="MMCbodytext"/>
      </w:pPr>
    </w:p>
    <w:p w14:paraId="183E77CD" w14:textId="6771381E" w:rsidR="00FF76E1" w:rsidRDefault="00FF76E1" w:rsidP="00FF76E1">
      <w:pPr>
        <w:pStyle w:val="MMCbodytext"/>
      </w:pPr>
      <w:r>
        <w:t xml:space="preserve">[describe approach to calibration for any operable features in basin, dams, pumps, </w:t>
      </w:r>
      <w:proofErr w:type="spellStart"/>
      <w:r>
        <w:t>etc</w:t>
      </w:r>
      <w:proofErr w:type="spellEnd"/>
      <w:r>
        <w:t xml:space="preserve"> as needed]</w:t>
      </w:r>
    </w:p>
    <w:p w14:paraId="2F86C24C" w14:textId="77777777" w:rsidR="00FF76E1" w:rsidRDefault="00FF76E1" w:rsidP="00FF76E1">
      <w:pPr>
        <w:pStyle w:val="MMCbodytext"/>
      </w:pPr>
      <w:r>
        <w:t xml:space="preserve">[describe any other considerations or calibration data that was used – e.g. </w:t>
      </w:r>
      <w:proofErr w:type="gramStart"/>
      <w:r>
        <w:t>High Water</w:t>
      </w:r>
      <w:proofErr w:type="gramEnd"/>
      <w:r>
        <w:t xml:space="preserve"> Marks, Aerial Photos during flood events, </w:t>
      </w:r>
      <w:proofErr w:type="spellStart"/>
      <w:r>
        <w:t>etc</w:t>
      </w:r>
      <w:proofErr w:type="spellEnd"/>
      <w:r>
        <w:t>]</w:t>
      </w:r>
    </w:p>
    <w:p w14:paraId="5FD8BABE" w14:textId="77777777" w:rsidR="00FF76E1" w:rsidRDefault="00FF76E1" w:rsidP="00FF76E1">
      <w:pPr>
        <w:pStyle w:val="MMCbodytext"/>
      </w:pPr>
      <w:r>
        <w:t>[add any relevant tables or figures that help describe the calibration efforts]</w:t>
      </w:r>
    </w:p>
    <w:p w14:paraId="188102C3" w14:textId="77777777" w:rsidR="00FF76E1" w:rsidRDefault="00FF76E1" w:rsidP="00FF76E1">
      <w:pPr>
        <w:pStyle w:val="MMCbodytext"/>
        <w:spacing w:before="240"/>
      </w:pPr>
      <w:r>
        <w:t>Appendix A shows a full inventory of calibration results and statistical metrics.</w:t>
      </w:r>
    </w:p>
    <w:p w14:paraId="0FD708C6" w14:textId="77777777" w:rsidR="00FF76E1" w:rsidRDefault="00FF76E1" w:rsidP="00FF76E1">
      <w:pPr>
        <w:pStyle w:val="FEMANormal"/>
      </w:pPr>
    </w:p>
    <w:p w14:paraId="00239E87" w14:textId="629D1D06" w:rsidR="00635884" w:rsidRDefault="00635884" w:rsidP="00635884">
      <w:pPr>
        <w:pStyle w:val="FEMAHeading1"/>
      </w:pPr>
      <w:bookmarkStart w:id="29" w:name="_Toc168554440"/>
      <w:r>
        <w:lastRenderedPageBreak/>
        <w:t>Discussion</w:t>
      </w:r>
      <w:bookmarkEnd w:id="29"/>
    </w:p>
    <w:p w14:paraId="2EF61E81" w14:textId="6A8FE80C" w:rsidR="00FF76E1" w:rsidRDefault="00FF76E1" w:rsidP="00FF76E1">
      <w:pPr>
        <w:spacing w:line="259" w:lineRule="auto"/>
        <w:rPr>
          <w:sz w:val="20"/>
          <w:szCs w:val="20"/>
        </w:rPr>
        <w:sectPr w:rsidR="00FF76E1" w:rsidSect="00FF76E1">
          <w:type w:val="continuous"/>
          <w:pgSz w:w="12240" w:h="15840" w:code="1"/>
          <w:pgMar w:top="1440" w:right="1440" w:bottom="1440" w:left="1440" w:header="720" w:footer="720" w:gutter="0"/>
          <w:cols w:space="720"/>
          <w:docGrid w:linePitch="360"/>
        </w:sectPr>
      </w:pPr>
      <w:r w:rsidRPr="3036FA8B">
        <w:rPr>
          <w:sz w:val="20"/>
          <w:szCs w:val="20"/>
        </w:rPr>
        <w:t>[add any relevant modeling information that does not fit well within other sections of the report. Delete section if not necessary.]</w:t>
      </w:r>
    </w:p>
    <w:p w14:paraId="3C82C746" w14:textId="32FD0AE3" w:rsidR="00635884" w:rsidRPr="00635884" w:rsidRDefault="00635884" w:rsidP="00635884">
      <w:pPr>
        <w:pStyle w:val="FEMANormal"/>
      </w:pPr>
    </w:p>
    <w:p w14:paraId="0AD50362" w14:textId="77777777" w:rsidR="00635884" w:rsidRPr="00635884" w:rsidRDefault="00635884" w:rsidP="00635884">
      <w:pPr>
        <w:pStyle w:val="FEMANormal"/>
      </w:pPr>
    </w:p>
    <w:p w14:paraId="66EEB452" w14:textId="77777777" w:rsidR="00635884" w:rsidRDefault="00635884" w:rsidP="00635884">
      <w:pPr>
        <w:pStyle w:val="FEMANormal"/>
      </w:pPr>
    </w:p>
    <w:p w14:paraId="7B65029D" w14:textId="77777777" w:rsidR="00635884" w:rsidRDefault="00635884" w:rsidP="00635884">
      <w:pPr>
        <w:pStyle w:val="FEMANormal"/>
      </w:pPr>
    </w:p>
    <w:p w14:paraId="2118A09E" w14:textId="77777777" w:rsidR="00FF76E1" w:rsidRDefault="00FF76E1" w:rsidP="00635884">
      <w:pPr>
        <w:pStyle w:val="FEMANormal"/>
      </w:pPr>
    </w:p>
    <w:p w14:paraId="43D117AD" w14:textId="77777777" w:rsidR="00FF76E1" w:rsidRDefault="00FF76E1" w:rsidP="00635884">
      <w:pPr>
        <w:pStyle w:val="FEMANormal"/>
      </w:pPr>
    </w:p>
    <w:p w14:paraId="7316C15E" w14:textId="77777777" w:rsidR="00FF76E1" w:rsidRDefault="00FF76E1" w:rsidP="00635884">
      <w:pPr>
        <w:pStyle w:val="FEMANormal"/>
      </w:pPr>
    </w:p>
    <w:p w14:paraId="046C86A6" w14:textId="77777777" w:rsidR="00FF76E1" w:rsidRDefault="00FF76E1" w:rsidP="00635884">
      <w:pPr>
        <w:pStyle w:val="FEMANormal"/>
      </w:pPr>
    </w:p>
    <w:p w14:paraId="410B5525" w14:textId="77777777" w:rsidR="00FF76E1" w:rsidRDefault="00FF76E1" w:rsidP="00635884">
      <w:pPr>
        <w:pStyle w:val="FEMANormal"/>
      </w:pPr>
    </w:p>
    <w:p w14:paraId="729D9041" w14:textId="77777777" w:rsidR="00FF76E1" w:rsidRDefault="00FF76E1" w:rsidP="00635884">
      <w:pPr>
        <w:pStyle w:val="FEMANormal"/>
      </w:pPr>
    </w:p>
    <w:p w14:paraId="6DFEF7DE" w14:textId="77777777" w:rsidR="00FF76E1" w:rsidRDefault="00FF76E1" w:rsidP="00635884">
      <w:pPr>
        <w:pStyle w:val="FEMANormal"/>
      </w:pPr>
    </w:p>
    <w:p w14:paraId="0FE47E01" w14:textId="77777777" w:rsidR="00FF76E1" w:rsidRDefault="00FF76E1" w:rsidP="00635884">
      <w:pPr>
        <w:pStyle w:val="FEMANormal"/>
      </w:pPr>
    </w:p>
    <w:p w14:paraId="06B6D30C" w14:textId="77777777" w:rsidR="00FF76E1" w:rsidRDefault="00FF76E1" w:rsidP="00635884">
      <w:pPr>
        <w:pStyle w:val="FEMANormal"/>
      </w:pPr>
    </w:p>
    <w:p w14:paraId="4061AB26" w14:textId="77777777" w:rsidR="00FF76E1" w:rsidRDefault="00FF76E1" w:rsidP="00635884">
      <w:pPr>
        <w:pStyle w:val="FEMANormal"/>
      </w:pPr>
    </w:p>
    <w:p w14:paraId="708BD56D" w14:textId="77777777" w:rsidR="00FF76E1" w:rsidRDefault="00FF76E1" w:rsidP="00635884">
      <w:pPr>
        <w:pStyle w:val="FEMANormal"/>
      </w:pPr>
    </w:p>
    <w:p w14:paraId="53ECEEAF" w14:textId="77777777" w:rsidR="00FF76E1" w:rsidRDefault="00FF76E1" w:rsidP="00635884">
      <w:pPr>
        <w:pStyle w:val="FEMANormal"/>
      </w:pPr>
    </w:p>
    <w:p w14:paraId="2AF9B55C" w14:textId="77777777" w:rsidR="00FF76E1" w:rsidRDefault="00FF76E1" w:rsidP="00635884">
      <w:pPr>
        <w:pStyle w:val="FEMANormal"/>
      </w:pPr>
    </w:p>
    <w:p w14:paraId="073C82D7" w14:textId="77777777" w:rsidR="00FF76E1" w:rsidRDefault="00FF76E1" w:rsidP="00635884">
      <w:pPr>
        <w:pStyle w:val="FEMANormal"/>
      </w:pPr>
    </w:p>
    <w:p w14:paraId="7F006938" w14:textId="77777777" w:rsidR="00FF76E1" w:rsidRDefault="00FF76E1" w:rsidP="00635884">
      <w:pPr>
        <w:pStyle w:val="FEMANormal"/>
      </w:pPr>
    </w:p>
    <w:p w14:paraId="78EA44F3" w14:textId="77777777" w:rsidR="00FF76E1" w:rsidRDefault="00FF76E1" w:rsidP="00635884">
      <w:pPr>
        <w:pStyle w:val="FEMANormal"/>
      </w:pPr>
    </w:p>
    <w:p w14:paraId="6A4A9F89" w14:textId="77777777" w:rsidR="00FF76E1" w:rsidRPr="00635884" w:rsidRDefault="00FF76E1" w:rsidP="00635884">
      <w:pPr>
        <w:pStyle w:val="FEMANormal"/>
      </w:pPr>
    </w:p>
    <w:p w14:paraId="235D1E7C" w14:textId="0100AD1C" w:rsidR="009A2CD6" w:rsidRPr="00635884" w:rsidRDefault="00635884" w:rsidP="00635884">
      <w:pPr>
        <w:pStyle w:val="FEMAHeading1"/>
        <w:numPr>
          <w:ilvl w:val="0"/>
          <w:numId w:val="0"/>
        </w:numPr>
        <w:ind w:left="720" w:hanging="720"/>
        <w:rPr>
          <w:ins w:id="30" w:author="Covey, John" w:date="2024-05-13T10:45:00Z"/>
        </w:rPr>
        <w:sectPr w:rsidR="009A2CD6" w:rsidRPr="00635884" w:rsidSect="00A71664">
          <w:type w:val="continuous"/>
          <w:pgSz w:w="12240" w:h="15840"/>
          <w:pgMar w:top="1440" w:right="1440" w:bottom="1440" w:left="1440" w:header="720" w:footer="720" w:gutter="0"/>
          <w:cols w:space="720"/>
          <w:docGrid w:linePitch="360"/>
        </w:sectPr>
      </w:pPr>
      <w:bookmarkStart w:id="31" w:name="_Toc168554441"/>
      <w:bookmarkEnd w:id="16"/>
      <w:bookmarkEnd w:id="17"/>
      <w:bookmarkEnd w:id="18"/>
      <w:r w:rsidRPr="00635884">
        <w:lastRenderedPageBreak/>
        <w:t>Appendix A – Results</w:t>
      </w:r>
      <w:bookmarkEnd w:id="31"/>
    </w:p>
    <w:p w14:paraId="7ECB50C2" w14:textId="2BB447A4" w:rsidR="007C2953" w:rsidRDefault="007C2953" w:rsidP="007C2953">
      <w:pPr>
        <w:pStyle w:val="Caption"/>
        <w:keepNext/>
      </w:pPr>
      <w:r>
        <w:lastRenderedPageBreak/>
        <w:t xml:space="preserve">Table </w:t>
      </w:r>
      <w:r>
        <w:fldChar w:fldCharType="begin"/>
      </w:r>
      <w:r>
        <w:instrText xml:space="preserve"> SEQ Table \* ARABIC </w:instrText>
      </w:r>
      <w:r>
        <w:fldChar w:fldCharType="separate"/>
      </w:r>
      <w:r>
        <w:rPr>
          <w:noProof/>
        </w:rPr>
        <w:t>13</w:t>
      </w:r>
      <w:r>
        <w:rPr>
          <w:noProof/>
        </w:rPr>
        <w:fldChar w:fldCharType="end"/>
      </w:r>
      <w:r>
        <w:t xml:space="preserve">. </w:t>
      </w:r>
      <w:r w:rsidR="00DA61BF" w:rsidRPr="00DA61BF">
        <w:rPr>
          <w:b w:val="0"/>
          <w:bCs w:val="0"/>
        </w:rPr>
        <w:t>Calibration Results – Statistical Metrics</w:t>
      </w:r>
    </w:p>
    <w:tbl>
      <w:tblPr>
        <w:tblStyle w:val="TableGrid"/>
        <w:tblpPr w:leftFromText="180" w:rightFromText="180" w:vertAnchor="text" w:tblpXSpec="center" w:tblpY="1"/>
        <w:tblOverlap w:val="never"/>
        <w:tblW w:w="12193" w:type="dxa"/>
        <w:jc w:val="center"/>
        <w:tblLayout w:type="fixed"/>
        <w:tblLook w:val="04A0" w:firstRow="1" w:lastRow="0" w:firstColumn="1" w:lastColumn="0" w:noHBand="0" w:noVBand="1"/>
      </w:tblPr>
      <w:tblGrid>
        <w:gridCol w:w="985"/>
        <w:gridCol w:w="1890"/>
        <w:gridCol w:w="1080"/>
        <w:gridCol w:w="9"/>
        <w:gridCol w:w="1611"/>
        <w:gridCol w:w="1103"/>
        <w:gridCol w:w="1103"/>
        <w:gridCol w:w="1103"/>
        <w:gridCol w:w="1103"/>
        <w:gridCol w:w="1103"/>
        <w:gridCol w:w="1103"/>
      </w:tblGrid>
      <w:tr w:rsidR="00635884" w14:paraId="4D36E2EE" w14:textId="77777777" w:rsidTr="009B52AE">
        <w:trPr>
          <w:jc w:val="center"/>
        </w:trPr>
        <w:tc>
          <w:tcPr>
            <w:tcW w:w="985" w:type="dxa"/>
            <w:vMerge w:val="restart"/>
          </w:tcPr>
          <w:p w14:paraId="0FF8528B" w14:textId="77777777" w:rsidR="00635884" w:rsidRDefault="00635884" w:rsidP="009B52AE">
            <w:pPr>
              <w:pStyle w:val="MMCtablehead"/>
            </w:pPr>
            <w:r w:rsidRPr="003C4A21">
              <w:rPr>
                <w:sz w:val="18"/>
                <w:szCs w:val="18"/>
              </w:rPr>
              <w:t>January 199</w:t>
            </w:r>
            <w:r>
              <w:rPr>
                <w:sz w:val="18"/>
                <w:szCs w:val="18"/>
              </w:rPr>
              <w:t>6</w:t>
            </w:r>
          </w:p>
        </w:tc>
        <w:tc>
          <w:tcPr>
            <w:tcW w:w="1890" w:type="dxa"/>
          </w:tcPr>
          <w:p w14:paraId="44834575" w14:textId="77777777" w:rsidR="00635884" w:rsidRDefault="00635884" w:rsidP="009B52AE">
            <w:pPr>
              <w:pStyle w:val="MMCtablehead"/>
            </w:pPr>
          </w:p>
        </w:tc>
        <w:tc>
          <w:tcPr>
            <w:tcW w:w="2700" w:type="dxa"/>
            <w:gridSpan w:val="3"/>
            <w:tcBorders>
              <w:bottom w:val="single" w:sz="4" w:space="0" w:color="auto"/>
            </w:tcBorders>
          </w:tcPr>
          <w:p w14:paraId="7B0C84B9" w14:textId="77777777" w:rsidR="00635884" w:rsidRDefault="00635884" w:rsidP="009B52AE">
            <w:pPr>
              <w:pStyle w:val="MMCtablehead"/>
            </w:pPr>
            <w:r>
              <w:t>Gage 1</w:t>
            </w:r>
          </w:p>
        </w:tc>
        <w:tc>
          <w:tcPr>
            <w:tcW w:w="2206" w:type="dxa"/>
            <w:gridSpan w:val="2"/>
          </w:tcPr>
          <w:p w14:paraId="2A4CAAA3" w14:textId="77777777" w:rsidR="00635884" w:rsidRDefault="00635884" w:rsidP="009B52AE">
            <w:pPr>
              <w:pStyle w:val="MMCtablehead"/>
            </w:pPr>
            <w:r>
              <w:t>Gage 2</w:t>
            </w:r>
          </w:p>
        </w:tc>
        <w:tc>
          <w:tcPr>
            <w:tcW w:w="2206" w:type="dxa"/>
            <w:gridSpan w:val="2"/>
          </w:tcPr>
          <w:p w14:paraId="5A3B0BC0" w14:textId="77777777" w:rsidR="00635884" w:rsidRDefault="00635884" w:rsidP="009B52AE">
            <w:pPr>
              <w:pStyle w:val="MMCtablehead"/>
            </w:pPr>
            <w:r>
              <w:t>Gage 3</w:t>
            </w:r>
          </w:p>
        </w:tc>
        <w:tc>
          <w:tcPr>
            <w:tcW w:w="2206" w:type="dxa"/>
            <w:gridSpan w:val="2"/>
          </w:tcPr>
          <w:p w14:paraId="263EAB1B" w14:textId="77777777" w:rsidR="00635884" w:rsidRDefault="00635884" w:rsidP="009B52AE">
            <w:pPr>
              <w:pStyle w:val="MMCtablehead"/>
            </w:pPr>
            <w:r>
              <w:t>Elk River at Sutton Downstream</w:t>
            </w:r>
          </w:p>
        </w:tc>
      </w:tr>
      <w:tr w:rsidR="00635884" w:rsidRPr="005265B1" w14:paraId="058E5A6C" w14:textId="77777777" w:rsidTr="009B52AE">
        <w:trPr>
          <w:jc w:val="center"/>
        </w:trPr>
        <w:tc>
          <w:tcPr>
            <w:tcW w:w="985" w:type="dxa"/>
            <w:vMerge/>
          </w:tcPr>
          <w:p w14:paraId="4DACA02C" w14:textId="77777777" w:rsidR="00635884" w:rsidRPr="003C4A21" w:rsidRDefault="00635884" w:rsidP="009B52AE">
            <w:pPr>
              <w:pStyle w:val="MMCtablehead"/>
              <w:rPr>
                <w:sz w:val="18"/>
                <w:szCs w:val="18"/>
              </w:rPr>
            </w:pPr>
          </w:p>
        </w:tc>
        <w:tc>
          <w:tcPr>
            <w:tcW w:w="1890" w:type="dxa"/>
            <w:tcBorders>
              <w:right w:val="single" w:sz="4" w:space="0" w:color="auto"/>
            </w:tcBorders>
          </w:tcPr>
          <w:p w14:paraId="72899E69" w14:textId="77777777" w:rsidR="00635884" w:rsidRPr="005265B1" w:rsidRDefault="00635884" w:rsidP="009B52AE">
            <w:pPr>
              <w:pStyle w:val="MMCtablehead"/>
            </w:pPr>
          </w:p>
        </w:tc>
        <w:tc>
          <w:tcPr>
            <w:tcW w:w="1080" w:type="dxa"/>
            <w:tcBorders>
              <w:top w:val="single" w:sz="4" w:space="0" w:color="auto"/>
              <w:left w:val="single" w:sz="4" w:space="0" w:color="auto"/>
              <w:bottom w:val="single" w:sz="4" w:space="0" w:color="auto"/>
              <w:right w:val="nil"/>
            </w:tcBorders>
          </w:tcPr>
          <w:p w14:paraId="248F0799" w14:textId="77777777" w:rsidR="00635884" w:rsidRPr="005265B1" w:rsidRDefault="00635884" w:rsidP="009B52AE">
            <w:pPr>
              <w:pStyle w:val="MMCtablehead"/>
            </w:pPr>
            <w:r w:rsidRPr="005265B1">
              <w:t>Stage</w:t>
            </w:r>
          </w:p>
        </w:tc>
        <w:tc>
          <w:tcPr>
            <w:tcW w:w="1620" w:type="dxa"/>
            <w:gridSpan w:val="2"/>
            <w:tcBorders>
              <w:top w:val="single" w:sz="4" w:space="0" w:color="auto"/>
              <w:left w:val="nil"/>
              <w:bottom w:val="single" w:sz="4" w:space="0" w:color="auto"/>
              <w:right w:val="single" w:sz="4" w:space="0" w:color="auto"/>
            </w:tcBorders>
          </w:tcPr>
          <w:p w14:paraId="1E235053" w14:textId="77777777" w:rsidR="00635884" w:rsidRPr="005265B1" w:rsidRDefault="00635884" w:rsidP="009B52AE">
            <w:pPr>
              <w:pStyle w:val="MMCtablehead"/>
            </w:pPr>
          </w:p>
        </w:tc>
        <w:tc>
          <w:tcPr>
            <w:tcW w:w="1103" w:type="dxa"/>
            <w:tcBorders>
              <w:left w:val="single" w:sz="4" w:space="0" w:color="auto"/>
              <w:bottom w:val="single" w:sz="4" w:space="0" w:color="auto"/>
              <w:right w:val="nil"/>
            </w:tcBorders>
          </w:tcPr>
          <w:p w14:paraId="4BCD4E87"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1E4A6ABC" w14:textId="77777777" w:rsidR="00635884" w:rsidRPr="005265B1" w:rsidRDefault="00635884" w:rsidP="009B52AE">
            <w:pPr>
              <w:pStyle w:val="MMCtablehead"/>
            </w:pPr>
          </w:p>
        </w:tc>
        <w:tc>
          <w:tcPr>
            <w:tcW w:w="1103" w:type="dxa"/>
            <w:tcBorders>
              <w:right w:val="nil"/>
            </w:tcBorders>
          </w:tcPr>
          <w:p w14:paraId="27ED7209"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5B3C7E89" w14:textId="77777777" w:rsidR="00635884" w:rsidRPr="005265B1" w:rsidRDefault="00635884" w:rsidP="009B52AE">
            <w:pPr>
              <w:pStyle w:val="MMCtablehead"/>
            </w:pPr>
          </w:p>
        </w:tc>
        <w:tc>
          <w:tcPr>
            <w:tcW w:w="1103" w:type="dxa"/>
            <w:tcBorders>
              <w:right w:val="nil"/>
            </w:tcBorders>
          </w:tcPr>
          <w:p w14:paraId="3ACF419C" w14:textId="77777777" w:rsidR="00635884" w:rsidRPr="005265B1" w:rsidRDefault="00635884" w:rsidP="009B52AE">
            <w:pPr>
              <w:pStyle w:val="MMCtablehead"/>
            </w:pPr>
            <w:r w:rsidRPr="005265B1">
              <w:t>Stage</w:t>
            </w:r>
          </w:p>
        </w:tc>
        <w:tc>
          <w:tcPr>
            <w:tcW w:w="1103" w:type="dxa"/>
            <w:tcBorders>
              <w:left w:val="nil"/>
              <w:bottom w:val="single" w:sz="4" w:space="0" w:color="auto"/>
            </w:tcBorders>
          </w:tcPr>
          <w:p w14:paraId="3C14D078" w14:textId="77777777" w:rsidR="00635884" w:rsidRPr="005265B1" w:rsidRDefault="00635884" w:rsidP="009B52AE">
            <w:pPr>
              <w:pStyle w:val="MMCtablehead"/>
            </w:pPr>
          </w:p>
        </w:tc>
      </w:tr>
      <w:tr w:rsidR="00635884" w:rsidRPr="005265B1" w14:paraId="655FFDD4" w14:textId="77777777" w:rsidTr="009B52AE">
        <w:trPr>
          <w:jc w:val="center"/>
        </w:trPr>
        <w:tc>
          <w:tcPr>
            <w:tcW w:w="985" w:type="dxa"/>
            <w:vMerge/>
          </w:tcPr>
          <w:p w14:paraId="412F9802" w14:textId="77777777" w:rsidR="00635884" w:rsidRPr="005265B1" w:rsidRDefault="00635884" w:rsidP="009B52AE">
            <w:pPr>
              <w:pStyle w:val="MMCtabletext"/>
            </w:pPr>
          </w:p>
        </w:tc>
        <w:tc>
          <w:tcPr>
            <w:tcW w:w="1890" w:type="dxa"/>
            <w:tcBorders>
              <w:right w:val="single" w:sz="4" w:space="0" w:color="auto"/>
            </w:tcBorders>
            <w:vAlign w:val="center"/>
          </w:tcPr>
          <w:p w14:paraId="59E75619"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1ADEE0F7" w14:textId="77777777" w:rsidR="00635884" w:rsidRPr="005265B1" w:rsidRDefault="00635884" w:rsidP="009B52AE">
            <w:pPr>
              <w:pStyle w:val="MMCtabletext"/>
              <w:jc w:val="center"/>
            </w:pPr>
            <w:r>
              <w:t>0.84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73691C1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266F586" w14:textId="77777777" w:rsidR="00635884" w:rsidRPr="005265B1" w:rsidRDefault="00635884" w:rsidP="009B52AE">
            <w:pPr>
              <w:pStyle w:val="MMCtabletext"/>
              <w:jc w:val="center"/>
            </w:pPr>
            <w:r>
              <w:t>0.85</w:t>
            </w:r>
          </w:p>
        </w:tc>
        <w:tc>
          <w:tcPr>
            <w:tcW w:w="1103" w:type="dxa"/>
            <w:tcBorders>
              <w:left w:val="nil"/>
            </w:tcBorders>
            <w:shd w:val="clear" w:color="auto" w:fill="00B050"/>
            <w:vAlign w:val="center"/>
          </w:tcPr>
          <w:p w14:paraId="62E5C974"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246E54B0" w14:textId="77777777" w:rsidR="00635884" w:rsidRPr="005265B1" w:rsidRDefault="00635884" w:rsidP="009B52AE">
            <w:pPr>
              <w:pStyle w:val="MMCtabletext"/>
              <w:jc w:val="center"/>
            </w:pPr>
            <w:r>
              <w:t>0.72</w:t>
            </w:r>
          </w:p>
        </w:tc>
        <w:tc>
          <w:tcPr>
            <w:tcW w:w="1103" w:type="dxa"/>
            <w:tcBorders>
              <w:left w:val="nil"/>
            </w:tcBorders>
            <w:shd w:val="clear" w:color="auto" w:fill="00B050"/>
            <w:vAlign w:val="center"/>
          </w:tcPr>
          <w:p w14:paraId="37B3ACD8" w14:textId="77777777" w:rsidR="00635884" w:rsidRPr="005265B1" w:rsidRDefault="00635884" w:rsidP="009B52AE">
            <w:pPr>
              <w:pStyle w:val="MMCtabletext"/>
              <w:jc w:val="center"/>
            </w:pPr>
            <w:r>
              <w:t>Very Good</w:t>
            </w:r>
          </w:p>
        </w:tc>
        <w:tc>
          <w:tcPr>
            <w:tcW w:w="2206" w:type="dxa"/>
            <w:gridSpan w:val="2"/>
            <w:vAlign w:val="center"/>
          </w:tcPr>
          <w:p w14:paraId="02FAAA32" w14:textId="77777777" w:rsidR="00635884" w:rsidRPr="005265B1" w:rsidRDefault="00635884" w:rsidP="009B52AE">
            <w:pPr>
              <w:pStyle w:val="MMCtabletext"/>
              <w:jc w:val="center"/>
            </w:pPr>
            <w:r>
              <w:t>Data unavailable</w:t>
            </w:r>
          </w:p>
        </w:tc>
      </w:tr>
      <w:tr w:rsidR="00635884" w:rsidRPr="005265B1" w14:paraId="5C875F27" w14:textId="77777777" w:rsidTr="009B52AE">
        <w:trPr>
          <w:jc w:val="center"/>
        </w:trPr>
        <w:tc>
          <w:tcPr>
            <w:tcW w:w="985" w:type="dxa"/>
            <w:vMerge/>
          </w:tcPr>
          <w:p w14:paraId="2E999AAA" w14:textId="77777777" w:rsidR="00635884" w:rsidRPr="005265B1" w:rsidRDefault="00635884" w:rsidP="009B52AE">
            <w:pPr>
              <w:pStyle w:val="MMCtabletext"/>
            </w:pPr>
          </w:p>
        </w:tc>
        <w:tc>
          <w:tcPr>
            <w:tcW w:w="1890" w:type="dxa"/>
            <w:tcBorders>
              <w:right w:val="single" w:sz="4" w:space="0" w:color="auto"/>
            </w:tcBorders>
            <w:vAlign w:val="center"/>
          </w:tcPr>
          <w:p w14:paraId="55CF44C6"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0B8E31AE" w14:textId="77777777" w:rsidR="00635884" w:rsidRPr="005265B1" w:rsidRDefault="00635884" w:rsidP="009B52AE">
            <w:pPr>
              <w:pStyle w:val="MMCtabletext"/>
              <w:jc w:val="center"/>
            </w:pPr>
            <w:r>
              <w:t>0.39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9149A34"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566CAD5B" w14:textId="77777777" w:rsidR="00635884" w:rsidRPr="005265B1" w:rsidRDefault="00635884" w:rsidP="009B52AE">
            <w:pPr>
              <w:pStyle w:val="MMCtabletext"/>
              <w:jc w:val="center"/>
            </w:pPr>
            <w:r>
              <w:t>0.38</w:t>
            </w:r>
          </w:p>
        </w:tc>
        <w:tc>
          <w:tcPr>
            <w:tcW w:w="1103" w:type="dxa"/>
            <w:tcBorders>
              <w:left w:val="nil"/>
            </w:tcBorders>
            <w:shd w:val="clear" w:color="auto" w:fill="00B050"/>
            <w:vAlign w:val="center"/>
          </w:tcPr>
          <w:p w14:paraId="22436E8D"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FF4DFAE" w14:textId="77777777" w:rsidR="00635884" w:rsidRPr="005265B1" w:rsidRDefault="00635884" w:rsidP="009B52AE">
            <w:pPr>
              <w:pStyle w:val="MMCtabletext"/>
              <w:jc w:val="center"/>
            </w:pPr>
            <w:r>
              <w:t>0.52</w:t>
            </w:r>
          </w:p>
        </w:tc>
        <w:tc>
          <w:tcPr>
            <w:tcW w:w="1103" w:type="dxa"/>
            <w:tcBorders>
              <w:left w:val="nil"/>
            </w:tcBorders>
            <w:shd w:val="clear" w:color="auto" w:fill="00B050"/>
            <w:vAlign w:val="center"/>
          </w:tcPr>
          <w:p w14:paraId="4035E27D" w14:textId="77777777" w:rsidR="00635884" w:rsidRPr="005265B1" w:rsidRDefault="00635884" w:rsidP="009B52AE">
            <w:pPr>
              <w:pStyle w:val="MMCtabletext"/>
              <w:jc w:val="center"/>
            </w:pPr>
            <w:r>
              <w:t>Very Good</w:t>
            </w:r>
          </w:p>
        </w:tc>
        <w:tc>
          <w:tcPr>
            <w:tcW w:w="1103" w:type="dxa"/>
            <w:tcBorders>
              <w:right w:val="nil"/>
            </w:tcBorders>
            <w:vAlign w:val="center"/>
          </w:tcPr>
          <w:p w14:paraId="6E3EABCD" w14:textId="77777777" w:rsidR="00635884" w:rsidRPr="005265B1" w:rsidRDefault="00635884" w:rsidP="009B52AE">
            <w:pPr>
              <w:pStyle w:val="MMCtabletext"/>
              <w:jc w:val="center"/>
            </w:pPr>
          </w:p>
        </w:tc>
        <w:tc>
          <w:tcPr>
            <w:tcW w:w="1103" w:type="dxa"/>
            <w:tcBorders>
              <w:left w:val="nil"/>
            </w:tcBorders>
            <w:vAlign w:val="center"/>
          </w:tcPr>
          <w:p w14:paraId="7551C1DE" w14:textId="77777777" w:rsidR="00635884" w:rsidRPr="005265B1" w:rsidRDefault="00635884" w:rsidP="009B52AE">
            <w:pPr>
              <w:pStyle w:val="MMCtabletext"/>
              <w:jc w:val="center"/>
            </w:pPr>
          </w:p>
        </w:tc>
      </w:tr>
      <w:tr w:rsidR="00635884" w:rsidRPr="005265B1" w14:paraId="72D06F97" w14:textId="77777777" w:rsidTr="009B52AE">
        <w:trPr>
          <w:jc w:val="center"/>
        </w:trPr>
        <w:tc>
          <w:tcPr>
            <w:tcW w:w="985" w:type="dxa"/>
            <w:vMerge/>
          </w:tcPr>
          <w:p w14:paraId="505A3E99" w14:textId="77777777" w:rsidR="00635884" w:rsidRPr="005265B1" w:rsidRDefault="00635884" w:rsidP="009B52AE">
            <w:pPr>
              <w:pStyle w:val="MMCtabletext"/>
            </w:pPr>
          </w:p>
        </w:tc>
        <w:tc>
          <w:tcPr>
            <w:tcW w:w="1890" w:type="dxa"/>
            <w:tcBorders>
              <w:right w:val="single" w:sz="4" w:space="0" w:color="auto"/>
            </w:tcBorders>
            <w:vAlign w:val="center"/>
          </w:tcPr>
          <w:p w14:paraId="31204ED9"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3F7D9773" w14:textId="77777777" w:rsidR="00635884" w:rsidRPr="005265B1" w:rsidRDefault="00635884" w:rsidP="009B52AE">
            <w:pPr>
              <w:pStyle w:val="MMCtabletext"/>
              <w:jc w:val="center"/>
            </w:pPr>
            <w:r>
              <w:t>0.04</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5027EE98"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26F91290" w14:textId="77777777" w:rsidR="00635884" w:rsidRPr="005265B1" w:rsidRDefault="00635884" w:rsidP="009B52AE">
            <w:pPr>
              <w:pStyle w:val="MMCtabletext"/>
              <w:jc w:val="center"/>
            </w:pPr>
            <w:r>
              <w:t>0.04</w:t>
            </w:r>
          </w:p>
        </w:tc>
        <w:tc>
          <w:tcPr>
            <w:tcW w:w="1103" w:type="dxa"/>
            <w:tcBorders>
              <w:left w:val="nil"/>
            </w:tcBorders>
            <w:shd w:val="clear" w:color="auto" w:fill="00B050"/>
            <w:vAlign w:val="center"/>
          </w:tcPr>
          <w:p w14:paraId="3C49F3E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7C1DE935" w14:textId="77777777" w:rsidR="00635884" w:rsidRPr="005265B1" w:rsidRDefault="00635884" w:rsidP="009B52AE">
            <w:pPr>
              <w:pStyle w:val="MMCtabletext"/>
              <w:jc w:val="center"/>
            </w:pPr>
            <w:r>
              <w:t>0.08</w:t>
            </w:r>
          </w:p>
        </w:tc>
        <w:tc>
          <w:tcPr>
            <w:tcW w:w="1103" w:type="dxa"/>
            <w:tcBorders>
              <w:left w:val="nil"/>
            </w:tcBorders>
            <w:shd w:val="clear" w:color="auto" w:fill="00B050"/>
            <w:vAlign w:val="center"/>
          </w:tcPr>
          <w:p w14:paraId="22889ABB" w14:textId="77777777" w:rsidR="00635884" w:rsidRPr="005265B1" w:rsidRDefault="00635884" w:rsidP="009B52AE">
            <w:pPr>
              <w:pStyle w:val="MMCtabletext"/>
              <w:jc w:val="center"/>
            </w:pPr>
            <w:r>
              <w:t>Very Good</w:t>
            </w:r>
          </w:p>
        </w:tc>
        <w:tc>
          <w:tcPr>
            <w:tcW w:w="1103" w:type="dxa"/>
            <w:tcBorders>
              <w:right w:val="nil"/>
            </w:tcBorders>
            <w:vAlign w:val="center"/>
          </w:tcPr>
          <w:p w14:paraId="6DA4B0CD" w14:textId="77777777" w:rsidR="00635884" w:rsidRPr="005265B1" w:rsidRDefault="00635884" w:rsidP="009B52AE">
            <w:pPr>
              <w:pStyle w:val="MMCtabletext"/>
              <w:jc w:val="center"/>
            </w:pPr>
          </w:p>
        </w:tc>
        <w:tc>
          <w:tcPr>
            <w:tcW w:w="1103" w:type="dxa"/>
            <w:tcBorders>
              <w:left w:val="nil"/>
            </w:tcBorders>
            <w:vAlign w:val="center"/>
          </w:tcPr>
          <w:p w14:paraId="621FA381" w14:textId="77777777" w:rsidR="00635884" w:rsidRPr="005265B1" w:rsidRDefault="00635884" w:rsidP="009B52AE">
            <w:pPr>
              <w:pStyle w:val="MMCtabletext"/>
              <w:jc w:val="center"/>
            </w:pPr>
          </w:p>
        </w:tc>
      </w:tr>
      <w:tr w:rsidR="00635884" w:rsidRPr="005265B1" w14:paraId="2881C99B" w14:textId="77777777" w:rsidTr="009B52AE">
        <w:trPr>
          <w:jc w:val="center"/>
        </w:trPr>
        <w:tc>
          <w:tcPr>
            <w:tcW w:w="985" w:type="dxa"/>
            <w:vMerge/>
          </w:tcPr>
          <w:p w14:paraId="4155EAFE" w14:textId="77777777" w:rsidR="00635884" w:rsidRPr="005265B1" w:rsidRDefault="00635884" w:rsidP="009B52AE">
            <w:pPr>
              <w:pStyle w:val="MMCtabletext"/>
            </w:pPr>
          </w:p>
        </w:tc>
        <w:tc>
          <w:tcPr>
            <w:tcW w:w="1890" w:type="dxa"/>
            <w:tcBorders>
              <w:right w:val="single" w:sz="4" w:space="0" w:color="auto"/>
            </w:tcBorders>
            <w:vAlign w:val="center"/>
          </w:tcPr>
          <w:p w14:paraId="1824E4EC" w14:textId="77777777" w:rsidR="00635884" w:rsidRPr="005265B1" w:rsidRDefault="00635884" w:rsidP="009B52AE">
            <w:pPr>
              <w:pStyle w:val="MMCtabletext"/>
            </w:pPr>
            <w:r>
              <w:t>Coefficient of Determination</w:t>
            </w:r>
          </w:p>
        </w:tc>
        <w:tc>
          <w:tcPr>
            <w:tcW w:w="1089" w:type="dxa"/>
            <w:gridSpan w:val="2"/>
            <w:tcBorders>
              <w:top w:val="single" w:sz="4" w:space="0" w:color="auto"/>
              <w:left w:val="single" w:sz="4" w:space="0" w:color="auto"/>
              <w:bottom w:val="single" w:sz="4" w:space="0" w:color="auto"/>
              <w:right w:val="nil"/>
            </w:tcBorders>
            <w:shd w:val="clear" w:color="auto" w:fill="00B050"/>
            <w:vAlign w:val="center"/>
          </w:tcPr>
          <w:p w14:paraId="5A6EF29F" w14:textId="77777777" w:rsidR="00635884" w:rsidRPr="005265B1" w:rsidRDefault="00635884" w:rsidP="009B52AE">
            <w:pPr>
              <w:pStyle w:val="MMCtabletext"/>
              <w:jc w:val="center"/>
            </w:pPr>
            <w:r>
              <w:t>0.89</w:t>
            </w:r>
          </w:p>
        </w:tc>
        <w:tc>
          <w:tcPr>
            <w:tcW w:w="1611" w:type="dxa"/>
            <w:tcBorders>
              <w:top w:val="single" w:sz="4" w:space="0" w:color="auto"/>
              <w:left w:val="nil"/>
              <w:bottom w:val="single" w:sz="4" w:space="0" w:color="auto"/>
              <w:right w:val="single" w:sz="4" w:space="0" w:color="auto"/>
            </w:tcBorders>
            <w:shd w:val="clear" w:color="auto" w:fill="00B050"/>
            <w:vAlign w:val="center"/>
          </w:tcPr>
          <w:p w14:paraId="6D5EA323" w14:textId="77777777" w:rsidR="00635884" w:rsidRPr="005265B1" w:rsidRDefault="00635884" w:rsidP="009B52AE">
            <w:pPr>
              <w:pStyle w:val="MMCtabletext"/>
              <w:jc w:val="center"/>
            </w:pPr>
            <w:r>
              <w:t>Very Good</w:t>
            </w:r>
          </w:p>
        </w:tc>
        <w:tc>
          <w:tcPr>
            <w:tcW w:w="1103" w:type="dxa"/>
            <w:tcBorders>
              <w:left w:val="single" w:sz="4" w:space="0" w:color="auto"/>
              <w:right w:val="nil"/>
            </w:tcBorders>
            <w:shd w:val="clear" w:color="auto" w:fill="00B050"/>
            <w:vAlign w:val="center"/>
          </w:tcPr>
          <w:p w14:paraId="62A56CB3" w14:textId="77777777" w:rsidR="00635884" w:rsidRPr="005265B1" w:rsidRDefault="00635884" w:rsidP="009B52AE">
            <w:pPr>
              <w:pStyle w:val="MMCtabletext"/>
              <w:jc w:val="center"/>
            </w:pPr>
            <w:r>
              <w:t>0.89</w:t>
            </w:r>
          </w:p>
        </w:tc>
        <w:tc>
          <w:tcPr>
            <w:tcW w:w="1103" w:type="dxa"/>
            <w:tcBorders>
              <w:left w:val="nil"/>
            </w:tcBorders>
            <w:shd w:val="clear" w:color="auto" w:fill="00B050"/>
            <w:vAlign w:val="center"/>
          </w:tcPr>
          <w:p w14:paraId="7F47F9F2" w14:textId="77777777" w:rsidR="00635884" w:rsidRPr="005265B1" w:rsidRDefault="00635884" w:rsidP="009B52AE">
            <w:pPr>
              <w:pStyle w:val="MMCtabletext"/>
              <w:jc w:val="center"/>
            </w:pPr>
            <w:r>
              <w:t>Very Good</w:t>
            </w:r>
          </w:p>
        </w:tc>
        <w:tc>
          <w:tcPr>
            <w:tcW w:w="1103" w:type="dxa"/>
            <w:tcBorders>
              <w:right w:val="nil"/>
            </w:tcBorders>
            <w:shd w:val="clear" w:color="auto" w:fill="00B050"/>
            <w:vAlign w:val="center"/>
          </w:tcPr>
          <w:p w14:paraId="074CC0D6" w14:textId="77777777" w:rsidR="00635884" w:rsidRPr="005265B1" w:rsidRDefault="00635884" w:rsidP="009B52AE">
            <w:pPr>
              <w:pStyle w:val="MMCtabletext"/>
              <w:jc w:val="center"/>
            </w:pPr>
            <w:r>
              <w:t>0.79</w:t>
            </w:r>
          </w:p>
        </w:tc>
        <w:tc>
          <w:tcPr>
            <w:tcW w:w="1103" w:type="dxa"/>
            <w:tcBorders>
              <w:left w:val="nil"/>
            </w:tcBorders>
            <w:shd w:val="clear" w:color="auto" w:fill="00B050"/>
            <w:vAlign w:val="center"/>
          </w:tcPr>
          <w:p w14:paraId="268E9867" w14:textId="77777777" w:rsidR="00635884" w:rsidRPr="005265B1" w:rsidRDefault="00635884" w:rsidP="009B52AE">
            <w:pPr>
              <w:pStyle w:val="MMCtabletext"/>
              <w:jc w:val="center"/>
            </w:pPr>
            <w:r>
              <w:t>Very Good</w:t>
            </w:r>
          </w:p>
        </w:tc>
        <w:tc>
          <w:tcPr>
            <w:tcW w:w="1103" w:type="dxa"/>
            <w:tcBorders>
              <w:right w:val="nil"/>
            </w:tcBorders>
            <w:vAlign w:val="center"/>
          </w:tcPr>
          <w:p w14:paraId="477965E8" w14:textId="77777777" w:rsidR="00635884" w:rsidRPr="005265B1" w:rsidRDefault="00635884" w:rsidP="009B52AE">
            <w:pPr>
              <w:pStyle w:val="MMCtabletext"/>
              <w:jc w:val="center"/>
            </w:pPr>
          </w:p>
        </w:tc>
        <w:tc>
          <w:tcPr>
            <w:tcW w:w="1103" w:type="dxa"/>
            <w:tcBorders>
              <w:left w:val="nil"/>
            </w:tcBorders>
            <w:vAlign w:val="center"/>
          </w:tcPr>
          <w:p w14:paraId="174761DB" w14:textId="77777777" w:rsidR="00635884" w:rsidRPr="005265B1" w:rsidRDefault="00635884" w:rsidP="009B52AE">
            <w:pPr>
              <w:pStyle w:val="MMCtabletext"/>
              <w:jc w:val="center"/>
            </w:pPr>
          </w:p>
        </w:tc>
      </w:tr>
      <w:tr w:rsidR="00635884" w:rsidRPr="005265B1" w14:paraId="032E4EB3" w14:textId="77777777" w:rsidTr="009B52AE">
        <w:trPr>
          <w:jc w:val="center"/>
        </w:trPr>
        <w:tc>
          <w:tcPr>
            <w:tcW w:w="985" w:type="dxa"/>
            <w:vMerge/>
          </w:tcPr>
          <w:p w14:paraId="161FF7E2" w14:textId="77777777" w:rsidR="00635884" w:rsidRPr="005265B1" w:rsidRDefault="00635884" w:rsidP="009B52AE">
            <w:pPr>
              <w:pStyle w:val="MMCtablehead"/>
            </w:pPr>
          </w:p>
        </w:tc>
        <w:tc>
          <w:tcPr>
            <w:tcW w:w="1890" w:type="dxa"/>
            <w:tcBorders>
              <w:right w:val="single" w:sz="4" w:space="0" w:color="auto"/>
            </w:tcBorders>
            <w:vAlign w:val="center"/>
          </w:tcPr>
          <w:p w14:paraId="637551E5" w14:textId="77777777" w:rsidR="00635884" w:rsidRPr="005265B1" w:rsidRDefault="00635884" w:rsidP="009B52AE">
            <w:pPr>
              <w:pStyle w:val="MMCtablehead"/>
            </w:pPr>
          </w:p>
        </w:tc>
        <w:tc>
          <w:tcPr>
            <w:tcW w:w="1089" w:type="dxa"/>
            <w:gridSpan w:val="2"/>
            <w:tcBorders>
              <w:top w:val="single" w:sz="4" w:space="0" w:color="auto"/>
              <w:left w:val="single" w:sz="4" w:space="0" w:color="auto"/>
              <w:bottom w:val="single" w:sz="4" w:space="0" w:color="auto"/>
              <w:right w:val="nil"/>
            </w:tcBorders>
            <w:vAlign w:val="center"/>
          </w:tcPr>
          <w:p w14:paraId="26D3B242" w14:textId="77777777" w:rsidR="00635884" w:rsidRPr="005265B1" w:rsidRDefault="00635884" w:rsidP="009B52AE">
            <w:pPr>
              <w:pStyle w:val="MMCtablehead"/>
            </w:pPr>
            <w:r w:rsidRPr="005265B1">
              <w:t>Flow</w:t>
            </w:r>
          </w:p>
        </w:tc>
        <w:tc>
          <w:tcPr>
            <w:tcW w:w="1611" w:type="dxa"/>
            <w:tcBorders>
              <w:top w:val="single" w:sz="4" w:space="0" w:color="auto"/>
              <w:left w:val="nil"/>
              <w:bottom w:val="single" w:sz="4" w:space="0" w:color="auto"/>
              <w:right w:val="single" w:sz="4" w:space="0" w:color="auto"/>
            </w:tcBorders>
            <w:vAlign w:val="center"/>
          </w:tcPr>
          <w:p w14:paraId="226A4F51" w14:textId="77777777" w:rsidR="00635884" w:rsidRPr="005265B1" w:rsidRDefault="00635884" w:rsidP="009B52AE">
            <w:pPr>
              <w:pStyle w:val="MMCtablehead"/>
            </w:pPr>
          </w:p>
        </w:tc>
        <w:tc>
          <w:tcPr>
            <w:tcW w:w="1103" w:type="dxa"/>
            <w:tcBorders>
              <w:left w:val="single" w:sz="4" w:space="0" w:color="auto"/>
              <w:right w:val="nil"/>
            </w:tcBorders>
            <w:vAlign w:val="center"/>
          </w:tcPr>
          <w:p w14:paraId="637198E3" w14:textId="77777777" w:rsidR="00635884" w:rsidRPr="005265B1" w:rsidRDefault="00635884" w:rsidP="009B52AE">
            <w:pPr>
              <w:pStyle w:val="MMCtablehead"/>
            </w:pPr>
          </w:p>
        </w:tc>
        <w:tc>
          <w:tcPr>
            <w:tcW w:w="1103" w:type="dxa"/>
            <w:tcBorders>
              <w:left w:val="nil"/>
            </w:tcBorders>
            <w:vAlign w:val="center"/>
          </w:tcPr>
          <w:p w14:paraId="18031ABA" w14:textId="471C1384" w:rsidR="00635884" w:rsidRPr="005265B1" w:rsidRDefault="00635884" w:rsidP="009B52AE">
            <w:pPr>
              <w:pStyle w:val="MMCtablehead"/>
            </w:pPr>
          </w:p>
        </w:tc>
        <w:tc>
          <w:tcPr>
            <w:tcW w:w="1103" w:type="dxa"/>
            <w:tcBorders>
              <w:right w:val="nil"/>
            </w:tcBorders>
            <w:vAlign w:val="center"/>
          </w:tcPr>
          <w:p w14:paraId="4A251861" w14:textId="77777777" w:rsidR="00635884" w:rsidRPr="005265B1" w:rsidRDefault="00635884" w:rsidP="009B52AE">
            <w:pPr>
              <w:pStyle w:val="MMCtablehead"/>
            </w:pPr>
          </w:p>
        </w:tc>
        <w:tc>
          <w:tcPr>
            <w:tcW w:w="1103" w:type="dxa"/>
            <w:tcBorders>
              <w:left w:val="nil"/>
            </w:tcBorders>
            <w:vAlign w:val="center"/>
          </w:tcPr>
          <w:p w14:paraId="0C250DAB" w14:textId="77777777" w:rsidR="00635884" w:rsidRPr="005265B1" w:rsidRDefault="00635884" w:rsidP="009B52AE">
            <w:pPr>
              <w:pStyle w:val="MMCtablehead"/>
            </w:pPr>
          </w:p>
        </w:tc>
        <w:tc>
          <w:tcPr>
            <w:tcW w:w="1103" w:type="dxa"/>
            <w:tcBorders>
              <w:right w:val="nil"/>
            </w:tcBorders>
            <w:vAlign w:val="center"/>
          </w:tcPr>
          <w:p w14:paraId="048A1717" w14:textId="77777777" w:rsidR="00635884" w:rsidRPr="005265B1" w:rsidRDefault="00635884" w:rsidP="009B52AE">
            <w:pPr>
              <w:pStyle w:val="MMCtablehead"/>
            </w:pPr>
          </w:p>
        </w:tc>
        <w:tc>
          <w:tcPr>
            <w:tcW w:w="1103" w:type="dxa"/>
            <w:tcBorders>
              <w:left w:val="nil"/>
            </w:tcBorders>
            <w:vAlign w:val="center"/>
          </w:tcPr>
          <w:p w14:paraId="40A48926" w14:textId="77777777" w:rsidR="00635884" w:rsidRPr="005265B1" w:rsidRDefault="00635884" w:rsidP="009B52AE">
            <w:pPr>
              <w:pStyle w:val="MMCtablehead"/>
            </w:pPr>
          </w:p>
        </w:tc>
      </w:tr>
      <w:tr w:rsidR="00635884" w:rsidRPr="00415544" w14:paraId="5FCC598B" w14:textId="77777777" w:rsidTr="009B52AE">
        <w:trPr>
          <w:jc w:val="center"/>
        </w:trPr>
        <w:tc>
          <w:tcPr>
            <w:tcW w:w="985" w:type="dxa"/>
            <w:vMerge/>
          </w:tcPr>
          <w:p w14:paraId="228DDEFA" w14:textId="77777777" w:rsidR="00635884" w:rsidRPr="005265B1" w:rsidRDefault="00635884" w:rsidP="009B52AE">
            <w:pPr>
              <w:pStyle w:val="MMCtabletext"/>
            </w:pPr>
          </w:p>
        </w:tc>
        <w:tc>
          <w:tcPr>
            <w:tcW w:w="1890" w:type="dxa"/>
            <w:tcBorders>
              <w:right w:val="single" w:sz="4" w:space="0" w:color="auto"/>
            </w:tcBorders>
            <w:vAlign w:val="center"/>
          </w:tcPr>
          <w:p w14:paraId="37AFEE45" w14:textId="77777777" w:rsidR="00635884" w:rsidRPr="005265B1" w:rsidRDefault="00635884" w:rsidP="009B52AE">
            <w:pPr>
              <w:pStyle w:val="MMCtabletext"/>
            </w:pPr>
            <w:r w:rsidRPr="005265B1">
              <w:t>Nash Sutcliffe Efficiency</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7354A88D" w14:textId="77777777" w:rsidR="00635884" w:rsidRPr="005265B1" w:rsidRDefault="00635884" w:rsidP="009B52AE">
            <w:pPr>
              <w:pStyle w:val="MMCtabletext"/>
              <w:jc w:val="center"/>
            </w:pPr>
            <w:r>
              <w:t>0.61</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11D3211C" w14:textId="77777777" w:rsidR="00635884" w:rsidRPr="005265B1" w:rsidRDefault="00635884" w:rsidP="009B52AE">
            <w:pPr>
              <w:pStyle w:val="MMCtabletext"/>
              <w:jc w:val="center"/>
            </w:pPr>
            <w:r>
              <w:t>Good</w:t>
            </w:r>
          </w:p>
        </w:tc>
        <w:tc>
          <w:tcPr>
            <w:tcW w:w="2206" w:type="dxa"/>
            <w:gridSpan w:val="2"/>
            <w:tcBorders>
              <w:left w:val="single" w:sz="4" w:space="0" w:color="auto"/>
            </w:tcBorders>
            <w:vAlign w:val="center"/>
          </w:tcPr>
          <w:p w14:paraId="6BA9FA9F" w14:textId="77777777" w:rsidR="00635884" w:rsidRPr="005265B1" w:rsidRDefault="00635884" w:rsidP="009B52AE">
            <w:pPr>
              <w:pStyle w:val="MMCtabletext"/>
              <w:jc w:val="center"/>
            </w:pPr>
            <w:r>
              <w:t>Data unavailable</w:t>
            </w:r>
          </w:p>
        </w:tc>
        <w:tc>
          <w:tcPr>
            <w:tcW w:w="2206" w:type="dxa"/>
            <w:gridSpan w:val="2"/>
            <w:vAlign w:val="center"/>
          </w:tcPr>
          <w:p w14:paraId="7300A297" w14:textId="77777777" w:rsidR="00635884" w:rsidRPr="005265B1" w:rsidRDefault="00635884" w:rsidP="009B52AE">
            <w:pPr>
              <w:pStyle w:val="MMCtabletext"/>
              <w:jc w:val="center"/>
            </w:pPr>
            <w:r>
              <w:t>Data unavailable</w:t>
            </w:r>
          </w:p>
        </w:tc>
        <w:tc>
          <w:tcPr>
            <w:tcW w:w="2206" w:type="dxa"/>
            <w:gridSpan w:val="2"/>
            <w:vAlign w:val="center"/>
          </w:tcPr>
          <w:p w14:paraId="7A6A6C5E" w14:textId="77777777" w:rsidR="00635884" w:rsidRPr="005265B1" w:rsidRDefault="00635884" w:rsidP="009B52AE">
            <w:pPr>
              <w:pStyle w:val="MMCtabletext"/>
              <w:jc w:val="center"/>
            </w:pPr>
            <w:r>
              <w:t>Data unavailable</w:t>
            </w:r>
          </w:p>
        </w:tc>
      </w:tr>
      <w:tr w:rsidR="00635884" w:rsidRPr="00415544" w14:paraId="0F2DB6A4" w14:textId="77777777" w:rsidTr="009B52AE">
        <w:trPr>
          <w:jc w:val="center"/>
        </w:trPr>
        <w:tc>
          <w:tcPr>
            <w:tcW w:w="985" w:type="dxa"/>
            <w:vMerge/>
          </w:tcPr>
          <w:p w14:paraId="3D940C07" w14:textId="77777777" w:rsidR="00635884" w:rsidRPr="005265B1" w:rsidRDefault="00635884" w:rsidP="009B52AE">
            <w:pPr>
              <w:pStyle w:val="MMCtabletext"/>
            </w:pPr>
          </w:p>
        </w:tc>
        <w:tc>
          <w:tcPr>
            <w:tcW w:w="1890" w:type="dxa"/>
            <w:tcBorders>
              <w:right w:val="single" w:sz="4" w:space="0" w:color="auto"/>
            </w:tcBorders>
            <w:vAlign w:val="center"/>
          </w:tcPr>
          <w:p w14:paraId="739E3CE9" w14:textId="77777777" w:rsidR="00635884" w:rsidRPr="005265B1" w:rsidRDefault="00635884" w:rsidP="009B52AE">
            <w:pPr>
              <w:pStyle w:val="MMCtabletext"/>
            </w:pPr>
            <w:r w:rsidRPr="005265B1">
              <w:t>RMSE Standard Deviation Ratio</w:t>
            </w:r>
          </w:p>
        </w:tc>
        <w:tc>
          <w:tcPr>
            <w:tcW w:w="1089" w:type="dxa"/>
            <w:gridSpan w:val="2"/>
            <w:tcBorders>
              <w:top w:val="single" w:sz="4" w:space="0" w:color="auto"/>
              <w:left w:val="single" w:sz="4" w:space="0" w:color="auto"/>
              <w:bottom w:val="single" w:sz="4" w:space="0" w:color="auto"/>
              <w:right w:val="nil"/>
            </w:tcBorders>
            <w:shd w:val="clear" w:color="auto" w:fill="C5E0B3" w:themeFill="accent6" w:themeFillTint="66"/>
            <w:vAlign w:val="center"/>
          </w:tcPr>
          <w:p w14:paraId="1893A4B8" w14:textId="77777777" w:rsidR="00635884" w:rsidRPr="005265B1" w:rsidRDefault="00635884" w:rsidP="009B52AE">
            <w:pPr>
              <w:pStyle w:val="MMCtabletext"/>
              <w:jc w:val="center"/>
            </w:pPr>
            <w:r>
              <w:t>0.65</w:t>
            </w:r>
          </w:p>
        </w:tc>
        <w:tc>
          <w:tcPr>
            <w:tcW w:w="1611" w:type="dxa"/>
            <w:tcBorders>
              <w:top w:val="single" w:sz="4" w:space="0" w:color="auto"/>
              <w:left w:val="nil"/>
              <w:bottom w:val="single" w:sz="4" w:space="0" w:color="auto"/>
              <w:right w:val="single" w:sz="4" w:space="0" w:color="auto"/>
            </w:tcBorders>
            <w:shd w:val="clear" w:color="auto" w:fill="C5E0B3" w:themeFill="accent6" w:themeFillTint="66"/>
            <w:vAlign w:val="center"/>
          </w:tcPr>
          <w:p w14:paraId="7322D3DF"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1A271896" w14:textId="77777777" w:rsidR="00635884" w:rsidRPr="005265B1" w:rsidRDefault="00635884" w:rsidP="009B52AE">
            <w:pPr>
              <w:pStyle w:val="MMCtabletext"/>
              <w:jc w:val="center"/>
            </w:pPr>
          </w:p>
        </w:tc>
        <w:tc>
          <w:tcPr>
            <w:tcW w:w="1103" w:type="dxa"/>
            <w:tcBorders>
              <w:left w:val="nil"/>
            </w:tcBorders>
            <w:vAlign w:val="center"/>
          </w:tcPr>
          <w:p w14:paraId="68E6EEA8" w14:textId="77777777" w:rsidR="00635884" w:rsidRPr="005265B1" w:rsidRDefault="00635884" w:rsidP="009B52AE">
            <w:pPr>
              <w:pStyle w:val="MMCtabletext"/>
              <w:jc w:val="center"/>
            </w:pPr>
          </w:p>
        </w:tc>
        <w:tc>
          <w:tcPr>
            <w:tcW w:w="1103" w:type="dxa"/>
            <w:tcBorders>
              <w:right w:val="nil"/>
            </w:tcBorders>
            <w:vAlign w:val="center"/>
          </w:tcPr>
          <w:p w14:paraId="7E5E9DC3" w14:textId="77777777" w:rsidR="00635884" w:rsidRPr="005265B1" w:rsidRDefault="00635884" w:rsidP="009B52AE">
            <w:pPr>
              <w:pStyle w:val="MMCtabletext"/>
              <w:jc w:val="center"/>
            </w:pPr>
          </w:p>
        </w:tc>
        <w:tc>
          <w:tcPr>
            <w:tcW w:w="1103" w:type="dxa"/>
            <w:tcBorders>
              <w:left w:val="nil"/>
            </w:tcBorders>
            <w:vAlign w:val="center"/>
          </w:tcPr>
          <w:p w14:paraId="0ED72FEA" w14:textId="77777777" w:rsidR="00635884" w:rsidRPr="005265B1" w:rsidRDefault="00635884" w:rsidP="009B52AE">
            <w:pPr>
              <w:pStyle w:val="MMCtabletext"/>
              <w:jc w:val="center"/>
            </w:pPr>
          </w:p>
        </w:tc>
        <w:tc>
          <w:tcPr>
            <w:tcW w:w="1103" w:type="dxa"/>
            <w:tcBorders>
              <w:right w:val="nil"/>
            </w:tcBorders>
            <w:vAlign w:val="center"/>
          </w:tcPr>
          <w:p w14:paraId="7055D109" w14:textId="77777777" w:rsidR="00635884" w:rsidRPr="005265B1" w:rsidRDefault="00635884" w:rsidP="009B52AE">
            <w:pPr>
              <w:pStyle w:val="MMCtabletext"/>
              <w:jc w:val="center"/>
            </w:pPr>
          </w:p>
        </w:tc>
        <w:tc>
          <w:tcPr>
            <w:tcW w:w="1103" w:type="dxa"/>
            <w:tcBorders>
              <w:left w:val="nil"/>
            </w:tcBorders>
            <w:vAlign w:val="center"/>
          </w:tcPr>
          <w:p w14:paraId="27414CD8" w14:textId="77777777" w:rsidR="00635884" w:rsidRPr="005265B1" w:rsidRDefault="00635884" w:rsidP="009B52AE">
            <w:pPr>
              <w:pStyle w:val="MMCtabletext"/>
              <w:jc w:val="center"/>
            </w:pPr>
          </w:p>
        </w:tc>
      </w:tr>
      <w:tr w:rsidR="00635884" w:rsidRPr="005265B1" w14:paraId="33697D80" w14:textId="77777777" w:rsidTr="009B52AE">
        <w:trPr>
          <w:jc w:val="center"/>
        </w:trPr>
        <w:tc>
          <w:tcPr>
            <w:tcW w:w="985" w:type="dxa"/>
            <w:vMerge/>
          </w:tcPr>
          <w:p w14:paraId="67C45F95" w14:textId="77777777" w:rsidR="00635884" w:rsidRPr="005265B1" w:rsidRDefault="00635884" w:rsidP="009B52AE">
            <w:pPr>
              <w:pStyle w:val="MMCtabletext"/>
            </w:pPr>
          </w:p>
        </w:tc>
        <w:tc>
          <w:tcPr>
            <w:tcW w:w="1890" w:type="dxa"/>
            <w:tcBorders>
              <w:right w:val="single" w:sz="4" w:space="0" w:color="auto"/>
            </w:tcBorders>
            <w:vAlign w:val="center"/>
          </w:tcPr>
          <w:p w14:paraId="7393C532" w14:textId="77777777" w:rsidR="00635884" w:rsidRPr="005265B1" w:rsidRDefault="00635884" w:rsidP="009B52AE">
            <w:pPr>
              <w:pStyle w:val="MMCtabletext"/>
            </w:pPr>
            <w:r w:rsidRPr="005265B1">
              <w:t>Percent Bias</w:t>
            </w:r>
          </w:p>
        </w:tc>
        <w:tc>
          <w:tcPr>
            <w:tcW w:w="1089" w:type="dxa"/>
            <w:gridSpan w:val="2"/>
            <w:tcBorders>
              <w:top w:val="single" w:sz="4" w:space="0" w:color="auto"/>
              <w:left w:val="single" w:sz="4" w:space="0" w:color="auto"/>
              <w:bottom w:val="nil"/>
              <w:right w:val="nil"/>
            </w:tcBorders>
            <w:shd w:val="clear" w:color="auto" w:fill="00B050"/>
            <w:vAlign w:val="center"/>
          </w:tcPr>
          <w:p w14:paraId="070108DA" w14:textId="77777777" w:rsidR="00635884" w:rsidRPr="005265B1" w:rsidRDefault="00635884" w:rsidP="009B52AE">
            <w:pPr>
              <w:pStyle w:val="MMCtabletext"/>
              <w:jc w:val="center"/>
            </w:pPr>
            <w:r>
              <w:t>3.94</w:t>
            </w:r>
          </w:p>
        </w:tc>
        <w:tc>
          <w:tcPr>
            <w:tcW w:w="1611" w:type="dxa"/>
            <w:tcBorders>
              <w:top w:val="single" w:sz="4" w:space="0" w:color="auto"/>
              <w:left w:val="nil"/>
              <w:bottom w:val="nil"/>
              <w:right w:val="single" w:sz="4" w:space="0" w:color="auto"/>
            </w:tcBorders>
            <w:shd w:val="clear" w:color="auto" w:fill="00B050"/>
            <w:vAlign w:val="center"/>
          </w:tcPr>
          <w:p w14:paraId="4DBD4612" w14:textId="77777777" w:rsidR="00635884" w:rsidRPr="005265B1" w:rsidRDefault="00635884" w:rsidP="009B52AE">
            <w:pPr>
              <w:pStyle w:val="MMCtabletext"/>
              <w:jc w:val="center"/>
            </w:pPr>
            <w:r>
              <w:t>Very Good</w:t>
            </w:r>
          </w:p>
        </w:tc>
        <w:tc>
          <w:tcPr>
            <w:tcW w:w="1103" w:type="dxa"/>
            <w:tcBorders>
              <w:left w:val="single" w:sz="4" w:space="0" w:color="auto"/>
              <w:right w:val="nil"/>
            </w:tcBorders>
            <w:vAlign w:val="center"/>
          </w:tcPr>
          <w:p w14:paraId="71360730" w14:textId="77777777" w:rsidR="00635884" w:rsidRPr="005265B1" w:rsidRDefault="00635884" w:rsidP="009B52AE">
            <w:pPr>
              <w:pStyle w:val="MMCtabletext"/>
              <w:jc w:val="center"/>
            </w:pPr>
          </w:p>
        </w:tc>
        <w:tc>
          <w:tcPr>
            <w:tcW w:w="1103" w:type="dxa"/>
            <w:tcBorders>
              <w:left w:val="nil"/>
            </w:tcBorders>
            <w:vAlign w:val="center"/>
          </w:tcPr>
          <w:p w14:paraId="40BEB6CC" w14:textId="77777777" w:rsidR="00635884" w:rsidRPr="005265B1" w:rsidRDefault="00635884" w:rsidP="009B52AE">
            <w:pPr>
              <w:pStyle w:val="MMCtabletext"/>
              <w:jc w:val="center"/>
            </w:pPr>
          </w:p>
        </w:tc>
        <w:tc>
          <w:tcPr>
            <w:tcW w:w="1103" w:type="dxa"/>
            <w:tcBorders>
              <w:right w:val="nil"/>
            </w:tcBorders>
            <w:vAlign w:val="center"/>
          </w:tcPr>
          <w:p w14:paraId="6F777B69" w14:textId="77777777" w:rsidR="00635884" w:rsidRPr="005265B1" w:rsidRDefault="00635884" w:rsidP="009B52AE">
            <w:pPr>
              <w:pStyle w:val="MMCtabletext"/>
              <w:jc w:val="center"/>
            </w:pPr>
          </w:p>
        </w:tc>
        <w:tc>
          <w:tcPr>
            <w:tcW w:w="1103" w:type="dxa"/>
            <w:tcBorders>
              <w:left w:val="nil"/>
            </w:tcBorders>
            <w:vAlign w:val="center"/>
          </w:tcPr>
          <w:p w14:paraId="55C65A0A" w14:textId="77777777" w:rsidR="00635884" w:rsidRPr="005265B1" w:rsidRDefault="00635884" w:rsidP="009B52AE">
            <w:pPr>
              <w:pStyle w:val="MMCtabletext"/>
              <w:jc w:val="center"/>
            </w:pPr>
          </w:p>
        </w:tc>
        <w:tc>
          <w:tcPr>
            <w:tcW w:w="1103" w:type="dxa"/>
            <w:tcBorders>
              <w:right w:val="nil"/>
            </w:tcBorders>
            <w:vAlign w:val="center"/>
          </w:tcPr>
          <w:p w14:paraId="357904E1" w14:textId="77777777" w:rsidR="00635884" w:rsidRPr="005265B1" w:rsidRDefault="00635884" w:rsidP="009B52AE">
            <w:pPr>
              <w:pStyle w:val="MMCtabletext"/>
              <w:jc w:val="center"/>
            </w:pPr>
          </w:p>
        </w:tc>
        <w:tc>
          <w:tcPr>
            <w:tcW w:w="1103" w:type="dxa"/>
            <w:tcBorders>
              <w:left w:val="nil"/>
            </w:tcBorders>
            <w:vAlign w:val="center"/>
          </w:tcPr>
          <w:p w14:paraId="7EBCFE02" w14:textId="77777777" w:rsidR="00635884" w:rsidRPr="005265B1" w:rsidRDefault="00635884" w:rsidP="009B52AE">
            <w:pPr>
              <w:pStyle w:val="MMCtabletext"/>
              <w:jc w:val="center"/>
            </w:pPr>
          </w:p>
        </w:tc>
      </w:tr>
      <w:tr w:rsidR="00635884" w:rsidRPr="005265B1" w14:paraId="0F9CDA05" w14:textId="77777777" w:rsidTr="009B52AE">
        <w:trPr>
          <w:jc w:val="center"/>
        </w:trPr>
        <w:tc>
          <w:tcPr>
            <w:tcW w:w="985" w:type="dxa"/>
            <w:vMerge/>
          </w:tcPr>
          <w:p w14:paraId="71006B31" w14:textId="77777777" w:rsidR="00635884" w:rsidRPr="005265B1" w:rsidRDefault="00635884" w:rsidP="009B52AE">
            <w:pPr>
              <w:pStyle w:val="MMCtabletext"/>
            </w:pPr>
          </w:p>
        </w:tc>
        <w:tc>
          <w:tcPr>
            <w:tcW w:w="1890" w:type="dxa"/>
            <w:tcBorders>
              <w:right w:val="single" w:sz="4" w:space="0" w:color="auto"/>
            </w:tcBorders>
            <w:vAlign w:val="center"/>
          </w:tcPr>
          <w:p w14:paraId="381D32E2" w14:textId="77777777" w:rsidR="00635884" w:rsidRPr="005265B1" w:rsidRDefault="00635884" w:rsidP="009B52AE">
            <w:pPr>
              <w:pStyle w:val="MMCtabletext"/>
            </w:pPr>
            <w:r>
              <w:t>Coefficient of Determination</w:t>
            </w:r>
          </w:p>
        </w:tc>
        <w:tc>
          <w:tcPr>
            <w:tcW w:w="1089" w:type="dxa"/>
            <w:gridSpan w:val="2"/>
            <w:tcBorders>
              <w:top w:val="nil"/>
              <w:left w:val="single" w:sz="4" w:space="0" w:color="auto"/>
              <w:bottom w:val="single" w:sz="4" w:space="0" w:color="auto"/>
              <w:right w:val="nil"/>
            </w:tcBorders>
            <w:shd w:val="clear" w:color="auto" w:fill="C5E0B3" w:themeFill="accent6" w:themeFillTint="66"/>
            <w:vAlign w:val="center"/>
          </w:tcPr>
          <w:p w14:paraId="5335DA26" w14:textId="77777777" w:rsidR="00635884" w:rsidRPr="005265B1" w:rsidRDefault="00635884" w:rsidP="009B52AE">
            <w:pPr>
              <w:pStyle w:val="MMCtabletext"/>
              <w:jc w:val="center"/>
            </w:pPr>
            <w:r>
              <w:t>0.63</w:t>
            </w:r>
          </w:p>
        </w:tc>
        <w:tc>
          <w:tcPr>
            <w:tcW w:w="1611" w:type="dxa"/>
            <w:tcBorders>
              <w:top w:val="nil"/>
              <w:left w:val="nil"/>
              <w:bottom w:val="single" w:sz="4" w:space="0" w:color="auto"/>
              <w:right w:val="single" w:sz="4" w:space="0" w:color="auto"/>
            </w:tcBorders>
            <w:shd w:val="clear" w:color="auto" w:fill="C5E0B3" w:themeFill="accent6" w:themeFillTint="66"/>
            <w:vAlign w:val="center"/>
          </w:tcPr>
          <w:p w14:paraId="53FEB9AC" w14:textId="77777777" w:rsidR="00635884" w:rsidRPr="005265B1" w:rsidRDefault="00635884" w:rsidP="009B52AE">
            <w:pPr>
              <w:pStyle w:val="MMCtabletext"/>
              <w:jc w:val="center"/>
            </w:pPr>
            <w:r>
              <w:t>Good</w:t>
            </w:r>
          </w:p>
        </w:tc>
        <w:tc>
          <w:tcPr>
            <w:tcW w:w="1103" w:type="dxa"/>
            <w:tcBorders>
              <w:left w:val="single" w:sz="4" w:space="0" w:color="auto"/>
              <w:right w:val="nil"/>
            </w:tcBorders>
            <w:vAlign w:val="center"/>
          </w:tcPr>
          <w:p w14:paraId="6E25DB77" w14:textId="77777777" w:rsidR="00635884" w:rsidRPr="005265B1" w:rsidRDefault="00635884" w:rsidP="009B52AE">
            <w:pPr>
              <w:pStyle w:val="MMCtabletext"/>
              <w:jc w:val="center"/>
            </w:pPr>
          </w:p>
        </w:tc>
        <w:tc>
          <w:tcPr>
            <w:tcW w:w="1103" w:type="dxa"/>
            <w:tcBorders>
              <w:left w:val="nil"/>
            </w:tcBorders>
            <w:vAlign w:val="center"/>
          </w:tcPr>
          <w:p w14:paraId="3D615838" w14:textId="77777777" w:rsidR="00635884" w:rsidRPr="005265B1" w:rsidRDefault="00635884" w:rsidP="009B52AE">
            <w:pPr>
              <w:pStyle w:val="MMCtabletext"/>
              <w:jc w:val="center"/>
            </w:pPr>
          </w:p>
        </w:tc>
        <w:tc>
          <w:tcPr>
            <w:tcW w:w="1103" w:type="dxa"/>
            <w:tcBorders>
              <w:right w:val="nil"/>
            </w:tcBorders>
            <w:vAlign w:val="center"/>
          </w:tcPr>
          <w:p w14:paraId="5A823D13" w14:textId="77777777" w:rsidR="00635884" w:rsidRPr="005265B1" w:rsidRDefault="00635884" w:rsidP="009B52AE">
            <w:pPr>
              <w:pStyle w:val="MMCtabletext"/>
              <w:jc w:val="center"/>
            </w:pPr>
          </w:p>
        </w:tc>
        <w:tc>
          <w:tcPr>
            <w:tcW w:w="1103" w:type="dxa"/>
            <w:tcBorders>
              <w:left w:val="nil"/>
            </w:tcBorders>
            <w:vAlign w:val="center"/>
          </w:tcPr>
          <w:p w14:paraId="516DEED9" w14:textId="77777777" w:rsidR="00635884" w:rsidRPr="005265B1" w:rsidRDefault="00635884" w:rsidP="009B52AE">
            <w:pPr>
              <w:pStyle w:val="MMCtabletext"/>
              <w:jc w:val="center"/>
            </w:pPr>
          </w:p>
        </w:tc>
        <w:tc>
          <w:tcPr>
            <w:tcW w:w="1103" w:type="dxa"/>
            <w:tcBorders>
              <w:right w:val="nil"/>
            </w:tcBorders>
            <w:vAlign w:val="center"/>
          </w:tcPr>
          <w:p w14:paraId="0170D8B9" w14:textId="77777777" w:rsidR="00635884" w:rsidRPr="005265B1" w:rsidRDefault="00635884" w:rsidP="009B52AE">
            <w:pPr>
              <w:pStyle w:val="MMCtabletext"/>
              <w:jc w:val="center"/>
            </w:pPr>
          </w:p>
        </w:tc>
        <w:tc>
          <w:tcPr>
            <w:tcW w:w="1103" w:type="dxa"/>
            <w:tcBorders>
              <w:left w:val="nil"/>
            </w:tcBorders>
            <w:vAlign w:val="center"/>
          </w:tcPr>
          <w:p w14:paraId="6136D52C" w14:textId="77777777" w:rsidR="00635884" w:rsidRPr="005265B1" w:rsidRDefault="00635884" w:rsidP="009B52AE">
            <w:pPr>
              <w:pStyle w:val="MMCtabletext"/>
              <w:jc w:val="center"/>
            </w:pPr>
          </w:p>
        </w:tc>
      </w:tr>
    </w:tbl>
    <w:p w14:paraId="46673D95" w14:textId="77777777" w:rsidR="009A2CD6" w:rsidRDefault="009A2CD6" w:rsidP="0055422A">
      <w:pPr>
        <w:pStyle w:val="FEMANormal"/>
        <w:rPr>
          <w:sz w:val="44"/>
          <w:szCs w:val="48"/>
        </w:rPr>
        <w:sectPr w:rsidR="009A2CD6" w:rsidSect="00635884">
          <w:pgSz w:w="15840" w:h="12240" w:orient="landscape"/>
          <w:pgMar w:top="1440" w:right="1440" w:bottom="1440" w:left="1440" w:header="720" w:footer="720" w:gutter="0"/>
          <w:pgNumType w:start="1"/>
          <w:cols w:space="720"/>
          <w:docGrid w:linePitch="360"/>
        </w:sectPr>
      </w:pPr>
    </w:p>
    <w:p w14:paraId="2FE4E324" w14:textId="3BE12AC3" w:rsidR="007C2953" w:rsidRDefault="007C2953" w:rsidP="007C2953">
      <w:pPr>
        <w:pStyle w:val="MMCfigurecaption"/>
        <w:keepNext/>
        <w:spacing w:after="0"/>
      </w:pPr>
    </w:p>
    <w:p w14:paraId="7431F5C2" w14:textId="454A5E8E" w:rsidR="00375181" w:rsidRDefault="00375181" w:rsidP="00375181">
      <w:pPr>
        <w:pStyle w:val="Caption"/>
        <w:rPr>
          <w:color w:val="FF0000"/>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00A27CD2">
        <w:rPr>
          <w:color w:val="FF0000"/>
        </w:rPr>
        <w:fldChar w:fldCharType="begin"/>
      </w:r>
      <w:r w:rsidR="00A27CD2">
        <w:rPr>
          <w:color w:val="FF0000"/>
        </w:rPr>
        <w:instrText xml:space="preserve"> MERGEFIELD  figure_gage_cal  \* MERGEFORMAT </w:instrText>
      </w:r>
      <w:r w:rsidR="00A27CD2">
        <w:rPr>
          <w:color w:val="FF0000"/>
        </w:rPr>
        <w:fldChar w:fldCharType="separate"/>
      </w:r>
      <w:r w:rsidR="00A27CD2">
        <w:rPr>
          <w:noProof/>
          <w:color w:val="FF0000"/>
        </w:rPr>
        <w:t>«figure_gage_cal»</w:t>
      </w:r>
      <w:r w:rsidR="00A27CD2">
        <w:rPr>
          <w:color w:val="FF0000"/>
        </w:rPr>
        <w:fldChar w:fldCharType="end"/>
      </w:r>
    </w:p>
    <w:p w14:paraId="2BD70D9C" w14:textId="77777777" w:rsidR="00375181" w:rsidRDefault="00375181" w:rsidP="00375181">
      <w:pPr>
        <w:pStyle w:val="Caption"/>
      </w:pPr>
    </w:p>
    <w:p w14:paraId="46EAE23C" w14:textId="77777777" w:rsidR="00375181" w:rsidRPr="00375181" w:rsidRDefault="00375181" w:rsidP="00375181"/>
    <w:p w14:paraId="2192A9E9" w14:textId="1891DD6F" w:rsidR="00B3087B" w:rsidRDefault="007C2953" w:rsidP="00375181">
      <w:pPr>
        <w:pStyle w:val="Caption"/>
        <w:rPr>
          <w:color w:val="FF0000"/>
        </w:rPr>
      </w:pPr>
      <w:r>
        <w:t xml:space="preserve">Figure </w:t>
      </w:r>
      <w:r>
        <w:fldChar w:fldCharType="begin"/>
      </w:r>
      <w:r>
        <w:instrText xml:space="preserve"> SEQ Figure \* ARABIC </w:instrText>
      </w:r>
      <w:r>
        <w:fldChar w:fldCharType="separate"/>
      </w:r>
      <w:r w:rsidR="00375181">
        <w:rPr>
          <w:noProof/>
        </w:rPr>
        <w:t>9</w:t>
      </w:r>
      <w:r>
        <w:rPr>
          <w:noProof/>
        </w:rPr>
        <w:fldChar w:fldCharType="end"/>
      </w:r>
      <w:r>
        <w:t xml:space="preserve">. </w:t>
      </w:r>
      <w:r w:rsidR="00375181">
        <w:rPr>
          <w:color w:val="FF0000"/>
        </w:rPr>
        <w:fldChar w:fldCharType="begin"/>
      </w:r>
      <w:r w:rsidR="00375181">
        <w:rPr>
          <w:color w:val="FF0000"/>
        </w:rPr>
        <w:instrText xml:space="preserve"> MERGEFIELD  figure_wse_errors  \* MERGEFORMAT </w:instrText>
      </w:r>
      <w:r w:rsidR="00375181">
        <w:rPr>
          <w:color w:val="FF0000"/>
        </w:rPr>
        <w:fldChar w:fldCharType="separate"/>
      </w:r>
      <w:r w:rsidR="00375181">
        <w:rPr>
          <w:noProof/>
          <w:color w:val="FF0000"/>
        </w:rPr>
        <w:t>«figure_wse_errors»</w:t>
      </w:r>
      <w:r w:rsidR="00375181">
        <w:rPr>
          <w:color w:val="FF0000"/>
        </w:rPr>
        <w:fldChar w:fldCharType="end"/>
      </w:r>
    </w:p>
    <w:p w14:paraId="591075DE" w14:textId="5E5E9C79" w:rsidR="007C2953" w:rsidRDefault="007C2953" w:rsidP="007C2953">
      <w:pPr>
        <w:pStyle w:val="MMCfigurecaption"/>
        <w:keepNext/>
        <w:spacing w:after="0"/>
      </w:pPr>
    </w:p>
    <w:p w14:paraId="573D19BA" w14:textId="77777777" w:rsidR="00375181" w:rsidRDefault="00375181" w:rsidP="007C2953">
      <w:pPr>
        <w:pStyle w:val="MMCfigurecaption"/>
        <w:keepNext/>
        <w:spacing w:after="0"/>
      </w:pPr>
    </w:p>
    <w:p w14:paraId="7323EED7" w14:textId="53C46885" w:rsidR="0067778B" w:rsidRDefault="007C2953" w:rsidP="007C2953">
      <w:pPr>
        <w:pStyle w:val="Caption"/>
        <w:rPr>
          <w:color w:val="FF0000"/>
        </w:rPr>
      </w:pPr>
      <w:r>
        <w:t xml:space="preserve">Figure </w:t>
      </w:r>
      <w:r>
        <w:fldChar w:fldCharType="begin"/>
      </w:r>
      <w:r>
        <w:instrText xml:space="preserve"> SEQ Figure \* ARABIC </w:instrText>
      </w:r>
      <w:r>
        <w:fldChar w:fldCharType="separate"/>
      </w:r>
      <w:r w:rsidR="00375181">
        <w:rPr>
          <w:noProof/>
        </w:rPr>
        <w:t>10</w:t>
      </w:r>
      <w:r>
        <w:rPr>
          <w:noProof/>
        </w:rPr>
        <w:fldChar w:fldCharType="end"/>
      </w:r>
      <w:r>
        <w:t xml:space="preserve">. </w:t>
      </w:r>
      <w:r w:rsidR="00375181">
        <w:rPr>
          <w:color w:val="FF0000"/>
        </w:rPr>
        <w:fldChar w:fldCharType="begin"/>
      </w:r>
      <w:r w:rsidR="00375181">
        <w:rPr>
          <w:color w:val="FF0000"/>
        </w:rPr>
        <w:instrText xml:space="preserve"> MERGEFIELD  figure_wse_ttp  \* MERGEFORMAT </w:instrText>
      </w:r>
      <w:r w:rsidR="00375181">
        <w:rPr>
          <w:color w:val="FF0000"/>
        </w:rPr>
        <w:fldChar w:fldCharType="separate"/>
      </w:r>
      <w:r w:rsidR="00375181">
        <w:rPr>
          <w:noProof/>
          <w:color w:val="FF0000"/>
        </w:rPr>
        <w:t>«figure_wse_ttp»</w:t>
      </w:r>
      <w:r w:rsidR="00375181">
        <w:rPr>
          <w:color w:val="FF0000"/>
        </w:rPr>
        <w:fldChar w:fldCharType="end"/>
      </w:r>
    </w:p>
    <w:p w14:paraId="5FE420AF" w14:textId="64CA5333" w:rsidR="007C2953" w:rsidRDefault="007C2953" w:rsidP="007C2953">
      <w:pPr>
        <w:pStyle w:val="MMCfigurecaption"/>
        <w:keepNext/>
        <w:spacing w:before="0" w:after="0"/>
        <w:rPr>
          <w:color w:val="FF0000"/>
        </w:rPr>
      </w:pPr>
    </w:p>
    <w:p w14:paraId="46CB384E" w14:textId="77777777" w:rsidR="00375181" w:rsidRDefault="00375181" w:rsidP="007C2953">
      <w:pPr>
        <w:pStyle w:val="MMCfigurecaption"/>
        <w:keepNext/>
        <w:spacing w:before="0" w:after="0"/>
        <w:rPr>
          <w:color w:val="FF0000"/>
        </w:rPr>
      </w:pPr>
    </w:p>
    <w:p w14:paraId="0F4A5FBC" w14:textId="77777777" w:rsidR="00375181" w:rsidRDefault="00375181" w:rsidP="007C2953">
      <w:pPr>
        <w:pStyle w:val="MMCfigurecaption"/>
        <w:keepNext/>
        <w:spacing w:before="0" w:after="0"/>
      </w:pPr>
    </w:p>
    <w:p w14:paraId="04444E89" w14:textId="77777777" w:rsidR="0067778B" w:rsidRDefault="0067778B" w:rsidP="0067778B">
      <w:pPr>
        <w:pStyle w:val="MMCfigurecaption"/>
        <w:spacing w:before="0"/>
        <w:rPr>
          <w:color w:val="FF0000"/>
        </w:rPr>
      </w:pPr>
    </w:p>
    <w:p w14:paraId="61C4D828" w14:textId="77777777" w:rsidR="0067778B" w:rsidRDefault="0067778B" w:rsidP="0067778B">
      <w:pPr>
        <w:pStyle w:val="MMCfigurecaption"/>
        <w:spacing w:before="0"/>
        <w:rPr>
          <w:color w:val="FF0000"/>
        </w:rPr>
      </w:pPr>
    </w:p>
    <w:p w14:paraId="7FFFD087" w14:textId="77777777" w:rsidR="0067778B" w:rsidRDefault="0067778B" w:rsidP="0067778B">
      <w:pPr>
        <w:pStyle w:val="MMCfigurecaption"/>
        <w:spacing w:before="0"/>
        <w:rPr>
          <w:color w:val="FF0000"/>
        </w:rPr>
      </w:pPr>
    </w:p>
    <w:p w14:paraId="064480F6" w14:textId="1FE4EB4F" w:rsidR="007C2953" w:rsidRDefault="007C2953" w:rsidP="007C2953">
      <w:pPr>
        <w:pStyle w:val="MMCfigurecaption"/>
        <w:keepNext/>
        <w:spacing w:after="0"/>
      </w:pPr>
    </w:p>
    <w:p w14:paraId="446370B9" w14:textId="77777777" w:rsidR="0055422A" w:rsidRDefault="0055422A" w:rsidP="0055422A">
      <w:pPr>
        <w:pStyle w:val="FEMANormal"/>
      </w:pPr>
    </w:p>
    <w:sectPr w:rsidR="0055422A" w:rsidSect="005E358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0B6EC" w14:textId="77777777" w:rsidR="00BA07FE" w:rsidRDefault="00BA07FE" w:rsidP="00B13924">
      <w:r>
        <w:separator/>
      </w:r>
    </w:p>
    <w:p w14:paraId="02D6756C" w14:textId="77777777" w:rsidR="00BA07FE" w:rsidRDefault="00BA07FE" w:rsidP="00B13924"/>
    <w:p w14:paraId="7863631C" w14:textId="77777777" w:rsidR="00BA07FE" w:rsidRDefault="00BA07FE" w:rsidP="00B13924"/>
  </w:endnote>
  <w:endnote w:type="continuationSeparator" w:id="0">
    <w:p w14:paraId="3D11FCBA" w14:textId="77777777" w:rsidR="00BA07FE" w:rsidRDefault="00BA07FE" w:rsidP="00B13924">
      <w:r>
        <w:continuationSeparator/>
      </w:r>
    </w:p>
    <w:p w14:paraId="761934B3" w14:textId="77777777" w:rsidR="00BA07FE" w:rsidRDefault="00BA07FE" w:rsidP="00B13924"/>
    <w:p w14:paraId="40079BA8" w14:textId="77777777" w:rsidR="00BA07FE" w:rsidRDefault="00BA07FE" w:rsidP="00B13924"/>
  </w:endnote>
  <w:endnote w:type="continuationNotice" w:id="1">
    <w:p w14:paraId="24F9A14F" w14:textId="77777777" w:rsidR="00BA07FE" w:rsidRDefault="00BA07FE" w:rsidP="00B13924"/>
    <w:p w14:paraId="17AE072E" w14:textId="77777777" w:rsidR="00BA07FE" w:rsidRDefault="00BA07FE" w:rsidP="00B13924"/>
    <w:p w14:paraId="0A561B06" w14:textId="77777777" w:rsidR="00BA07FE" w:rsidRDefault="00BA07FE" w:rsidP="00B139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libri"/>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anna MT Std">
    <w:altName w:val="Cambria"/>
    <w:panose1 w:val="00000000000000000000"/>
    <w:charset w:val="00"/>
    <w:family w:val="roman"/>
    <w:notTrueType/>
    <w:pitch w:val="variable"/>
    <w:sig w:usb0="800000AF" w:usb1="4000204A"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Folio Lt BT">
    <w:altName w:val="Calibri"/>
    <w:charset w:val="00"/>
    <w:family w:val="swiss"/>
    <w:pitch w:val="variable"/>
    <w:sig w:usb0="00000087" w:usb1="00000000" w:usb2="00000000" w:usb3="00000000" w:csb0="0000001B"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ource Sans Pro">
    <w:charset w:val="00"/>
    <w:family w:val="swiss"/>
    <w:pitch w:val="variable"/>
    <w:sig w:usb0="600002F7" w:usb1="02000001"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7A9BA" w14:textId="1D024FFC" w:rsidR="000137DE" w:rsidRPr="00C5421F" w:rsidRDefault="000137DE" w:rsidP="00C5421F">
    <w:pPr>
      <w:pStyle w:val="FEMAFooter"/>
    </w:pPr>
    <w:r w:rsidRPr="005C322B">
      <w:fldChar w:fldCharType="begin"/>
    </w:r>
    <w:r w:rsidRPr="005C322B">
      <w:instrText xml:space="preserve"> PAGE   \* MERGEFORMAT </w:instrText>
    </w:r>
    <w:r w:rsidRPr="005C322B">
      <w:fldChar w:fldCharType="separate"/>
    </w:r>
    <w:r>
      <w:t>ii</w:t>
    </w:r>
    <w:r w:rsidRPr="005C322B">
      <w:fldChar w:fldCharType="end"/>
    </w:r>
    <w:r w:rsidRPr="005C322B">
      <w:tab/>
      <w:t>(FEMA Footers—Even Page) PRE-DECISIONAL DRAFT – Not for Public Distribution or Release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F981" w14:textId="1E7B342C" w:rsidR="000137DE" w:rsidRPr="00DE0DC2" w:rsidRDefault="00FD262E" w:rsidP="00895729">
    <w:pPr>
      <w:pStyle w:val="FEMAFooter"/>
      <w:rPr>
        <w:color w:val="FF0000"/>
      </w:rPr>
    </w:pPr>
    <w:r>
      <w:rPr>
        <w:color w:val="FF0000"/>
      </w:rPr>
      <w:fldChar w:fldCharType="begin"/>
    </w:r>
    <w:r>
      <w:rPr>
        <w:color w:val="FF0000"/>
      </w:rPr>
      <w:instrText xml:space="preserve"> MERGEFIELD  Footer_01  \* MERGEFORMAT </w:instrText>
    </w:r>
    <w:r>
      <w:rPr>
        <w:color w:val="FF0000"/>
      </w:rPr>
      <w:fldChar w:fldCharType="separate"/>
    </w:r>
    <w:r>
      <w:rPr>
        <w:noProof/>
        <w:color w:val="FF0000"/>
      </w:rPr>
      <w:t>«Footer_01»</w:t>
    </w:r>
    <w:r>
      <w:rPr>
        <w:color w:val="FF0000"/>
      </w:rPr>
      <w:fldChar w:fldCharType="end"/>
    </w:r>
    <w:r w:rsidR="000137DE" w:rsidRPr="00DE0DC2">
      <w:rPr>
        <w:color w:val="FF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0CF8" w14:textId="1E6D4811" w:rsidR="000137DE" w:rsidRPr="00895729" w:rsidRDefault="000137DE" w:rsidP="00895729">
    <w:pPr>
      <w:pStyle w:val="FEMAFooter"/>
    </w:pPr>
    <w:r>
      <w:t>PRE-DECISIONAL DRAFT – Not for Public Distribution or Release (</w:t>
    </w:r>
    <w:r>
      <w:rPr>
        <w:i/>
      </w:rPr>
      <w:t>FEMA</w:t>
    </w:r>
    <w:r w:rsidRPr="00E74497">
      <w:rPr>
        <w:i/>
      </w:rPr>
      <w:t xml:space="preserve"> Footer</w:t>
    </w:r>
    <w:r>
      <w:t>)</w:t>
    </w:r>
    <w:r>
      <w:tab/>
    </w:r>
    <w:r>
      <w:fldChar w:fldCharType="begin"/>
    </w:r>
    <w:r>
      <w:instrText xml:space="preserve"> PAGE   \* MERGEFORMAT </w:instrText>
    </w:r>
    <w:r>
      <w:fldChar w:fldCharType="separate"/>
    </w:r>
    <w:r>
      <w:t>i</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Hlk512930986"/>
  <w:bookmarkStart w:id="9" w:name="_Hlk512930987"/>
  <w:bookmarkStart w:id="10" w:name="_Hlk512930988"/>
  <w:p w14:paraId="2ED1D206" w14:textId="4A966155" w:rsidR="000137DE" w:rsidRPr="005C322B" w:rsidRDefault="000137DE" w:rsidP="00313234">
    <w:pPr>
      <w:pStyle w:val="FEMAFooter"/>
    </w:pPr>
    <w:r w:rsidRPr="005C322B">
      <w:fldChar w:fldCharType="begin"/>
    </w:r>
    <w:r w:rsidRPr="005C322B">
      <w:instrText xml:space="preserve"> PAGE   \* MERGEFORMAT </w:instrText>
    </w:r>
    <w:r w:rsidRPr="005C322B">
      <w:fldChar w:fldCharType="separate"/>
    </w:r>
    <w:r w:rsidRPr="005C322B">
      <w:t>ii</w:t>
    </w:r>
    <w:r w:rsidRPr="005C322B">
      <w:fldChar w:fldCharType="end"/>
    </w:r>
    <w:bookmarkEnd w:id="8"/>
    <w:bookmarkEnd w:id="9"/>
    <w:bookmarkEnd w:id="10"/>
    <w:r w:rsidRPr="005C322B">
      <w:tab/>
      <w:t>(FEMA Footers—Even Page) PRE-DECISIONAL DRAFT – Not for Public Distribution or Release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618D" w14:textId="3813A4C7" w:rsidR="000137DE" w:rsidRPr="006F2C65" w:rsidRDefault="00FD262E" w:rsidP="009142C3">
    <w:pPr>
      <w:pStyle w:val="FEMAFooter"/>
    </w:pPr>
    <w:r>
      <w:rPr>
        <w:color w:val="FF0000"/>
      </w:rPr>
      <w:fldChar w:fldCharType="begin"/>
    </w:r>
    <w:r>
      <w:rPr>
        <w:color w:val="FF0000"/>
      </w:rPr>
      <w:instrText xml:space="preserve"> MERGEFIELD  Footer_Main  \* MERGEFORMAT </w:instrText>
    </w:r>
    <w:r>
      <w:rPr>
        <w:color w:val="FF0000"/>
      </w:rPr>
      <w:fldChar w:fldCharType="separate"/>
    </w:r>
    <w:r>
      <w:rPr>
        <w:noProof/>
        <w:color w:val="FF0000"/>
      </w:rPr>
      <w:t>«Footer_Main»</w:t>
    </w:r>
    <w:r>
      <w:rPr>
        <w:color w:val="FF0000"/>
      </w:rPr>
      <w:fldChar w:fldCharType="end"/>
    </w:r>
    <w:r w:rsidR="000137DE">
      <w:tab/>
    </w:r>
    <w:r w:rsidR="000137DE">
      <w:fldChar w:fldCharType="begin"/>
    </w:r>
    <w:r w:rsidR="000137DE">
      <w:instrText xml:space="preserve"> PAGE   \* MERGEFORMAT </w:instrText>
    </w:r>
    <w:r w:rsidR="000137DE">
      <w:fldChar w:fldCharType="separate"/>
    </w:r>
    <w:r w:rsidR="000137DE">
      <w:rPr>
        <w:noProof/>
      </w:rPr>
      <w:t>31</w:t>
    </w:r>
    <w:r w:rsidR="000137D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4FD7C" w14:textId="77777777" w:rsidR="00BA07FE" w:rsidRDefault="00BA07FE" w:rsidP="00003BB3">
      <w:pPr>
        <w:pStyle w:val="FEMANormal"/>
      </w:pPr>
      <w:r>
        <w:separator/>
      </w:r>
    </w:p>
  </w:footnote>
  <w:footnote w:type="continuationSeparator" w:id="0">
    <w:p w14:paraId="2AB9EFA5" w14:textId="77777777" w:rsidR="00BA07FE" w:rsidRDefault="00BA07FE" w:rsidP="00003BB3">
      <w:pPr>
        <w:pStyle w:val="FEMANormal"/>
      </w:pPr>
      <w:r>
        <w:continuationSeparator/>
      </w:r>
    </w:p>
  </w:footnote>
  <w:footnote w:type="continuationNotice" w:id="1">
    <w:p w14:paraId="29476F8D" w14:textId="77777777" w:rsidR="00BA07FE" w:rsidRPr="004B784F" w:rsidRDefault="00BA07FE" w:rsidP="00664930">
      <w:pPr>
        <w:pStyle w:val="Spac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4576" w14:textId="2D842925" w:rsidR="000137DE" w:rsidRPr="00C5421F" w:rsidRDefault="000137DE" w:rsidP="00C5421F">
    <w:pPr>
      <w:pStyle w:val="FEMAHeader"/>
    </w:pPr>
    <w:r>
      <w:t>Document Name (FEMA Headers—Even 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B2461" w14:textId="798EC549" w:rsidR="000137DE" w:rsidRPr="004D0D22" w:rsidRDefault="00FD262E" w:rsidP="004D0D22">
    <w:pPr>
      <w:pStyle w:val="FEMAHeader"/>
    </w:pPr>
    <w:r>
      <w:rPr>
        <w:color w:val="FF0000"/>
      </w:rPr>
      <w:fldChar w:fldCharType="begin"/>
    </w:r>
    <w:r>
      <w:rPr>
        <w:color w:val="FF0000"/>
      </w:rPr>
      <w:instrText xml:space="preserve"> MERGEFIELD  Header_01  \* MERGEFORMAT </w:instrText>
    </w:r>
    <w:r>
      <w:rPr>
        <w:color w:val="FF0000"/>
      </w:rPr>
      <w:fldChar w:fldCharType="separate"/>
    </w:r>
    <w:r>
      <w:rPr>
        <w:noProof/>
        <w:color w:val="FF0000"/>
      </w:rPr>
      <w:t>«Header_01»</w:t>
    </w:r>
    <w:r>
      <w:rPr>
        <w:color w:val="FF0000"/>
      </w:rPr>
      <w:fldChar w:fldCharType="end"/>
    </w:r>
    <w:r w:rsidR="00AD7941">
      <w:t xml:space="preserve">| </w:t>
    </w:r>
    <w:r w:rsidR="001F06AC">
      <w:t>HEC-RAS Model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CC782" w14:textId="77777777" w:rsidR="000137DE" w:rsidRPr="00895729" w:rsidRDefault="000137DE" w:rsidP="00895729">
    <w:pPr>
      <w:pStyle w:val="FEMAHeader"/>
      <w:pBdr>
        <w:top w:val="single" w:sz="6" w:space="5" w:color="5A5B5D"/>
      </w:pBdr>
    </w:pPr>
    <w:r w:rsidRPr="009125A8">
      <w:t>Document Name (</w:t>
    </w:r>
    <w:r w:rsidRPr="009125A8">
      <w:rPr>
        <w:i/>
      </w:rPr>
      <w:t>FEMA Header</w:t>
    </w:r>
    <w:r w:rsidRPr="009125A8">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982C" w14:textId="7062EBCE" w:rsidR="000137DE" w:rsidRDefault="000137DE" w:rsidP="00313234">
    <w:pPr>
      <w:pStyle w:val="FEMAHeader"/>
    </w:pPr>
    <w:r>
      <w:t>Document Name (FEMA Headers—Even Page)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5E2AA" w14:textId="6C323834" w:rsidR="001F06AC" w:rsidRPr="00AD7941" w:rsidRDefault="00000000" w:rsidP="00AD7941">
    <w:pPr>
      <w:pStyle w:val="FEMAHeader"/>
    </w:pPr>
    <w:sdt>
      <w:sdtPr>
        <w:id w:val="-988093083"/>
        <w:docPartObj>
          <w:docPartGallery w:val="Watermarks"/>
          <w:docPartUnique/>
        </w:docPartObj>
      </w:sdtPr>
      <w:sdtContent>
        <w:r>
          <w:rPr>
            <w:noProof/>
          </w:rPr>
          <w:pict w14:anchorId="333D41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D262E">
      <w:rPr>
        <w:color w:val="FF0000"/>
      </w:rPr>
      <w:fldChar w:fldCharType="begin"/>
    </w:r>
    <w:r w:rsidR="00FD262E">
      <w:rPr>
        <w:color w:val="FF0000"/>
      </w:rPr>
      <w:instrText xml:space="preserve"> MERGEFIELD  Header_Main  \* MERGEFORMAT </w:instrText>
    </w:r>
    <w:r w:rsidR="00FD262E">
      <w:rPr>
        <w:color w:val="FF0000"/>
      </w:rPr>
      <w:fldChar w:fldCharType="separate"/>
    </w:r>
    <w:r w:rsidR="00FD262E">
      <w:rPr>
        <w:noProof/>
        <w:color w:val="FF0000"/>
      </w:rPr>
      <w:t>«Header_Main»</w:t>
    </w:r>
    <w:r w:rsidR="00FD262E">
      <w:rPr>
        <w:color w:val="FF0000"/>
      </w:rPr>
      <w:fldChar w:fldCharType="end"/>
    </w:r>
    <w:r w:rsidR="00AD7941">
      <w:t xml:space="preserve">| </w:t>
    </w:r>
    <w:r w:rsidR="001F06AC">
      <w:t>HEC-RAS Model Development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525A2" w14:textId="42A3829E" w:rsidR="000137DE" w:rsidRDefault="000137DE" w:rsidP="00BE46FB">
    <w:pPr>
      <w:pStyle w:val="FEMAHeader"/>
      <w:pBdr>
        <w:top w:val="single" w:sz="6" w:space="5" w:color="5A5B5D"/>
      </w:pBdr>
    </w:pPr>
    <w:r w:rsidRPr="009125A8">
      <w:t>Document Name (</w:t>
    </w:r>
    <w:r w:rsidRPr="009125A8">
      <w:rPr>
        <w:i/>
      </w:rPr>
      <w:t>FEMA Header</w:t>
    </w:r>
    <w:r w:rsidRPr="009125A8">
      <w:t>)</w:t>
    </w:r>
  </w:p>
</w:hdr>
</file>

<file path=word/intelligence2.xml><?xml version="1.0" encoding="utf-8"?>
<int2:intelligence xmlns:int2="http://schemas.microsoft.com/office/intelligence/2020/intelligence" xmlns:oel="http://schemas.microsoft.com/office/2019/extlst">
  <int2:observations>
    <int2:textHash int2:hashCode="Ug8zIIdvdekQMA" int2:id="4ZYdNHYx">
      <int2:state int2:value="Rejected" int2:type="AugLoop_Text_Critique"/>
    </int2:textHash>
    <int2:textHash int2:hashCode="oQ2I4pTJPKHVXd" int2:id="PcJ5xSQ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D83338"/>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391AF032"/>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7406B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170C8E1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78387F"/>
    <w:multiLevelType w:val="multilevel"/>
    <w:tmpl w:val="B7B88190"/>
    <w:lvl w:ilvl="0">
      <w:start w:val="1"/>
      <w:numFmt w:val="upperLetter"/>
      <w:lvlText w:val="%1."/>
      <w:lvlJc w:val="left"/>
      <w:pPr>
        <w:ind w:left="720" w:hanging="360"/>
      </w:pPr>
      <w:rPr>
        <w:rFonts w:hint="default"/>
        <w:color w:val="2F2F30"/>
      </w:rPr>
    </w:lvl>
    <w:lvl w:ilvl="1">
      <w:start w:val="1"/>
      <w:numFmt w:val="bullet"/>
      <w:lvlText w:val="o"/>
      <w:lvlJc w:val="left"/>
      <w:pPr>
        <w:ind w:left="1080" w:hanging="360"/>
      </w:pPr>
      <w:rPr>
        <w:rFonts w:ascii="Courier New" w:hAnsi="Courier New" w:hint="default"/>
        <w:color w:val="2F2F30"/>
      </w:rPr>
    </w:lvl>
    <w:lvl w:ilvl="2">
      <w:start w:val="1"/>
      <w:numFmt w:val="bullet"/>
      <w:lvlText w:val="‒"/>
      <w:lvlJc w:val="left"/>
      <w:pPr>
        <w:ind w:left="1440" w:hanging="360"/>
      </w:pPr>
      <w:rPr>
        <w:rFonts w:ascii="Times New Roman" w:hAnsi="Times New Roman" w:cs="Times New Roman" w:hint="default"/>
        <w:color w:val="2F2F30"/>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5" w15:restartNumberingAfterBreak="0">
    <w:nsid w:val="01C383E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7E18B4"/>
    <w:multiLevelType w:val="hybridMultilevel"/>
    <w:tmpl w:val="BCFA7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1D1E0D"/>
    <w:multiLevelType w:val="hybridMultilevel"/>
    <w:tmpl w:val="101EC2F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74F0314"/>
    <w:multiLevelType w:val="hybridMultilevel"/>
    <w:tmpl w:val="630A0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F044E2"/>
    <w:multiLevelType w:val="hybridMultilevel"/>
    <w:tmpl w:val="BBDEEA8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8491B"/>
    <w:multiLevelType w:val="hybridMultilevel"/>
    <w:tmpl w:val="BB9E1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1969C6"/>
    <w:multiLevelType w:val="hybridMultilevel"/>
    <w:tmpl w:val="1F36B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316080"/>
    <w:multiLevelType w:val="hybridMultilevel"/>
    <w:tmpl w:val="BDC6DE56"/>
    <w:lvl w:ilvl="0" w:tplc="04090011">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3" w15:restartNumberingAfterBreak="0">
    <w:nsid w:val="08AD7432"/>
    <w:multiLevelType w:val="multilevel"/>
    <w:tmpl w:val="FFFFFFFF"/>
    <w:lvl w:ilvl="0">
      <w:start w:val="1"/>
      <w:numFmt w:val="bullet"/>
      <w:pStyle w:val="FEMABullet-1"/>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8E20EF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9FC4F8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AAADE73"/>
    <w:multiLevelType w:val="hybridMultilevel"/>
    <w:tmpl w:val="FFFFFFFF"/>
    <w:lvl w:ilvl="0" w:tplc="BAE43232">
      <w:start w:val="1"/>
      <w:numFmt w:val="decimal"/>
      <w:lvlText w:val="%1."/>
      <w:lvlJc w:val="left"/>
      <w:pPr>
        <w:ind w:left="720" w:hanging="360"/>
      </w:pPr>
    </w:lvl>
    <w:lvl w:ilvl="1" w:tplc="382EA13A">
      <w:start w:val="1"/>
      <w:numFmt w:val="lowerLetter"/>
      <w:lvlText w:val="%2."/>
      <w:lvlJc w:val="left"/>
      <w:pPr>
        <w:ind w:left="1440" w:hanging="360"/>
      </w:pPr>
    </w:lvl>
    <w:lvl w:ilvl="2" w:tplc="CADCDFC6">
      <w:start w:val="1"/>
      <w:numFmt w:val="decimal"/>
      <w:lvlText w:val="○"/>
      <w:lvlJc w:val="left"/>
      <w:pPr>
        <w:ind w:left="2160" w:hanging="180"/>
      </w:pPr>
    </w:lvl>
    <w:lvl w:ilvl="3" w:tplc="4B8CBA7C">
      <w:start w:val="1"/>
      <w:numFmt w:val="decimal"/>
      <w:lvlText w:val="%4."/>
      <w:lvlJc w:val="left"/>
      <w:pPr>
        <w:ind w:left="2880" w:hanging="360"/>
      </w:pPr>
    </w:lvl>
    <w:lvl w:ilvl="4" w:tplc="B75E3F3A">
      <w:start w:val="1"/>
      <w:numFmt w:val="lowerLetter"/>
      <w:lvlText w:val="%5."/>
      <w:lvlJc w:val="left"/>
      <w:pPr>
        <w:ind w:left="3600" w:hanging="360"/>
      </w:pPr>
    </w:lvl>
    <w:lvl w:ilvl="5" w:tplc="16809EE0">
      <w:start w:val="1"/>
      <w:numFmt w:val="lowerRoman"/>
      <w:lvlText w:val="%6."/>
      <w:lvlJc w:val="right"/>
      <w:pPr>
        <w:ind w:left="4320" w:hanging="180"/>
      </w:pPr>
    </w:lvl>
    <w:lvl w:ilvl="6" w:tplc="731C683C">
      <w:start w:val="1"/>
      <w:numFmt w:val="decimal"/>
      <w:lvlText w:val="%7."/>
      <w:lvlJc w:val="left"/>
      <w:pPr>
        <w:ind w:left="5040" w:hanging="360"/>
      </w:pPr>
    </w:lvl>
    <w:lvl w:ilvl="7" w:tplc="41BACA76">
      <w:start w:val="1"/>
      <w:numFmt w:val="lowerLetter"/>
      <w:lvlText w:val="%8."/>
      <w:lvlJc w:val="left"/>
      <w:pPr>
        <w:ind w:left="5760" w:hanging="360"/>
      </w:pPr>
    </w:lvl>
    <w:lvl w:ilvl="8" w:tplc="A75CFA34">
      <w:start w:val="1"/>
      <w:numFmt w:val="lowerRoman"/>
      <w:lvlText w:val="%9."/>
      <w:lvlJc w:val="right"/>
      <w:pPr>
        <w:ind w:left="6480" w:hanging="180"/>
      </w:pPr>
    </w:lvl>
  </w:abstractNum>
  <w:abstractNum w:abstractNumId="17" w15:restartNumberingAfterBreak="0">
    <w:nsid w:val="0EB8BB7B"/>
    <w:multiLevelType w:val="hybridMultilevel"/>
    <w:tmpl w:val="FFFFFFFF"/>
    <w:lvl w:ilvl="0" w:tplc="1E88BE10">
      <w:start w:val="1"/>
      <w:numFmt w:val="decimal"/>
      <w:lvlText w:val="%1."/>
      <w:lvlJc w:val="left"/>
      <w:pPr>
        <w:ind w:left="720" w:hanging="360"/>
      </w:pPr>
    </w:lvl>
    <w:lvl w:ilvl="1" w:tplc="E530E16C">
      <w:start w:val="1"/>
      <w:numFmt w:val="lowerLetter"/>
      <w:lvlText w:val="%2."/>
      <w:lvlJc w:val="left"/>
      <w:pPr>
        <w:ind w:left="1440" w:hanging="360"/>
      </w:pPr>
    </w:lvl>
    <w:lvl w:ilvl="2" w:tplc="AC9EBAF2">
      <w:start w:val="1"/>
      <w:numFmt w:val="lowerRoman"/>
      <w:lvlText w:val="%3."/>
      <w:lvlJc w:val="right"/>
      <w:pPr>
        <w:ind w:left="2160" w:hanging="180"/>
      </w:pPr>
    </w:lvl>
    <w:lvl w:ilvl="3" w:tplc="7A6612B6">
      <w:start w:val="1"/>
      <w:numFmt w:val="decimal"/>
      <w:lvlText w:val="%4."/>
      <w:lvlJc w:val="left"/>
      <w:pPr>
        <w:ind w:left="2880" w:hanging="360"/>
      </w:pPr>
    </w:lvl>
    <w:lvl w:ilvl="4" w:tplc="3A067114">
      <w:start w:val="1"/>
      <w:numFmt w:val="lowerLetter"/>
      <w:lvlText w:val="%5."/>
      <w:lvlJc w:val="left"/>
      <w:pPr>
        <w:ind w:left="3600" w:hanging="360"/>
      </w:pPr>
    </w:lvl>
    <w:lvl w:ilvl="5" w:tplc="88325842">
      <w:start w:val="1"/>
      <w:numFmt w:val="lowerRoman"/>
      <w:lvlText w:val="%6."/>
      <w:lvlJc w:val="right"/>
      <w:pPr>
        <w:ind w:left="4320" w:hanging="180"/>
      </w:pPr>
    </w:lvl>
    <w:lvl w:ilvl="6" w:tplc="5A5AA39E">
      <w:start w:val="1"/>
      <w:numFmt w:val="decimal"/>
      <w:lvlText w:val="%7."/>
      <w:lvlJc w:val="left"/>
      <w:pPr>
        <w:ind w:left="5040" w:hanging="360"/>
      </w:pPr>
    </w:lvl>
    <w:lvl w:ilvl="7" w:tplc="85489C9E">
      <w:start w:val="1"/>
      <w:numFmt w:val="lowerLetter"/>
      <w:lvlText w:val="%8."/>
      <w:lvlJc w:val="left"/>
      <w:pPr>
        <w:ind w:left="5760" w:hanging="360"/>
      </w:pPr>
    </w:lvl>
    <w:lvl w:ilvl="8" w:tplc="E6D86B3A">
      <w:start w:val="1"/>
      <w:numFmt w:val="lowerRoman"/>
      <w:lvlText w:val="%9."/>
      <w:lvlJc w:val="right"/>
      <w:pPr>
        <w:ind w:left="6480" w:hanging="180"/>
      </w:pPr>
    </w:lvl>
  </w:abstractNum>
  <w:abstractNum w:abstractNumId="18" w15:restartNumberingAfterBreak="0">
    <w:nsid w:val="0F991858"/>
    <w:multiLevelType w:val="hybridMultilevel"/>
    <w:tmpl w:val="98F0CFD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9" w15:restartNumberingAfterBreak="0">
    <w:nsid w:val="0FEF09B8"/>
    <w:multiLevelType w:val="multilevel"/>
    <w:tmpl w:val="D62AC71C"/>
    <w:styleLink w:val="NumberedLists"/>
    <w:lvl w:ilvl="0">
      <w:start w:val="1"/>
      <w:numFmt w:val="none"/>
      <w:suff w:val="nothing"/>
      <w:lvlText w:val="%1"/>
      <w:lvlJc w:val="left"/>
      <w:pPr>
        <w:ind w:left="0" w:firstLine="0"/>
      </w:pPr>
      <w:rPr>
        <w:rFonts w:hint="default"/>
      </w:rPr>
    </w:lvl>
    <w:lvl w:ilvl="1">
      <w:start w:val="1"/>
      <w:numFmt w:val="decimal"/>
      <w:suff w:val="space"/>
      <w:lvlText w:val="%2."/>
      <w:lvlJc w:val="left"/>
      <w:pPr>
        <w:ind w:left="1800" w:firstLine="0"/>
      </w:pPr>
      <w:rPr>
        <w:rFonts w:hint="default"/>
      </w:rPr>
    </w:lvl>
    <w:lvl w:ilvl="2">
      <w:start w:val="1"/>
      <w:numFmt w:val="lowerLetter"/>
      <w:suff w:val="space"/>
      <w:lvlText w:val="%3."/>
      <w:lvlJc w:val="left"/>
      <w:pPr>
        <w:ind w:left="720" w:firstLine="0"/>
      </w:pPr>
      <w:rPr>
        <w:rFonts w:hint="default"/>
      </w:rPr>
    </w:lvl>
    <w:lvl w:ilvl="3">
      <w:start w:val="1"/>
      <w:numFmt w:val="decimal"/>
      <w:lvlText w:val="%4."/>
      <w:lvlJc w:val="left"/>
      <w:pPr>
        <w:tabs>
          <w:tab w:val="num" w:pos="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lowerRoman"/>
      <w:lvlText w:val="%6."/>
      <w:lvlJc w:val="righ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10A7192A"/>
    <w:multiLevelType w:val="hybridMultilevel"/>
    <w:tmpl w:val="8E9440E4"/>
    <w:lvl w:ilvl="0" w:tplc="D6680704">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1465028"/>
    <w:multiLevelType w:val="multilevel"/>
    <w:tmpl w:val="21D0B4CC"/>
    <w:lvl w:ilvl="0">
      <w:start w:val="1"/>
      <w:numFmt w:val="bullet"/>
      <w:pStyle w:val="FEMATableBullet"/>
      <w:lvlText w:val=""/>
      <w:lvlJc w:val="left"/>
      <w:pPr>
        <w:ind w:left="288" w:hanging="288"/>
      </w:pPr>
      <w:rPr>
        <w:rFonts w:ascii="Wingdings" w:hAnsi="Wingdings" w:hint="default"/>
        <w:color w:val="5A5B5D"/>
      </w:rPr>
    </w:lvl>
    <w:lvl w:ilvl="1">
      <w:start w:val="1"/>
      <w:numFmt w:val="bullet"/>
      <w:pStyle w:val="FEMATableBullet2"/>
      <w:lvlText w:val="o"/>
      <w:lvlJc w:val="left"/>
      <w:pPr>
        <w:ind w:left="576" w:hanging="288"/>
      </w:pPr>
      <w:rPr>
        <w:rFonts w:ascii="Courier New" w:hAnsi="Courier New" w:hint="default"/>
        <w:color w:val="5A5B5D"/>
      </w:rPr>
    </w:lvl>
    <w:lvl w:ilvl="2">
      <w:start w:val="1"/>
      <w:numFmt w:val="decimal"/>
      <w:lvlText w:val="%1.%2.%3."/>
      <w:lvlJc w:val="left"/>
      <w:pPr>
        <w:ind w:left="864" w:hanging="288"/>
      </w:pPr>
      <w:rPr>
        <w:rFonts w:hint="default"/>
      </w:rPr>
    </w:lvl>
    <w:lvl w:ilvl="3">
      <w:start w:val="1"/>
      <w:numFmt w:val="none"/>
      <w:suff w:val="nothing"/>
      <w:lvlText w:val=""/>
      <w:lvlJc w:val="left"/>
      <w:pPr>
        <w:ind w:left="1152" w:hanging="288"/>
      </w:pPr>
      <w:rPr>
        <w:rFonts w:hint="default"/>
      </w:rPr>
    </w:lvl>
    <w:lvl w:ilvl="4">
      <w:start w:val="1"/>
      <w:numFmt w:val="none"/>
      <w:suff w:val="nothing"/>
      <w:lvlText w:val=""/>
      <w:lvlJc w:val="left"/>
      <w:pPr>
        <w:ind w:left="1440" w:hanging="288"/>
      </w:pPr>
      <w:rPr>
        <w:rFonts w:hint="default"/>
      </w:rPr>
    </w:lvl>
    <w:lvl w:ilvl="5">
      <w:start w:val="1"/>
      <w:numFmt w:val="none"/>
      <w:suff w:val="nothing"/>
      <w:lvlText w:val=""/>
      <w:lvlJc w:val="left"/>
      <w:pPr>
        <w:ind w:left="1728" w:hanging="288"/>
      </w:pPr>
      <w:rPr>
        <w:rFonts w:hint="default"/>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left"/>
      <w:pPr>
        <w:ind w:left="2592" w:hanging="288"/>
      </w:pPr>
      <w:rPr>
        <w:rFonts w:hint="default"/>
      </w:rPr>
    </w:lvl>
  </w:abstractNum>
  <w:abstractNum w:abstractNumId="22" w15:restartNumberingAfterBreak="0">
    <w:nsid w:val="11FD404B"/>
    <w:multiLevelType w:val="hybridMultilevel"/>
    <w:tmpl w:val="FE3CD772"/>
    <w:lvl w:ilvl="0" w:tplc="1C4C0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41A1CA"/>
    <w:multiLevelType w:val="hybridMultilevel"/>
    <w:tmpl w:val="FFFFFFFF"/>
    <w:lvl w:ilvl="0" w:tplc="55C4C3EA">
      <w:start w:val="1"/>
      <w:numFmt w:val="decimal"/>
      <w:lvlText w:val="%1."/>
      <w:lvlJc w:val="left"/>
      <w:pPr>
        <w:ind w:left="720" w:hanging="360"/>
      </w:pPr>
    </w:lvl>
    <w:lvl w:ilvl="1" w:tplc="66BA4F26">
      <w:start w:val="1"/>
      <w:numFmt w:val="lowerLetter"/>
      <w:lvlText w:val="%2."/>
      <w:lvlJc w:val="left"/>
      <w:pPr>
        <w:ind w:left="1440" w:hanging="360"/>
      </w:pPr>
    </w:lvl>
    <w:lvl w:ilvl="2" w:tplc="FB6E5FD6">
      <w:start w:val="1"/>
      <w:numFmt w:val="decimal"/>
      <w:lvlText w:val="○"/>
      <w:lvlJc w:val="left"/>
      <w:pPr>
        <w:ind w:left="2160" w:hanging="180"/>
      </w:pPr>
    </w:lvl>
    <w:lvl w:ilvl="3" w:tplc="F80433FA">
      <w:start w:val="1"/>
      <w:numFmt w:val="decimal"/>
      <w:lvlText w:val="%4."/>
      <w:lvlJc w:val="left"/>
      <w:pPr>
        <w:ind w:left="2880" w:hanging="360"/>
      </w:pPr>
    </w:lvl>
    <w:lvl w:ilvl="4" w:tplc="8F1CCE68">
      <w:start w:val="1"/>
      <w:numFmt w:val="lowerLetter"/>
      <w:lvlText w:val="%5."/>
      <w:lvlJc w:val="left"/>
      <w:pPr>
        <w:ind w:left="3600" w:hanging="360"/>
      </w:pPr>
    </w:lvl>
    <w:lvl w:ilvl="5" w:tplc="24B81A72">
      <w:start w:val="1"/>
      <w:numFmt w:val="lowerRoman"/>
      <w:lvlText w:val="%6."/>
      <w:lvlJc w:val="right"/>
      <w:pPr>
        <w:ind w:left="4320" w:hanging="180"/>
      </w:pPr>
    </w:lvl>
    <w:lvl w:ilvl="6" w:tplc="CF9ACD46">
      <w:start w:val="1"/>
      <w:numFmt w:val="decimal"/>
      <w:lvlText w:val="%7."/>
      <w:lvlJc w:val="left"/>
      <w:pPr>
        <w:ind w:left="5040" w:hanging="360"/>
      </w:pPr>
    </w:lvl>
    <w:lvl w:ilvl="7" w:tplc="83223586">
      <w:start w:val="1"/>
      <w:numFmt w:val="lowerLetter"/>
      <w:lvlText w:val="%8."/>
      <w:lvlJc w:val="left"/>
      <w:pPr>
        <w:ind w:left="5760" w:hanging="360"/>
      </w:pPr>
    </w:lvl>
    <w:lvl w:ilvl="8" w:tplc="D116F1B6">
      <w:start w:val="1"/>
      <w:numFmt w:val="lowerRoman"/>
      <w:lvlText w:val="%9."/>
      <w:lvlJc w:val="right"/>
      <w:pPr>
        <w:ind w:left="6480" w:hanging="180"/>
      </w:pPr>
    </w:lvl>
  </w:abstractNum>
  <w:abstractNum w:abstractNumId="24" w15:restartNumberingAfterBreak="0">
    <w:nsid w:val="125B4F38"/>
    <w:multiLevelType w:val="hybridMultilevel"/>
    <w:tmpl w:val="CFD0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AD4942"/>
    <w:multiLevelType w:val="hybridMultilevel"/>
    <w:tmpl w:val="F536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423404"/>
    <w:multiLevelType w:val="hybridMultilevel"/>
    <w:tmpl w:val="AA4E2384"/>
    <w:lvl w:ilvl="0" w:tplc="FFFFFFF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A5A029B"/>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1A8D5706"/>
    <w:multiLevelType w:val="hybridMultilevel"/>
    <w:tmpl w:val="9ECA191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AA03E93"/>
    <w:multiLevelType w:val="hybridMultilevel"/>
    <w:tmpl w:val="FFFFFFFF"/>
    <w:lvl w:ilvl="0" w:tplc="CA4C6F78">
      <w:start w:val="1"/>
      <w:numFmt w:val="bullet"/>
      <w:lvlText w:val=""/>
      <w:lvlJc w:val="left"/>
      <w:pPr>
        <w:ind w:left="720" w:hanging="360"/>
      </w:pPr>
      <w:rPr>
        <w:rFonts w:ascii="Wingdings" w:hAnsi="Wingdings" w:hint="default"/>
      </w:rPr>
    </w:lvl>
    <w:lvl w:ilvl="1" w:tplc="E8EA181A">
      <w:start w:val="1"/>
      <w:numFmt w:val="bullet"/>
      <w:lvlText w:val="o"/>
      <w:lvlJc w:val="left"/>
      <w:pPr>
        <w:ind w:left="1440" w:hanging="360"/>
      </w:pPr>
      <w:rPr>
        <w:rFonts w:ascii="Courier New" w:hAnsi="Courier New" w:hint="default"/>
      </w:rPr>
    </w:lvl>
    <w:lvl w:ilvl="2" w:tplc="00AC247C">
      <w:start w:val="1"/>
      <w:numFmt w:val="bullet"/>
      <w:lvlText w:val=""/>
      <w:lvlJc w:val="left"/>
      <w:pPr>
        <w:ind w:left="2160" w:hanging="360"/>
      </w:pPr>
      <w:rPr>
        <w:rFonts w:ascii="Wingdings" w:hAnsi="Wingdings" w:hint="default"/>
      </w:rPr>
    </w:lvl>
    <w:lvl w:ilvl="3" w:tplc="34CA7E6A">
      <w:start w:val="1"/>
      <w:numFmt w:val="bullet"/>
      <w:lvlText w:val=""/>
      <w:lvlJc w:val="left"/>
      <w:pPr>
        <w:ind w:left="2880" w:hanging="360"/>
      </w:pPr>
      <w:rPr>
        <w:rFonts w:ascii="Symbol" w:hAnsi="Symbol" w:hint="default"/>
      </w:rPr>
    </w:lvl>
    <w:lvl w:ilvl="4" w:tplc="33F4918A">
      <w:start w:val="1"/>
      <w:numFmt w:val="bullet"/>
      <w:lvlText w:val="o"/>
      <w:lvlJc w:val="left"/>
      <w:pPr>
        <w:ind w:left="3600" w:hanging="360"/>
      </w:pPr>
      <w:rPr>
        <w:rFonts w:ascii="Courier New" w:hAnsi="Courier New" w:hint="default"/>
      </w:rPr>
    </w:lvl>
    <w:lvl w:ilvl="5" w:tplc="C88E89E0">
      <w:start w:val="1"/>
      <w:numFmt w:val="bullet"/>
      <w:lvlText w:val=""/>
      <w:lvlJc w:val="left"/>
      <w:pPr>
        <w:ind w:left="4320" w:hanging="360"/>
      </w:pPr>
      <w:rPr>
        <w:rFonts w:ascii="Wingdings" w:hAnsi="Wingdings" w:hint="default"/>
      </w:rPr>
    </w:lvl>
    <w:lvl w:ilvl="6" w:tplc="CCA08FCC">
      <w:start w:val="1"/>
      <w:numFmt w:val="bullet"/>
      <w:lvlText w:val=""/>
      <w:lvlJc w:val="left"/>
      <w:pPr>
        <w:ind w:left="5040" w:hanging="360"/>
      </w:pPr>
      <w:rPr>
        <w:rFonts w:ascii="Symbol" w:hAnsi="Symbol" w:hint="default"/>
      </w:rPr>
    </w:lvl>
    <w:lvl w:ilvl="7" w:tplc="03BA50F6">
      <w:start w:val="1"/>
      <w:numFmt w:val="bullet"/>
      <w:lvlText w:val="o"/>
      <w:lvlJc w:val="left"/>
      <w:pPr>
        <w:ind w:left="5760" w:hanging="360"/>
      </w:pPr>
      <w:rPr>
        <w:rFonts w:ascii="Courier New" w:hAnsi="Courier New" w:hint="default"/>
      </w:rPr>
    </w:lvl>
    <w:lvl w:ilvl="8" w:tplc="654811DA">
      <w:start w:val="1"/>
      <w:numFmt w:val="bullet"/>
      <w:lvlText w:val=""/>
      <w:lvlJc w:val="left"/>
      <w:pPr>
        <w:ind w:left="6480" w:hanging="360"/>
      </w:pPr>
      <w:rPr>
        <w:rFonts w:ascii="Wingdings" w:hAnsi="Wingdings" w:hint="default"/>
      </w:rPr>
    </w:lvl>
  </w:abstractNum>
  <w:abstractNum w:abstractNumId="30" w15:restartNumberingAfterBreak="0">
    <w:nsid w:val="1BD8FCAE"/>
    <w:multiLevelType w:val="multilevel"/>
    <w:tmpl w:val="FFFFFFFF"/>
    <w:lvl w:ilvl="0">
      <w:start w:val="1"/>
      <w:numFmt w:val="bullet"/>
      <w:lvlText w:val="‒"/>
      <w:lvlJc w:val="left"/>
      <w:pPr>
        <w:ind w:left="108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1C5E09AA"/>
    <w:multiLevelType w:val="hybridMultilevel"/>
    <w:tmpl w:val="A1F4BB6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CBF7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E0E4173"/>
    <w:multiLevelType w:val="hybridMultilevel"/>
    <w:tmpl w:val="0B0ADE12"/>
    <w:lvl w:ilvl="0" w:tplc="1B947F46">
      <w:start w:val="1"/>
      <w:numFmt w:val="bullet"/>
      <w:pStyle w:val="FEMACallout-CASESTUDYBullet"/>
      <w:lvlText w:val=""/>
      <w:lvlJc w:val="left"/>
      <w:pPr>
        <w:ind w:left="634" w:hanging="360"/>
      </w:pPr>
      <w:rPr>
        <w:rFonts w:ascii="Wingdings" w:hAnsi="Wingdings" w:hint="default"/>
      </w:rPr>
    </w:lvl>
    <w:lvl w:ilvl="1" w:tplc="04090003" w:tentative="1">
      <w:start w:val="1"/>
      <w:numFmt w:val="bullet"/>
      <w:lvlText w:val="o"/>
      <w:lvlJc w:val="left"/>
      <w:pPr>
        <w:ind w:left="1354" w:hanging="360"/>
      </w:pPr>
      <w:rPr>
        <w:rFonts w:ascii="Courier New" w:hAnsi="Courier New" w:cs="Courier New" w:hint="default"/>
      </w:rPr>
    </w:lvl>
    <w:lvl w:ilvl="2" w:tplc="04090005" w:tentative="1">
      <w:start w:val="1"/>
      <w:numFmt w:val="bullet"/>
      <w:lvlText w:val=""/>
      <w:lvlJc w:val="left"/>
      <w:pPr>
        <w:ind w:left="2074" w:hanging="360"/>
      </w:pPr>
      <w:rPr>
        <w:rFonts w:ascii="Wingdings" w:hAnsi="Wingdings" w:hint="default"/>
      </w:rPr>
    </w:lvl>
    <w:lvl w:ilvl="3" w:tplc="04090001" w:tentative="1">
      <w:start w:val="1"/>
      <w:numFmt w:val="bullet"/>
      <w:lvlText w:val=""/>
      <w:lvlJc w:val="left"/>
      <w:pPr>
        <w:ind w:left="2794" w:hanging="360"/>
      </w:pPr>
      <w:rPr>
        <w:rFonts w:ascii="Symbol" w:hAnsi="Symbol" w:hint="default"/>
      </w:rPr>
    </w:lvl>
    <w:lvl w:ilvl="4" w:tplc="04090003" w:tentative="1">
      <w:start w:val="1"/>
      <w:numFmt w:val="bullet"/>
      <w:lvlText w:val="o"/>
      <w:lvlJc w:val="left"/>
      <w:pPr>
        <w:ind w:left="3514" w:hanging="360"/>
      </w:pPr>
      <w:rPr>
        <w:rFonts w:ascii="Courier New" w:hAnsi="Courier New" w:cs="Courier New" w:hint="default"/>
      </w:rPr>
    </w:lvl>
    <w:lvl w:ilvl="5" w:tplc="04090005" w:tentative="1">
      <w:start w:val="1"/>
      <w:numFmt w:val="bullet"/>
      <w:lvlText w:val=""/>
      <w:lvlJc w:val="left"/>
      <w:pPr>
        <w:ind w:left="4234" w:hanging="360"/>
      </w:pPr>
      <w:rPr>
        <w:rFonts w:ascii="Wingdings" w:hAnsi="Wingdings" w:hint="default"/>
      </w:rPr>
    </w:lvl>
    <w:lvl w:ilvl="6" w:tplc="04090001" w:tentative="1">
      <w:start w:val="1"/>
      <w:numFmt w:val="bullet"/>
      <w:lvlText w:val=""/>
      <w:lvlJc w:val="left"/>
      <w:pPr>
        <w:ind w:left="4954" w:hanging="360"/>
      </w:pPr>
      <w:rPr>
        <w:rFonts w:ascii="Symbol" w:hAnsi="Symbol" w:hint="default"/>
      </w:rPr>
    </w:lvl>
    <w:lvl w:ilvl="7" w:tplc="04090003" w:tentative="1">
      <w:start w:val="1"/>
      <w:numFmt w:val="bullet"/>
      <w:lvlText w:val="o"/>
      <w:lvlJc w:val="left"/>
      <w:pPr>
        <w:ind w:left="5674" w:hanging="360"/>
      </w:pPr>
      <w:rPr>
        <w:rFonts w:ascii="Courier New" w:hAnsi="Courier New" w:cs="Courier New" w:hint="default"/>
      </w:rPr>
    </w:lvl>
    <w:lvl w:ilvl="8" w:tplc="04090005" w:tentative="1">
      <w:start w:val="1"/>
      <w:numFmt w:val="bullet"/>
      <w:lvlText w:val=""/>
      <w:lvlJc w:val="left"/>
      <w:pPr>
        <w:ind w:left="6394" w:hanging="360"/>
      </w:pPr>
      <w:rPr>
        <w:rFonts w:ascii="Wingdings" w:hAnsi="Wingdings" w:hint="default"/>
      </w:rPr>
    </w:lvl>
  </w:abstractNum>
  <w:abstractNum w:abstractNumId="34" w15:restartNumberingAfterBreak="0">
    <w:nsid w:val="1E484CE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2500C36"/>
    <w:multiLevelType w:val="hybridMultilevel"/>
    <w:tmpl w:val="6876108E"/>
    <w:lvl w:ilvl="0" w:tplc="A3C2B5CE">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22E2A4C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EA22E8"/>
    <w:multiLevelType w:val="hybridMultilevel"/>
    <w:tmpl w:val="607284FE"/>
    <w:lvl w:ilvl="0" w:tplc="08283A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287FAC"/>
    <w:multiLevelType w:val="hybridMultilevel"/>
    <w:tmpl w:val="67FA6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3342D24"/>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256BA07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6F65483"/>
    <w:multiLevelType w:val="hybridMultilevel"/>
    <w:tmpl w:val="1B0CE25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8CE10A8"/>
    <w:multiLevelType w:val="hybridMultilevel"/>
    <w:tmpl w:val="0952DCB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A052DC5"/>
    <w:multiLevelType w:val="hybridMultilevel"/>
    <w:tmpl w:val="1A7C6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510DF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2D0B631F"/>
    <w:multiLevelType w:val="hybridMultilevel"/>
    <w:tmpl w:val="FFFFFFFF"/>
    <w:lvl w:ilvl="0" w:tplc="1A3CC73E">
      <w:start w:val="1"/>
      <w:numFmt w:val="decimal"/>
      <w:lvlText w:val="%1."/>
      <w:lvlJc w:val="left"/>
      <w:pPr>
        <w:ind w:left="720" w:hanging="360"/>
      </w:pPr>
    </w:lvl>
    <w:lvl w:ilvl="1" w:tplc="46C8D9B0">
      <w:start w:val="1"/>
      <w:numFmt w:val="lowerLetter"/>
      <w:lvlText w:val="%2."/>
      <w:lvlJc w:val="left"/>
      <w:pPr>
        <w:ind w:left="1440" w:hanging="360"/>
      </w:pPr>
    </w:lvl>
    <w:lvl w:ilvl="2" w:tplc="F35A80BA">
      <w:start w:val="1"/>
      <w:numFmt w:val="decimal"/>
      <w:lvlText w:val="○"/>
      <w:lvlJc w:val="left"/>
      <w:pPr>
        <w:ind w:left="2160" w:hanging="180"/>
      </w:pPr>
    </w:lvl>
    <w:lvl w:ilvl="3" w:tplc="F856B5F0">
      <w:start w:val="1"/>
      <w:numFmt w:val="decimal"/>
      <w:lvlText w:val="%4."/>
      <w:lvlJc w:val="left"/>
      <w:pPr>
        <w:ind w:left="2880" w:hanging="360"/>
      </w:pPr>
    </w:lvl>
    <w:lvl w:ilvl="4" w:tplc="64101602">
      <w:start w:val="1"/>
      <w:numFmt w:val="lowerLetter"/>
      <w:lvlText w:val="%5."/>
      <w:lvlJc w:val="left"/>
      <w:pPr>
        <w:ind w:left="3600" w:hanging="360"/>
      </w:pPr>
    </w:lvl>
    <w:lvl w:ilvl="5" w:tplc="9DB6B5EC">
      <w:start w:val="1"/>
      <w:numFmt w:val="lowerRoman"/>
      <w:lvlText w:val="%6."/>
      <w:lvlJc w:val="right"/>
      <w:pPr>
        <w:ind w:left="4320" w:hanging="180"/>
      </w:pPr>
    </w:lvl>
    <w:lvl w:ilvl="6" w:tplc="B5B0A03E">
      <w:start w:val="1"/>
      <w:numFmt w:val="decimal"/>
      <w:lvlText w:val="%7."/>
      <w:lvlJc w:val="left"/>
      <w:pPr>
        <w:ind w:left="5040" w:hanging="360"/>
      </w:pPr>
    </w:lvl>
    <w:lvl w:ilvl="7" w:tplc="0484B836">
      <w:start w:val="1"/>
      <w:numFmt w:val="lowerLetter"/>
      <w:lvlText w:val="%8."/>
      <w:lvlJc w:val="left"/>
      <w:pPr>
        <w:ind w:left="5760" w:hanging="360"/>
      </w:pPr>
    </w:lvl>
    <w:lvl w:ilvl="8" w:tplc="A8C88B42">
      <w:start w:val="1"/>
      <w:numFmt w:val="lowerRoman"/>
      <w:lvlText w:val="%9."/>
      <w:lvlJc w:val="right"/>
      <w:pPr>
        <w:ind w:left="6480" w:hanging="180"/>
      </w:pPr>
    </w:lvl>
  </w:abstractNum>
  <w:abstractNum w:abstractNumId="46" w15:restartNumberingAfterBreak="0">
    <w:nsid w:val="2DCE6313"/>
    <w:multiLevelType w:val="hybridMultilevel"/>
    <w:tmpl w:val="D40C648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DEF62F4"/>
    <w:multiLevelType w:val="hybridMultilevel"/>
    <w:tmpl w:val="BFD4CB8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E582E9B"/>
    <w:multiLevelType w:val="hybridMultilevel"/>
    <w:tmpl w:val="79F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0475FB8"/>
    <w:multiLevelType w:val="hybridMultilevel"/>
    <w:tmpl w:val="097E647E"/>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08D99B8"/>
    <w:multiLevelType w:val="hybridMultilevel"/>
    <w:tmpl w:val="FFFFFFFF"/>
    <w:lvl w:ilvl="0" w:tplc="54C6C140">
      <w:start w:val="1"/>
      <w:numFmt w:val="bullet"/>
      <w:lvlText w:val=""/>
      <w:lvlJc w:val="left"/>
      <w:pPr>
        <w:ind w:left="720" w:hanging="360"/>
      </w:pPr>
      <w:rPr>
        <w:rFonts w:ascii="Symbol" w:hAnsi="Symbol" w:hint="default"/>
      </w:rPr>
    </w:lvl>
    <w:lvl w:ilvl="1" w:tplc="5A68B718">
      <w:start w:val="1"/>
      <w:numFmt w:val="bullet"/>
      <w:lvlText w:val="o"/>
      <w:lvlJc w:val="left"/>
      <w:pPr>
        <w:ind w:left="1440" w:hanging="360"/>
      </w:pPr>
      <w:rPr>
        <w:rFonts w:ascii="Courier New" w:hAnsi="Courier New" w:hint="default"/>
      </w:rPr>
    </w:lvl>
    <w:lvl w:ilvl="2" w:tplc="8CF290A2">
      <w:start w:val="1"/>
      <w:numFmt w:val="bullet"/>
      <w:lvlText w:val=""/>
      <w:lvlJc w:val="left"/>
      <w:pPr>
        <w:ind w:left="2160" w:hanging="360"/>
      </w:pPr>
      <w:rPr>
        <w:rFonts w:ascii="Wingdings" w:hAnsi="Wingdings" w:hint="default"/>
      </w:rPr>
    </w:lvl>
    <w:lvl w:ilvl="3" w:tplc="09BE3F1C">
      <w:start w:val="1"/>
      <w:numFmt w:val="bullet"/>
      <w:lvlText w:val=""/>
      <w:lvlJc w:val="left"/>
      <w:pPr>
        <w:ind w:left="2880" w:hanging="360"/>
      </w:pPr>
      <w:rPr>
        <w:rFonts w:ascii="Symbol" w:hAnsi="Symbol" w:hint="default"/>
      </w:rPr>
    </w:lvl>
    <w:lvl w:ilvl="4" w:tplc="94A4FF8A">
      <w:start w:val="1"/>
      <w:numFmt w:val="bullet"/>
      <w:lvlText w:val="o"/>
      <w:lvlJc w:val="left"/>
      <w:pPr>
        <w:ind w:left="3600" w:hanging="360"/>
      </w:pPr>
      <w:rPr>
        <w:rFonts w:ascii="Courier New" w:hAnsi="Courier New" w:hint="default"/>
      </w:rPr>
    </w:lvl>
    <w:lvl w:ilvl="5" w:tplc="1F160B60">
      <w:start w:val="1"/>
      <w:numFmt w:val="bullet"/>
      <w:lvlText w:val=""/>
      <w:lvlJc w:val="left"/>
      <w:pPr>
        <w:ind w:left="4320" w:hanging="360"/>
      </w:pPr>
      <w:rPr>
        <w:rFonts w:ascii="Wingdings" w:hAnsi="Wingdings" w:hint="default"/>
      </w:rPr>
    </w:lvl>
    <w:lvl w:ilvl="6" w:tplc="B3AE9818">
      <w:start w:val="1"/>
      <w:numFmt w:val="bullet"/>
      <w:lvlText w:val=""/>
      <w:lvlJc w:val="left"/>
      <w:pPr>
        <w:ind w:left="5040" w:hanging="360"/>
      </w:pPr>
      <w:rPr>
        <w:rFonts w:ascii="Symbol" w:hAnsi="Symbol" w:hint="default"/>
      </w:rPr>
    </w:lvl>
    <w:lvl w:ilvl="7" w:tplc="663A305E">
      <w:start w:val="1"/>
      <w:numFmt w:val="bullet"/>
      <w:lvlText w:val="o"/>
      <w:lvlJc w:val="left"/>
      <w:pPr>
        <w:ind w:left="5760" w:hanging="360"/>
      </w:pPr>
      <w:rPr>
        <w:rFonts w:ascii="Courier New" w:hAnsi="Courier New" w:hint="default"/>
      </w:rPr>
    </w:lvl>
    <w:lvl w:ilvl="8" w:tplc="F9B8CCE6">
      <w:start w:val="1"/>
      <w:numFmt w:val="bullet"/>
      <w:lvlText w:val=""/>
      <w:lvlJc w:val="left"/>
      <w:pPr>
        <w:ind w:left="6480" w:hanging="360"/>
      </w:pPr>
      <w:rPr>
        <w:rFonts w:ascii="Wingdings" w:hAnsi="Wingdings" w:hint="default"/>
      </w:rPr>
    </w:lvl>
  </w:abstractNum>
  <w:abstractNum w:abstractNumId="51" w15:restartNumberingAfterBreak="0">
    <w:nsid w:val="30ED2593"/>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311B1EFB"/>
    <w:multiLevelType w:val="hybridMultilevel"/>
    <w:tmpl w:val="915CECE0"/>
    <w:lvl w:ilvl="0" w:tplc="FA1E0728">
      <w:start w:val="1"/>
      <w:numFmt w:val="decimal"/>
      <w:pStyle w:val="FEMANumbering"/>
      <w:lvlText w:val="%1."/>
      <w:lvlJc w:val="left"/>
      <w:pPr>
        <w:ind w:left="360" w:hanging="360"/>
      </w:pPr>
      <w:rPr>
        <w:rFonts w:asciiTheme="minorHAnsi" w:hAnsiTheme="minorHAnsi" w:hint="default"/>
        <w:b w:val="0"/>
        <w:i w:val="0"/>
        <w:caps w:val="0"/>
        <w:strike w:val="0"/>
        <w:dstrike w:val="0"/>
        <w:vanish w:val="0"/>
        <w:color w:val="auto"/>
        <w:sz w:val="24"/>
        <w:u w:val="none"/>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11C31F8"/>
    <w:multiLevelType w:val="hybridMultilevel"/>
    <w:tmpl w:val="4FB2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FC4A3A"/>
    <w:multiLevelType w:val="hybridMultilevel"/>
    <w:tmpl w:val="C37AA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FF2E1B"/>
    <w:multiLevelType w:val="hybridMultilevel"/>
    <w:tmpl w:val="1EDEA73E"/>
    <w:lvl w:ilvl="0" w:tplc="A4CA5AC6">
      <w:start w:val="1"/>
      <w:numFmt w:val="bullet"/>
      <w:pStyle w:val="FEMABoxed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2D00ADB"/>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333F2A65"/>
    <w:multiLevelType w:val="hybridMultilevel"/>
    <w:tmpl w:val="C9BCDD2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692BC3B"/>
    <w:multiLevelType w:val="hybridMultilevel"/>
    <w:tmpl w:val="FFFFFFFF"/>
    <w:lvl w:ilvl="0" w:tplc="7AEE9F5A">
      <w:start w:val="1"/>
      <w:numFmt w:val="decimal"/>
      <w:lvlText w:val="%1."/>
      <w:lvlJc w:val="left"/>
      <w:pPr>
        <w:ind w:left="720" w:hanging="360"/>
      </w:pPr>
    </w:lvl>
    <w:lvl w:ilvl="1" w:tplc="B8D2C926">
      <w:start w:val="1"/>
      <w:numFmt w:val="lowerLetter"/>
      <w:lvlText w:val="%2."/>
      <w:lvlJc w:val="left"/>
      <w:pPr>
        <w:ind w:left="1440" w:hanging="360"/>
      </w:pPr>
    </w:lvl>
    <w:lvl w:ilvl="2" w:tplc="6D3054B4">
      <w:start w:val="1"/>
      <w:numFmt w:val="decimal"/>
      <w:lvlText w:val="○"/>
      <w:lvlJc w:val="left"/>
      <w:pPr>
        <w:ind w:left="2160" w:hanging="180"/>
      </w:pPr>
    </w:lvl>
    <w:lvl w:ilvl="3" w:tplc="D9F40350">
      <w:start w:val="1"/>
      <w:numFmt w:val="decimal"/>
      <w:lvlText w:val="%4."/>
      <w:lvlJc w:val="left"/>
      <w:pPr>
        <w:ind w:left="2880" w:hanging="360"/>
      </w:pPr>
    </w:lvl>
    <w:lvl w:ilvl="4" w:tplc="76E46BF6">
      <w:start w:val="1"/>
      <w:numFmt w:val="lowerLetter"/>
      <w:lvlText w:val="%5."/>
      <w:lvlJc w:val="left"/>
      <w:pPr>
        <w:ind w:left="3600" w:hanging="360"/>
      </w:pPr>
    </w:lvl>
    <w:lvl w:ilvl="5" w:tplc="546871D2">
      <w:start w:val="1"/>
      <w:numFmt w:val="lowerRoman"/>
      <w:lvlText w:val="%6."/>
      <w:lvlJc w:val="right"/>
      <w:pPr>
        <w:ind w:left="4320" w:hanging="180"/>
      </w:pPr>
    </w:lvl>
    <w:lvl w:ilvl="6" w:tplc="2692F6A2">
      <w:start w:val="1"/>
      <w:numFmt w:val="decimal"/>
      <w:lvlText w:val="%7."/>
      <w:lvlJc w:val="left"/>
      <w:pPr>
        <w:ind w:left="5040" w:hanging="360"/>
      </w:pPr>
    </w:lvl>
    <w:lvl w:ilvl="7" w:tplc="5AA600EE">
      <w:start w:val="1"/>
      <w:numFmt w:val="lowerLetter"/>
      <w:lvlText w:val="%8."/>
      <w:lvlJc w:val="left"/>
      <w:pPr>
        <w:ind w:left="5760" w:hanging="360"/>
      </w:pPr>
    </w:lvl>
    <w:lvl w:ilvl="8" w:tplc="E6328812">
      <w:start w:val="1"/>
      <w:numFmt w:val="lowerRoman"/>
      <w:lvlText w:val="%9."/>
      <w:lvlJc w:val="right"/>
      <w:pPr>
        <w:ind w:left="6480" w:hanging="180"/>
      </w:pPr>
    </w:lvl>
  </w:abstractNum>
  <w:abstractNum w:abstractNumId="59" w15:restartNumberingAfterBreak="0">
    <w:nsid w:val="36B45E52"/>
    <w:multiLevelType w:val="multilevel"/>
    <w:tmpl w:val="81E24310"/>
    <w:name w:val="NIC-NIMS Headers"/>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0" w15:restartNumberingAfterBreak="0">
    <w:nsid w:val="372F5063"/>
    <w:multiLevelType w:val="hybridMultilevel"/>
    <w:tmpl w:val="1140181A"/>
    <w:lvl w:ilvl="0" w:tplc="1BD62074">
      <w:start w:val="1"/>
      <w:numFmt w:val="decimal"/>
      <w:lvlText w:val="%1)"/>
      <w:lvlJc w:val="left"/>
      <w:pPr>
        <w:ind w:left="720" w:hanging="360"/>
      </w:pPr>
    </w:lvl>
    <w:lvl w:ilvl="1" w:tplc="04090011">
      <w:start w:val="1"/>
      <w:numFmt w:val="decimal"/>
      <w:lvlText w:val="%2)"/>
      <w:lvlJc w:val="left"/>
      <w:pPr>
        <w:ind w:left="1440" w:hanging="360"/>
      </w:pPr>
    </w:lvl>
    <w:lvl w:ilvl="2" w:tplc="5BE241B2">
      <w:start w:val="1"/>
      <w:numFmt w:val="lowerRoman"/>
      <w:lvlText w:val="%3."/>
      <w:lvlJc w:val="right"/>
      <w:pPr>
        <w:ind w:left="2160" w:hanging="180"/>
      </w:pPr>
    </w:lvl>
    <w:lvl w:ilvl="3" w:tplc="A3B87294">
      <w:start w:val="1"/>
      <w:numFmt w:val="decimal"/>
      <w:lvlText w:val="%4."/>
      <w:lvlJc w:val="left"/>
      <w:pPr>
        <w:ind w:left="2880" w:hanging="360"/>
      </w:pPr>
    </w:lvl>
    <w:lvl w:ilvl="4" w:tplc="11460C0C">
      <w:start w:val="1"/>
      <w:numFmt w:val="lowerLetter"/>
      <w:lvlText w:val="%5."/>
      <w:lvlJc w:val="left"/>
      <w:pPr>
        <w:ind w:left="3600" w:hanging="360"/>
      </w:pPr>
    </w:lvl>
    <w:lvl w:ilvl="5" w:tplc="7AF21338">
      <w:start w:val="1"/>
      <w:numFmt w:val="lowerRoman"/>
      <w:lvlText w:val="%6."/>
      <w:lvlJc w:val="right"/>
      <w:pPr>
        <w:ind w:left="4320" w:hanging="180"/>
      </w:pPr>
    </w:lvl>
    <w:lvl w:ilvl="6" w:tplc="A0AE9E28">
      <w:start w:val="1"/>
      <w:numFmt w:val="decimal"/>
      <w:lvlText w:val="%7."/>
      <w:lvlJc w:val="left"/>
      <w:pPr>
        <w:ind w:left="5040" w:hanging="360"/>
      </w:pPr>
    </w:lvl>
    <w:lvl w:ilvl="7" w:tplc="E8DCE6D8">
      <w:start w:val="1"/>
      <w:numFmt w:val="lowerLetter"/>
      <w:lvlText w:val="%8."/>
      <w:lvlJc w:val="left"/>
      <w:pPr>
        <w:ind w:left="5760" w:hanging="360"/>
      </w:pPr>
    </w:lvl>
    <w:lvl w:ilvl="8" w:tplc="9A26192E">
      <w:start w:val="1"/>
      <w:numFmt w:val="lowerRoman"/>
      <w:lvlText w:val="%9."/>
      <w:lvlJc w:val="right"/>
      <w:pPr>
        <w:ind w:left="6480" w:hanging="180"/>
      </w:pPr>
    </w:lvl>
  </w:abstractNum>
  <w:abstractNum w:abstractNumId="61" w15:restartNumberingAfterBreak="0">
    <w:nsid w:val="3C6A7756"/>
    <w:multiLevelType w:val="multilevel"/>
    <w:tmpl w:val="F22640F4"/>
    <w:lvl w:ilvl="0">
      <w:start w:val="1"/>
      <w:numFmt w:val="bullet"/>
      <w:pStyle w:val="FEMACheckboxBullet"/>
      <w:lvlText w:val=""/>
      <w:lvlJc w:val="left"/>
      <w:pPr>
        <w:ind w:left="360" w:hanging="360"/>
      </w:pPr>
      <w:rPr>
        <w:rFonts w:ascii="Wingdings" w:hAnsi="Wingdings" w:hint="default"/>
        <w:color w:val="000000" w:themeColor="text1"/>
      </w:rPr>
    </w:lvl>
    <w:lvl w:ilvl="1">
      <w:numFmt w:val="bullet"/>
      <w:pStyle w:val="FEMACheckboxBullet2"/>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62" w15:restartNumberingAfterBreak="0">
    <w:nsid w:val="3D082DDC"/>
    <w:multiLevelType w:val="multilevel"/>
    <w:tmpl w:val="96968D86"/>
    <w:lvl w:ilvl="0">
      <w:start w:val="1"/>
      <w:numFmt w:val="bullet"/>
      <w:pStyle w:val="FEMAModelLanguageorExcerptBULLETS"/>
      <w:lvlText w:val=""/>
      <w:lvlJc w:val="left"/>
      <w:pPr>
        <w:ind w:left="108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3" w15:restartNumberingAfterBreak="0">
    <w:nsid w:val="3DA2613B"/>
    <w:multiLevelType w:val="hybridMultilevel"/>
    <w:tmpl w:val="FFFFFFFF"/>
    <w:lvl w:ilvl="0" w:tplc="9C0E622C">
      <w:start w:val="1"/>
      <w:numFmt w:val="decimal"/>
      <w:lvlText w:val="%1."/>
      <w:lvlJc w:val="left"/>
      <w:pPr>
        <w:ind w:left="720" w:hanging="360"/>
      </w:pPr>
    </w:lvl>
    <w:lvl w:ilvl="1" w:tplc="CCCA1FD2">
      <w:start w:val="1"/>
      <w:numFmt w:val="lowerLetter"/>
      <w:lvlText w:val="%2."/>
      <w:lvlJc w:val="left"/>
      <w:pPr>
        <w:ind w:left="1440" w:hanging="360"/>
      </w:pPr>
    </w:lvl>
    <w:lvl w:ilvl="2" w:tplc="1EC00812">
      <w:start w:val="1"/>
      <w:numFmt w:val="decimal"/>
      <w:lvlText w:val="○"/>
      <w:lvlJc w:val="left"/>
      <w:pPr>
        <w:ind w:left="2160" w:hanging="180"/>
      </w:pPr>
    </w:lvl>
    <w:lvl w:ilvl="3" w:tplc="F6F0E5FA">
      <w:start w:val="1"/>
      <w:numFmt w:val="decimal"/>
      <w:lvlText w:val="%4."/>
      <w:lvlJc w:val="left"/>
      <w:pPr>
        <w:ind w:left="2880" w:hanging="360"/>
      </w:pPr>
    </w:lvl>
    <w:lvl w:ilvl="4" w:tplc="46EC3382">
      <w:start w:val="1"/>
      <w:numFmt w:val="lowerLetter"/>
      <w:lvlText w:val="%5."/>
      <w:lvlJc w:val="left"/>
      <w:pPr>
        <w:ind w:left="3600" w:hanging="360"/>
      </w:pPr>
    </w:lvl>
    <w:lvl w:ilvl="5" w:tplc="549C5BDC">
      <w:start w:val="1"/>
      <w:numFmt w:val="lowerRoman"/>
      <w:lvlText w:val="%6."/>
      <w:lvlJc w:val="right"/>
      <w:pPr>
        <w:ind w:left="4320" w:hanging="180"/>
      </w:pPr>
    </w:lvl>
    <w:lvl w:ilvl="6" w:tplc="5D4A6BE8">
      <w:start w:val="1"/>
      <w:numFmt w:val="decimal"/>
      <w:lvlText w:val="%7."/>
      <w:lvlJc w:val="left"/>
      <w:pPr>
        <w:ind w:left="5040" w:hanging="360"/>
      </w:pPr>
    </w:lvl>
    <w:lvl w:ilvl="7" w:tplc="FB768EB0">
      <w:start w:val="1"/>
      <w:numFmt w:val="lowerLetter"/>
      <w:lvlText w:val="%8."/>
      <w:lvlJc w:val="left"/>
      <w:pPr>
        <w:ind w:left="5760" w:hanging="360"/>
      </w:pPr>
    </w:lvl>
    <w:lvl w:ilvl="8" w:tplc="73D07A4C">
      <w:start w:val="1"/>
      <w:numFmt w:val="lowerRoman"/>
      <w:lvlText w:val="%9."/>
      <w:lvlJc w:val="right"/>
      <w:pPr>
        <w:ind w:left="6480" w:hanging="180"/>
      </w:pPr>
    </w:lvl>
  </w:abstractNum>
  <w:abstractNum w:abstractNumId="64" w15:restartNumberingAfterBreak="0">
    <w:nsid w:val="3E0741B2"/>
    <w:multiLevelType w:val="hybridMultilevel"/>
    <w:tmpl w:val="34D89CFA"/>
    <w:lvl w:ilvl="0" w:tplc="A282CA2C">
      <w:start w:val="1"/>
      <w:numFmt w:val="bullet"/>
      <w:lvlText w:val=""/>
      <w:lvlJc w:val="left"/>
      <w:pPr>
        <w:ind w:left="720" w:hanging="360"/>
      </w:pPr>
      <w:rPr>
        <w:rFonts w:ascii="Symbol" w:hAnsi="Symbol"/>
      </w:rPr>
    </w:lvl>
    <w:lvl w:ilvl="1" w:tplc="B084664C">
      <w:start w:val="1"/>
      <w:numFmt w:val="bullet"/>
      <w:lvlText w:val=""/>
      <w:lvlJc w:val="left"/>
      <w:pPr>
        <w:ind w:left="720" w:hanging="360"/>
      </w:pPr>
      <w:rPr>
        <w:rFonts w:ascii="Symbol" w:hAnsi="Symbol"/>
      </w:rPr>
    </w:lvl>
    <w:lvl w:ilvl="2" w:tplc="D9424B78">
      <w:start w:val="1"/>
      <w:numFmt w:val="bullet"/>
      <w:lvlText w:val=""/>
      <w:lvlJc w:val="left"/>
      <w:pPr>
        <w:ind w:left="720" w:hanging="360"/>
      </w:pPr>
      <w:rPr>
        <w:rFonts w:ascii="Symbol" w:hAnsi="Symbol"/>
      </w:rPr>
    </w:lvl>
    <w:lvl w:ilvl="3" w:tplc="8F289F18">
      <w:start w:val="1"/>
      <w:numFmt w:val="bullet"/>
      <w:lvlText w:val=""/>
      <w:lvlJc w:val="left"/>
      <w:pPr>
        <w:ind w:left="720" w:hanging="360"/>
      </w:pPr>
      <w:rPr>
        <w:rFonts w:ascii="Symbol" w:hAnsi="Symbol"/>
      </w:rPr>
    </w:lvl>
    <w:lvl w:ilvl="4" w:tplc="E00CB1C2">
      <w:start w:val="1"/>
      <w:numFmt w:val="bullet"/>
      <w:lvlText w:val=""/>
      <w:lvlJc w:val="left"/>
      <w:pPr>
        <w:ind w:left="720" w:hanging="360"/>
      </w:pPr>
      <w:rPr>
        <w:rFonts w:ascii="Symbol" w:hAnsi="Symbol"/>
      </w:rPr>
    </w:lvl>
    <w:lvl w:ilvl="5" w:tplc="DD86F502">
      <w:start w:val="1"/>
      <w:numFmt w:val="bullet"/>
      <w:lvlText w:val=""/>
      <w:lvlJc w:val="left"/>
      <w:pPr>
        <w:ind w:left="720" w:hanging="360"/>
      </w:pPr>
      <w:rPr>
        <w:rFonts w:ascii="Symbol" w:hAnsi="Symbol"/>
      </w:rPr>
    </w:lvl>
    <w:lvl w:ilvl="6" w:tplc="08EA40FA">
      <w:start w:val="1"/>
      <w:numFmt w:val="bullet"/>
      <w:lvlText w:val=""/>
      <w:lvlJc w:val="left"/>
      <w:pPr>
        <w:ind w:left="720" w:hanging="360"/>
      </w:pPr>
      <w:rPr>
        <w:rFonts w:ascii="Symbol" w:hAnsi="Symbol"/>
      </w:rPr>
    </w:lvl>
    <w:lvl w:ilvl="7" w:tplc="0A26B83E">
      <w:start w:val="1"/>
      <w:numFmt w:val="bullet"/>
      <w:lvlText w:val=""/>
      <w:lvlJc w:val="left"/>
      <w:pPr>
        <w:ind w:left="720" w:hanging="360"/>
      </w:pPr>
      <w:rPr>
        <w:rFonts w:ascii="Symbol" w:hAnsi="Symbol"/>
      </w:rPr>
    </w:lvl>
    <w:lvl w:ilvl="8" w:tplc="B8483E80">
      <w:start w:val="1"/>
      <w:numFmt w:val="bullet"/>
      <w:lvlText w:val=""/>
      <w:lvlJc w:val="left"/>
      <w:pPr>
        <w:ind w:left="720" w:hanging="360"/>
      </w:pPr>
      <w:rPr>
        <w:rFonts w:ascii="Symbol" w:hAnsi="Symbol"/>
      </w:rPr>
    </w:lvl>
  </w:abstractNum>
  <w:abstractNum w:abstractNumId="65" w15:restartNumberingAfterBreak="0">
    <w:nsid w:val="3E4D06C6"/>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F04438B"/>
    <w:multiLevelType w:val="hybridMultilevel"/>
    <w:tmpl w:val="122A1704"/>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3F16AC8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FA54CC4"/>
    <w:multiLevelType w:val="hybridMultilevel"/>
    <w:tmpl w:val="062AF4BA"/>
    <w:lvl w:ilvl="0" w:tplc="FFFFFFFF">
      <w:start w:val="1"/>
      <w:numFmt w:val="decimal"/>
      <w:lvlText w:val="%1)"/>
      <w:lvlJc w:val="left"/>
      <w:pPr>
        <w:ind w:left="720" w:hanging="360"/>
      </w:pPr>
      <w:rPr>
        <w:rFonts w:hint="default"/>
      </w:rPr>
    </w:lvl>
    <w:lvl w:ilvl="1" w:tplc="FFFFFFFF">
      <w:start w:val="1"/>
      <w:numFmt w:val="decimal"/>
      <w:lvlText w:val="%2."/>
      <w:lvlJc w:val="left"/>
      <w:pPr>
        <w:ind w:left="180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41E77A60"/>
    <w:multiLevelType w:val="hybridMultilevel"/>
    <w:tmpl w:val="EEB8A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CD08F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2DC3A4D"/>
    <w:multiLevelType w:val="multilevel"/>
    <w:tmpl w:val="FA6A59BE"/>
    <w:lvl w:ilvl="0">
      <w:start w:val="1"/>
      <w:numFmt w:val="lowerLetter"/>
      <w:lvlText w:val="%1."/>
      <w:lvlJc w:val="left"/>
      <w:pPr>
        <w:tabs>
          <w:tab w:val="num" w:pos="0"/>
        </w:tabs>
        <w:ind w:left="0" w:firstLine="864"/>
      </w:pPr>
      <w:rPr>
        <w:rFonts w:ascii="Arial Bold" w:eastAsiaTheme="majorEastAsia" w:hAnsi="Arial Bold" w:cstheme="majorBidi"/>
        <w:b w:val="0"/>
        <w:i w:val="0"/>
      </w:rPr>
    </w:lvl>
    <w:lvl w:ilvl="1">
      <w:start w:val="1"/>
      <w:numFmt w:val="upperRoman"/>
      <w:suff w:val="space"/>
      <w:lvlText w:val="%2."/>
      <w:lvlJc w:val="left"/>
      <w:pPr>
        <w:ind w:left="864" w:firstLine="0"/>
      </w:pPr>
      <w:rPr>
        <w:rFonts w:hint="default"/>
      </w:rPr>
    </w:lvl>
    <w:lvl w:ilvl="2">
      <w:start w:val="1"/>
      <w:numFmt w:val="decimal"/>
      <w:suff w:val="space"/>
      <w:lvlText w:val="%3."/>
      <w:lvlJc w:val="left"/>
      <w:pPr>
        <w:ind w:left="1944" w:firstLine="0"/>
      </w:pPr>
      <w:rPr>
        <w:rFonts w:hint="default"/>
      </w:rPr>
    </w:lvl>
    <w:lvl w:ilvl="3">
      <w:start w:val="1"/>
      <w:numFmt w:val="decimal"/>
      <w:suff w:val="space"/>
      <w:lvlText w:val="%4."/>
      <w:lvlJc w:val="left"/>
      <w:pPr>
        <w:ind w:left="864" w:firstLine="0"/>
      </w:pPr>
      <w:rPr>
        <w:rFonts w:hint="default"/>
      </w:rPr>
    </w:lvl>
    <w:lvl w:ilvl="4">
      <w:start w:val="1"/>
      <w:numFmt w:val="lowerLetter"/>
      <w:suff w:val="space"/>
      <w:lvlText w:val="%5."/>
      <w:lvlJc w:val="left"/>
      <w:pPr>
        <w:ind w:left="864" w:firstLine="0"/>
      </w:pPr>
      <w:rPr>
        <w:rFonts w:hint="default"/>
      </w:rPr>
    </w:lvl>
    <w:lvl w:ilvl="5">
      <w:start w:val="1"/>
      <w:numFmt w:val="decimal"/>
      <w:pStyle w:val="Heading6"/>
      <w:lvlText w:val="(%6)"/>
      <w:lvlJc w:val="left"/>
      <w:pPr>
        <w:tabs>
          <w:tab w:val="num" w:pos="4824"/>
        </w:tabs>
        <w:ind w:left="3024" w:firstLine="0"/>
      </w:pPr>
      <w:rPr>
        <w:rFonts w:hint="default"/>
        <w:color w:val="000000" w:themeColor="text1"/>
      </w:rPr>
    </w:lvl>
    <w:lvl w:ilvl="6">
      <w:start w:val="1"/>
      <w:numFmt w:val="lowerRoman"/>
      <w:lvlText w:val="(%7)"/>
      <w:lvlJc w:val="left"/>
      <w:pPr>
        <w:tabs>
          <w:tab w:val="num" w:pos="5544"/>
        </w:tabs>
        <w:ind w:left="5184" w:firstLine="0"/>
      </w:pPr>
      <w:rPr>
        <w:rFonts w:hint="default"/>
      </w:rPr>
    </w:lvl>
    <w:lvl w:ilvl="7">
      <w:start w:val="1"/>
      <w:numFmt w:val="lowerLetter"/>
      <w:lvlText w:val="(%8)"/>
      <w:lvlJc w:val="left"/>
      <w:pPr>
        <w:tabs>
          <w:tab w:val="num" w:pos="6264"/>
        </w:tabs>
        <w:ind w:left="5904" w:firstLine="0"/>
      </w:pPr>
      <w:rPr>
        <w:rFonts w:hint="default"/>
      </w:rPr>
    </w:lvl>
    <w:lvl w:ilvl="8">
      <w:start w:val="1"/>
      <w:numFmt w:val="lowerRoman"/>
      <w:lvlText w:val="(%9)"/>
      <w:lvlJc w:val="left"/>
      <w:pPr>
        <w:tabs>
          <w:tab w:val="num" w:pos="6984"/>
        </w:tabs>
        <w:ind w:left="6624" w:firstLine="0"/>
      </w:pPr>
      <w:rPr>
        <w:rFonts w:hint="default"/>
      </w:rPr>
    </w:lvl>
  </w:abstractNum>
  <w:abstractNum w:abstractNumId="72" w15:restartNumberingAfterBreak="0">
    <w:nsid w:val="4413455C"/>
    <w:multiLevelType w:val="hybridMultilevel"/>
    <w:tmpl w:val="2356F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424AC3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46335625"/>
    <w:multiLevelType w:val="multilevel"/>
    <w:tmpl w:val="4ABA46C8"/>
    <w:lvl w:ilvl="0">
      <w:start w:val="1"/>
      <w:numFmt w:val="bullet"/>
      <w:lvlText w:val=""/>
      <w:lvlJc w:val="left"/>
      <w:pPr>
        <w:ind w:left="360" w:hanging="360"/>
      </w:pPr>
      <w:rPr>
        <w:rFonts w:ascii="Wingdings" w:hAnsi="Wingdings" w:hint="default"/>
        <w:color w:val="2F2F30"/>
      </w:rPr>
    </w:lvl>
    <w:lvl w:ilvl="1">
      <w:start w:val="1"/>
      <w:numFmt w:val="bullet"/>
      <w:pStyle w:val="FEMABullet-2"/>
      <w:lvlText w:val="o"/>
      <w:lvlJc w:val="left"/>
      <w:pPr>
        <w:ind w:left="720" w:hanging="360"/>
      </w:pPr>
      <w:rPr>
        <w:rFonts w:ascii="Courier New" w:hAnsi="Courier New" w:hint="default"/>
        <w:color w:val="2F2F30"/>
      </w:rPr>
    </w:lvl>
    <w:lvl w:ilvl="2">
      <w:start w:val="1"/>
      <w:numFmt w:val="bullet"/>
      <w:lvlText w:val="‒"/>
      <w:lvlJc w:val="left"/>
      <w:pPr>
        <w:ind w:left="1080" w:hanging="360"/>
      </w:pPr>
      <w:rPr>
        <w:rFonts w:ascii="Times New Roman" w:hAnsi="Times New Roman" w:cs="Times New Roman" w:hint="default"/>
        <w:color w:val="2F2F30"/>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75" w15:restartNumberingAfterBreak="0">
    <w:nsid w:val="47FB245E"/>
    <w:multiLevelType w:val="multilevel"/>
    <w:tmpl w:val="EFA41052"/>
    <w:lvl w:ilvl="0">
      <w:start w:val="1"/>
      <w:numFmt w:val="bullet"/>
      <w:pStyle w:val="FEMABoxedCheckbox"/>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6" w15:restartNumberingAfterBreak="0">
    <w:nsid w:val="499F1756"/>
    <w:multiLevelType w:val="hybridMultilevel"/>
    <w:tmpl w:val="DB68B0A8"/>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9FC03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4BAA7859"/>
    <w:multiLevelType w:val="hybridMultilevel"/>
    <w:tmpl w:val="9296E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BD44495"/>
    <w:multiLevelType w:val="hybridMultilevel"/>
    <w:tmpl w:val="EA8E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C0A9BA6"/>
    <w:multiLevelType w:val="hybridMultilevel"/>
    <w:tmpl w:val="FFFFFFFF"/>
    <w:lvl w:ilvl="0" w:tplc="6240A97E">
      <w:start w:val="1"/>
      <w:numFmt w:val="bullet"/>
      <w:lvlText w:val=""/>
      <w:lvlJc w:val="left"/>
      <w:pPr>
        <w:ind w:left="720" w:hanging="360"/>
      </w:pPr>
      <w:rPr>
        <w:rFonts w:ascii="Wingdings" w:hAnsi="Wingdings" w:hint="default"/>
      </w:rPr>
    </w:lvl>
    <w:lvl w:ilvl="1" w:tplc="DFFEB174">
      <w:start w:val="1"/>
      <w:numFmt w:val="bullet"/>
      <w:lvlText w:val="o"/>
      <w:lvlJc w:val="left"/>
      <w:pPr>
        <w:ind w:left="1440" w:hanging="360"/>
      </w:pPr>
      <w:rPr>
        <w:rFonts w:ascii="Courier New" w:hAnsi="Courier New" w:hint="default"/>
      </w:rPr>
    </w:lvl>
    <w:lvl w:ilvl="2" w:tplc="54047322">
      <w:start w:val="1"/>
      <w:numFmt w:val="bullet"/>
      <w:lvlText w:val=""/>
      <w:lvlJc w:val="left"/>
      <w:pPr>
        <w:ind w:left="2160" w:hanging="360"/>
      </w:pPr>
      <w:rPr>
        <w:rFonts w:ascii="Wingdings" w:hAnsi="Wingdings" w:hint="default"/>
      </w:rPr>
    </w:lvl>
    <w:lvl w:ilvl="3" w:tplc="3CF4AF98">
      <w:start w:val="1"/>
      <w:numFmt w:val="bullet"/>
      <w:lvlText w:val=""/>
      <w:lvlJc w:val="left"/>
      <w:pPr>
        <w:ind w:left="2880" w:hanging="360"/>
      </w:pPr>
      <w:rPr>
        <w:rFonts w:ascii="Symbol" w:hAnsi="Symbol" w:hint="default"/>
      </w:rPr>
    </w:lvl>
    <w:lvl w:ilvl="4" w:tplc="09A44128">
      <w:start w:val="1"/>
      <w:numFmt w:val="bullet"/>
      <w:lvlText w:val="o"/>
      <w:lvlJc w:val="left"/>
      <w:pPr>
        <w:ind w:left="3600" w:hanging="360"/>
      </w:pPr>
      <w:rPr>
        <w:rFonts w:ascii="Courier New" w:hAnsi="Courier New" w:hint="default"/>
      </w:rPr>
    </w:lvl>
    <w:lvl w:ilvl="5" w:tplc="F7AE88BC">
      <w:start w:val="1"/>
      <w:numFmt w:val="bullet"/>
      <w:lvlText w:val=""/>
      <w:lvlJc w:val="left"/>
      <w:pPr>
        <w:ind w:left="4320" w:hanging="360"/>
      </w:pPr>
      <w:rPr>
        <w:rFonts w:ascii="Wingdings" w:hAnsi="Wingdings" w:hint="default"/>
      </w:rPr>
    </w:lvl>
    <w:lvl w:ilvl="6" w:tplc="06C0774C">
      <w:start w:val="1"/>
      <w:numFmt w:val="bullet"/>
      <w:lvlText w:val=""/>
      <w:lvlJc w:val="left"/>
      <w:pPr>
        <w:ind w:left="5040" w:hanging="360"/>
      </w:pPr>
      <w:rPr>
        <w:rFonts w:ascii="Symbol" w:hAnsi="Symbol" w:hint="default"/>
      </w:rPr>
    </w:lvl>
    <w:lvl w:ilvl="7" w:tplc="25C8F5DE">
      <w:start w:val="1"/>
      <w:numFmt w:val="bullet"/>
      <w:lvlText w:val="o"/>
      <w:lvlJc w:val="left"/>
      <w:pPr>
        <w:ind w:left="5760" w:hanging="360"/>
      </w:pPr>
      <w:rPr>
        <w:rFonts w:ascii="Courier New" w:hAnsi="Courier New" w:hint="default"/>
      </w:rPr>
    </w:lvl>
    <w:lvl w:ilvl="8" w:tplc="DD5A6508">
      <w:start w:val="1"/>
      <w:numFmt w:val="bullet"/>
      <w:lvlText w:val=""/>
      <w:lvlJc w:val="left"/>
      <w:pPr>
        <w:ind w:left="6480" w:hanging="360"/>
      </w:pPr>
      <w:rPr>
        <w:rFonts w:ascii="Wingdings" w:hAnsi="Wingdings" w:hint="default"/>
      </w:rPr>
    </w:lvl>
  </w:abstractNum>
  <w:abstractNum w:abstractNumId="81" w15:restartNumberingAfterBreak="0">
    <w:nsid w:val="4C760424"/>
    <w:multiLevelType w:val="hybridMultilevel"/>
    <w:tmpl w:val="1B78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C99FE5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4F7BE1D8"/>
    <w:multiLevelType w:val="hybridMultilevel"/>
    <w:tmpl w:val="FFFFFFFF"/>
    <w:lvl w:ilvl="0" w:tplc="FB1648EE">
      <w:start w:val="1"/>
      <w:numFmt w:val="bullet"/>
      <w:lvlText w:val=""/>
      <w:lvlJc w:val="left"/>
      <w:pPr>
        <w:ind w:left="720" w:hanging="360"/>
      </w:pPr>
      <w:rPr>
        <w:rFonts w:ascii="Wingdings" w:hAnsi="Wingdings" w:hint="default"/>
      </w:rPr>
    </w:lvl>
    <w:lvl w:ilvl="1" w:tplc="3420FBE2">
      <w:start w:val="1"/>
      <w:numFmt w:val="bullet"/>
      <w:lvlText w:val="o"/>
      <w:lvlJc w:val="left"/>
      <w:pPr>
        <w:ind w:left="1440" w:hanging="360"/>
      </w:pPr>
      <w:rPr>
        <w:rFonts w:ascii="Courier New" w:hAnsi="Courier New" w:hint="default"/>
      </w:rPr>
    </w:lvl>
    <w:lvl w:ilvl="2" w:tplc="B38C9AC2">
      <w:start w:val="1"/>
      <w:numFmt w:val="bullet"/>
      <w:lvlText w:val=""/>
      <w:lvlJc w:val="left"/>
      <w:pPr>
        <w:ind w:left="2160" w:hanging="360"/>
      </w:pPr>
      <w:rPr>
        <w:rFonts w:ascii="Wingdings" w:hAnsi="Wingdings" w:hint="default"/>
      </w:rPr>
    </w:lvl>
    <w:lvl w:ilvl="3" w:tplc="7A186D52">
      <w:start w:val="1"/>
      <w:numFmt w:val="bullet"/>
      <w:lvlText w:val=""/>
      <w:lvlJc w:val="left"/>
      <w:pPr>
        <w:ind w:left="2880" w:hanging="360"/>
      </w:pPr>
      <w:rPr>
        <w:rFonts w:ascii="Symbol" w:hAnsi="Symbol" w:hint="default"/>
      </w:rPr>
    </w:lvl>
    <w:lvl w:ilvl="4" w:tplc="5FDA900C">
      <w:start w:val="1"/>
      <w:numFmt w:val="bullet"/>
      <w:lvlText w:val="o"/>
      <w:lvlJc w:val="left"/>
      <w:pPr>
        <w:ind w:left="3600" w:hanging="360"/>
      </w:pPr>
      <w:rPr>
        <w:rFonts w:ascii="Courier New" w:hAnsi="Courier New" w:hint="default"/>
      </w:rPr>
    </w:lvl>
    <w:lvl w:ilvl="5" w:tplc="C874BDA6">
      <w:start w:val="1"/>
      <w:numFmt w:val="bullet"/>
      <w:lvlText w:val=""/>
      <w:lvlJc w:val="left"/>
      <w:pPr>
        <w:ind w:left="4320" w:hanging="360"/>
      </w:pPr>
      <w:rPr>
        <w:rFonts w:ascii="Wingdings" w:hAnsi="Wingdings" w:hint="default"/>
      </w:rPr>
    </w:lvl>
    <w:lvl w:ilvl="6" w:tplc="09042A0C">
      <w:start w:val="1"/>
      <w:numFmt w:val="bullet"/>
      <w:lvlText w:val=""/>
      <w:lvlJc w:val="left"/>
      <w:pPr>
        <w:ind w:left="5040" w:hanging="360"/>
      </w:pPr>
      <w:rPr>
        <w:rFonts w:ascii="Symbol" w:hAnsi="Symbol" w:hint="default"/>
      </w:rPr>
    </w:lvl>
    <w:lvl w:ilvl="7" w:tplc="652EEB8A">
      <w:start w:val="1"/>
      <w:numFmt w:val="bullet"/>
      <w:lvlText w:val="o"/>
      <w:lvlJc w:val="left"/>
      <w:pPr>
        <w:ind w:left="5760" w:hanging="360"/>
      </w:pPr>
      <w:rPr>
        <w:rFonts w:ascii="Courier New" w:hAnsi="Courier New" w:hint="default"/>
      </w:rPr>
    </w:lvl>
    <w:lvl w:ilvl="8" w:tplc="CDC0F98C">
      <w:start w:val="1"/>
      <w:numFmt w:val="bullet"/>
      <w:lvlText w:val=""/>
      <w:lvlJc w:val="left"/>
      <w:pPr>
        <w:ind w:left="6480" w:hanging="360"/>
      </w:pPr>
      <w:rPr>
        <w:rFonts w:ascii="Wingdings" w:hAnsi="Wingdings" w:hint="default"/>
      </w:rPr>
    </w:lvl>
  </w:abstractNum>
  <w:abstractNum w:abstractNumId="84" w15:restartNumberingAfterBreak="0">
    <w:nsid w:val="4F8C69B8"/>
    <w:multiLevelType w:val="hybridMultilevel"/>
    <w:tmpl w:val="312E3208"/>
    <w:lvl w:ilvl="0" w:tplc="DE8C6394">
      <w:start w:val="1"/>
      <w:numFmt w:val="bullet"/>
      <w:lvlText w:val=""/>
      <w:lvlJc w:val="left"/>
      <w:pPr>
        <w:ind w:left="720" w:hanging="360"/>
      </w:pPr>
      <w:rPr>
        <w:rFonts w:ascii="Symbol" w:hAnsi="Symbol"/>
      </w:rPr>
    </w:lvl>
    <w:lvl w:ilvl="1" w:tplc="984E5194">
      <w:start w:val="1"/>
      <w:numFmt w:val="bullet"/>
      <w:lvlText w:val=""/>
      <w:lvlJc w:val="left"/>
      <w:pPr>
        <w:ind w:left="720" w:hanging="360"/>
      </w:pPr>
      <w:rPr>
        <w:rFonts w:ascii="Symbol" w:hAnsi="Symbol"/>
      </w:rPr>
    </w:lvl>
    <w:lvl w:ilvl="2" w:tplc="0946007A">
      <w:start w:val="1"/>
      <w:numFmt w:val="bullet"/>
      <w:lvlText w:val=""/>
      <w:lvlJc w:val="left"/>
      <w:pPr>
        <w:ind w:left="720" w:hanging="360"/>
      </w:pPr>
      <w:rPr>
        <w:rFonts w:ascii="Symbol" w:hAnsi="Symbol"/>
      </w:rPr>
    </w:lvl>
    <w:lvl w:ilvl="3" w:tplc="CAF82FCA">
      <w:start w:val="1"/>
      <w:numFmt w:val="bullet"/>
      <w:lvlText w:val=""/>
      <w:lvlJc w:val="left"/>
      <w:pPr>
        <w:ind w:left="720" w:hanging="360"/>
      </w:pPr>
      <w:rPr>
        <w:rFonts w:ascii="Symbol" w:hAnsi="Symbol"/>
      </w:rPr>
    </w:lvl>
    <w:lvl w:ilvl="4" w:tplc="CF54784A">
      <w:start w:val="1"/>
      <w:numFmt w:val="bullet"/>
      <w:lvlText w:val=""/>
      <w:lvlJc w:val="left"/>
      <w:pPr>
        <w:ind w:left="720" w:hanging="360"/>
      </w:pPr>
      <w:rPr>
        <w:rFonts w:ascii="Symbol" w:hAnsi="Symbol"/>
      </w:rPr>
    </w:lvl>
    <w:lvl w:ilvl="5" w:tplc="290AD2FA">
      <w:start w:val="1"/>
      <w:numFmt w:val="bullet"/>
      <w:lvlText w:val=""/>
      <w:lvlJc w:val="left"/>
      <w:pPr>
        <w:ind w:left="720" w:hanging="360"/>
      </w:pPr>
      <w:rPr>
        <w:rFonts w:ascii="Symbol" w:hAnsi="Symbol"/>
      </w:rPr>
    </w:lvl>
    <w:lvl w:ilvl="6" w:tplc="79845B5E">
      <w:start w:val="1"/>
      <w:numFmt w:val="bullet"/>
      <w:lvlText w:val=""/>
      <w:lvlJc w:val="left"/>
      <w:pPr>
        <w:ind w:left="720" w:hanging="360"/>
      </w:pPr>
      <w:rPr>
        <w:rFonts w:ascii="Symbol" w:hAnsi="Symbol"/>
      </w:rPr>
    </w:lvl>
    <w:lvl w:ilvl="7" w:tplc="96FA5D26">
      <w:start w:val="1"/>
      <w:numFmt w:val="bullet"/>
      <w:lvlText w:val=""/>
      <w:lvlJc w:val="left"/>
      <w:pPr>
        <w:ind w:left="720" w:hanging="360"/>
      </w:pPr>
      <w:rPr>
        <w:rFonts w:ascii="Symbol" w:hAnsi="Symbol"/>
      </w:rPr>
    </w:lvl>
    <w:lvl w:ilvl="8" w:tplc="10B4320A">
      <w:start w:val="1"/>
      <w:numFmt w:val="bullet"/>
      <w:lvlText w:val=""/>
      <w:lvlJc w:val="left"/>
      <w:pPr>
        <w:ind w:left="720" w:hanging="360"/>
      </w:pPr>
      <w:rPr>
        <w:rFonts w:ascii="Symbol" w:hAnsi="Symbol"/>
      </w:rPr>
    </w:lvl>
  </w:abstractNum>
  <w:abstractNum w:abstractNumId="85" w15:restartNumberingAfterBreak="0">
    <w:nsid w:val="4F9266E1"/>
    <w:multiLevelType w:val="multilevel"/>
    <w:tmpl w:val="7F042B8A"/>
    <w:lvl w:ilvl="0">
      <w:start w:val="1"/>
      <w:numFmt w:val="bullet"/>
      <w:lvlText w:val=""/>
      <w:lvlJc w:val="left"/>
      <w:pPr>
        <w:ind w:left="720" w:hanging="360"/>
      </w:pPr>
      <w:rPr>
        <w:rFonts w:ascii="Wingdings" w:hAnsi="Wingdings" w:hint="default"/>
        <w:color w:val="000000" w:themeColor="text1"/>
        <w:sz w:val="24"/>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Times New Roman" w:hAnsi="Times New Roman" w:cs="Times New Roman" w:hint="default"/>
      </w:rPr>
    </w:lvl>
    <w:lvl w:ilvl="3">
      <w:start w:val="1"/>
      <w:numFmt w:val="bullet"/>
      <w:lvlText w:val="−"/>
      <w:lvlJc w:val="left"/>
      <w:pPr>
        <w:tabs>
          <w:tab w:val="num" w:pos="1440"/>
        </w:tabs>
        <w:ind w:left="1440" w:hanging="360"/>
      </w:pPr>
      <w:rPr>
        <w:rFonts w:ascii="Times New Roman" w:hAnsi="Times New Roman" w:cs="Times New Roman" w:hint="default"/>
      </w:rPr>
    </w:lvl>
    <w:lvl w:ilvl="4">
      <w:start w:val="1"/>
      <w:numFmt w:val="bullet"/>
      <w:lvlText w:val=""/>
      <w:lvlJc w:val="left"/>
      <w:pPr>
        <w:tabs>
          <w:tab w:val="num" w:pos="1800"/>
        </w:tabs>
        <w:ind w:left="1800" w:hanging="360"/>
      </w:pPr>
      <w:rPr>
        <w:rFonts w:ascii="Wingdings" w:hAnsi="Wingdings"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Times New Roman" w:hAnsi="Times New Roman" w:cs="Times New Roman" w:hint="default"/>
      </w:rPr>
    </w:lvl>
    <w:lvl w:ilvl="7">
      <w:start w:val="1"/>
      <w:numFmt w:val="bullet"/>
      <w:lvlText w:val="−"/>
      <w:lvlJc w:val="left"/>
      <w:pPr>
        <w:tabs>
          <w:tab w:val="num" w:pos="2880"/>
        </w:tabs>
        <w:ind w:left="2880" w:hanging="360"/>
      </w:pPr>
      <w:rPr>
        <w:rFonts w:ascii="Times New Roman" w:hAnsi="Times New Roman" w:cs="Times New Roman" w:hint="default"/>
      </w:rPr>
    </w:lvl>
    <w:lvl w:ilvl="8">
      <w:start w:val="1"/>
      <w:numFmt w:val="bullet"/>
      <w:lvlText w:val=""/>
      <w:lvlJc w:val="left"/>
      <w:pPr>
        <w:tabs>
          <w:tab w:val="num" w:pos="3240"/>
        </w:tabs>
        <w:ind w:left="3240" w:hanging="360"/>
      </w:pPr>
      <w:rPr>
        <w:rFonts w:ascii="Wingdings" w:hAnsi="Wingdings" w:hint="default"/>
      </w:rPr>
    </w:lvl>
  </w:abstractNum>
  <w:abstractNum w:abstractNumId="86" w15:restartNumberingAfterBreak="0">
    <w:nsid w:val="505228D0"/>
    <w:multiLevelType w:val="hybridMultilevel"/>
    <w:tmpl w:val="4D7C22C6"/>
    <w:lvl w:ilvl="0" w:tplc="9502DD04">
      <w:start w:val="1"/>
      <w:numFmt w:val="bullet"/>
      <w:pStyle w:val="MMCbulletstep1"/>
      <w:lvlText w:val=""/>
      <w:lvlJc w:val="left"/>
      <w:pPr>
        <w:ind w:left="1080" w:hanging="360"/>
      </w:pPr>
      <w:rPr>
        <w:rFonts w:ascii="Symbol" w:hAnsi="Symbol" w:hint="default"/>
      </w:rPr>
    </w:lvl>
    <w:lvl w:ilvl="1" w:tplc="A4862F98">
      <w:start w:val="1"/>
      <w:numFmt w:val="decimal"/>
      <w:lvlText w:val="%2."/>
      <w:lvlJc w:val="left"/>
      <w:pPr>
        <w:tabs>
          <w:tab w:val="num" w:pos="1800"/>
        </w:tabs>
        <w:ind w:left="1800" w:hanging="360"/>
      </w:pPr>
    </w:lvl>
    <w:lvl w:ilvl="2" w:tplc="5288A8AE" w:tentative="1">
      <w:start w:val="1"/>
      <w:numFmt w:val="decimal"/>
      <w:lvlText w:val="%3."/>
      <w:lvlJc w:val="left"/>
      <w:pPr>
        <w:tabs>
          <w:tab w:val="num" w:pos="2520"/>
        </w:tabs>
        <w:ind w:left="2520" w:hanging="360"/>
      </w:pPr>
    </w:lvl>
    <w:lvl w:ilvl="3" w:tplc="B7129DAA" w:tentative="1">
      <w:start w:val="1"/>
      <w:numFmt w:val="decimal"/>
      <w:lvlText w:val="%4."/>
      <w:lvlJc w:val="left"/>
      <w:pPr>
        <w:tabs>
          <w:tab w:val="num" w:pos="3240"/>
        </w:tabs>
        <w:ind w:left="3240" w:hanging="360"/>
      </w:pPr>
    </w:lvl>
    <w:lvl w:ilvl="4" w:tplc="0CC09208" w:tentative="1">
      <w:start w:val="1"/>
      <w:numFmt w:val="decimal"/>
      <w:lvlText w:val="%5."/>
      <w:lvlJc w:val="left"/>
      <w:pPr>
        <w:tabs>
          <w:tab w:val="num" w:pos="3960"/>
        </w:tabs>
        <w:ind w:left="3960" w:hanging="360"/>
      </w:pPr>
    </w:lvl>
    <w:lvl w:ilvl="5" w:tplc="CE66940C" w:tentative="1">
      <w:start w:val="1"/>
      <w:numFmt w:val="decimal"/>
      <w:lvlText w:val="%6."/>
      <w:lvlJc w:val="left"/>
      <w:pPr>
        <w:tabs>
          <w:tab w:val="num" w:pos="4680"/>
        </w:tabs>
        <w:ind w:left="4680" w:hanging="360"/>
      </w:pPr>
    </w:lvl>
    <w:lvl w:ilvl="6" w:tplc="09F671F2" w:tentative="1">
      <w:start w:val="1"/>
      <w:numFmt w:val="decimal"/>
      <w:lvlText w:val="%7."/>
      <w:lvlJc w:val="left"/>
      <w:pPr>
        <w:tabs>
          <w:tab w:val="num" w:pos="5400"/>
        </w:tabs>
        <w:ind w:left="5400" w:hanging="360"/>
      </w:pPr>
    </w:lvl>
    <w:lvl w:ilvl="7" w:tplc="B25E62F2" w:tentative="1">
      <w:start w:val="1"/>
      <w:numFmt w:val="decimal"/>
      <w:lvlText w:val="%8."/>
      <w:lvlJc w:val="left"/>
      <w:pPr>
        <w:tabs>
          <w:tab w:val="num" w:pos="6120"/>
        </w:tabs>
        <w:ind w:left="6120" w:hanging="360"/>
      </w:pPr>
    </w:lvl>
    <w:lvl w:ilvl="8" w:tplc="39F61424" w:tentative="1">
      <w:start w:val="1"/>
      <w:numFmt w:val="decimal"/>
      <w:lvlText w:val="%9."/>
      <w:lvlJc w:val="left"/>
      <w:pPr>
        <w:tabs>
          <w:tab w:val="num" w:pos="6840"/>
        </w:tabs>
        <w:ind w:left="6840" w:hanging="360"/>
      </w:pPr>
    </w:lvl>
  </w:abstractNum>
  <w:abstractNum w:abstractNumId="87" w15:restartNumberingAfterBreak="0">
    <w:nsid w:val="5096538B"/>
    <w:multiLevelType w:val="hybridMultilevel"/>
    <w:tmpl w:val="086A2E3A"/>
    <w:lvl w:ilvl="0" w:tplc="F4A88840">
      <w:start w:val="1"/>
      <w:numFmt w:val="bullet"/>
      <w:pStyle w:val="FEMABoxUNSHADED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50F166C7"/>
    <w:multiLevelType w:val="hybridMultilevel"/>
    <w:tmpl w:val="A41C5D90"/>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512F5082"/>
    <w:multiLevelType w:val="hybridMultilevel"/>
    <w:tmpl w:val="FFFFFFFF"/>
    <w:lvl w:ilvl="0" w:tplc="FE5258C6">
      <w:start w:val="1"/>
      <w:numFmt w:val="decimal"/>
      <w:lvlText w:val="%1."/>
      <w:lvlJc w:val="left"/>
      <w:pPr>
        <w:ind w:left="720" w:hanging="360"/>
      </w:pPr>
    </w:lvl>
    <w:lvl w:ilvl="1" w:tplc="36DABF84">
      <w:start w:val="1"/>
      <w:numFmt w:val="lowerLetter"/>
      <w:lvlText w:val="%2."/>
      <w:lvlJc w:val="left"/>
      <w:pPr>
        <w:ind w:left="1440" w:hanging="360"/>
      </w:pPr>
    </w:lvl>
    <w:lvl w:ilvl="2" w:tplc="A3A0CBA0">
      <w:start w:val="1"/>
      <w:numFmt w:val="decimal"/>
      <w:lvlText w:val="○"/>
      <w:lvlJc w:val="left"/>
      <w:pPr>
        <w:ind w:left="2160" w:hanging="180"/>
      </w:pPr>
    </w:lvl>
    <w:lvl w:ilvl="3" w:tplc="475023CA">
      <w:start w:val="1"/>
      <w:numFmt w:val="decimal"/>
      <w:lvlText w:val="%4."/>
      <w:lvlJc w:val="left"/>
      <w:pPr>
        <w:ind w:left="2880" w:hanging="360"/>
      </w:pPr>
    </w:lvl>
    <w:lvl w:ilvl="4" w:tplc="79007870">
      <w:start w:val="1"/>
      <w:numFmt w:val="lowerLetter"/>
      <w:lvlText w:val="%5."/>
      <w:lvlJc w:val="left"/>
      <w:pPr>
        <w:ind w:left="3600" w:hanging="360"/>
      </w:pPr>
    </w:lvl>
    <w:lvl w:ilvl="5" w:tplc="C02A9BD6">
      <w:start w:val="1"/>
      <w:numFmt w:val="lowerRoman"/>
      <w:lvlText w:val="%6."/>
      <w:lvlJc w:val="right"/>
      <w:pPr>
        <w:ind w:left="4320" w:hanging="180"/>
      </w:pPr>
    </w:lvl>
    <w:lvl w:ilvl="6" w:tplc="E034B448">
      <w:start w:val="1"/>
      <w:numFmt w:val="decimal"/>
      <w:lvlText w:val="%7."/>
      <w:lvlJc w:val="left"/>
      <w:pPr>
        <w:ind w:left="5040" w:hanging="360"/>
      </w:pPr>
    </w:lvl>
    <w:lvl w:ilvl="7" w:tplc="E24E78A2">
      <w:start w:val="1"/>
      <w:numFmt w:val="lowerLetter"/>
      <w:lvlText w:val="%8."/>
      <w:lvlJc w:val="left"/>
      <w:pPr>
        <w:ind w:left="5760" w:hanging="360"/>
      </w:pPr>
    </w:lvl>
    <w:lvl w:ilvl="8" w:tplc="710C6DBA">
      <w:start w:val="1"/>
      <w:numFmt w:val="lowerRoman"/>
      <w:lvlText w:val="%9."/>
      <w:lvlJc w:val="right"/>
      <w:pPr>
        <w:ind w:left="6480" w:hanging="180"/>
      </w:pPr>
    </w:lvl>
  </w:abstractNum>
  <w:abstractNum w:abstractNumId="90" w15:restartNumberingAfterBreak="0">
    <w:nsid w:val="519CA0E7"/>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1D8C768"/>
    <w:multiLevelType w:val="multilevel"/>
    <w:tmpl w:val="FFFFFFFF"/>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208DB9D"/>
    <w:multiLevelType w:val="hybridMultilevel"/>
    <w:tmpl w:val="FFFFFFFF"/>
    <w:lvl w:ilvl="0" w:tplc="F3BAB42A">
      <w:start w:val="1"/>
      <w:numFmt w:val="bullet"/>
      <w:lvlText w:val="‒"/>
      <w:lvlJc w:val="left"/>
      <w:pPr>
        <w:ind w:left="720" w:hanging="360"/>
      </w:pPr>
      <w:rPr>
        <w:rFonts w:ascii="Times New Roman" w:hAnsi="Times New Roman" w:hint="default"/>
      </w:rPr>
    </w:lvl>
    <w:lvl w:ilvl="1" w:tplc="1DD83DDC">
      <w:start w:val="1"/>
      <w:numFmt w:val="bullet"/>
      <w:lvlText w:val="o"/>
      <w:lvlJc w:val="left"/>
      <w:pPr>
        <w:ind w:left="1440" w:hanging="360"/>
      </w:pPr>
      <w:rPr>
        <w:rFonts w:ascii="Courier New" w:hAnsi="Courier New" w:hint="default"/>
      </w:rPr>
    </w:lvl>
    <w:lvl w:ilvl="2" w:tplc="9F284A38">
      <w:start w:val="1"/>
      <w:numFmt w:val="bullet"/>
      <w:lvlText w:val=""/>
      <w:lvlJc w:val="left"/>
      <w:pPr>
        <w:ind w:left="2160" w:hanging="360"/>
      </w:pPr>
      <w:rPr>
        <w:rFonts w:ascii="Wingdings" w:hAnsi="Wingdings" w:hint="default"/>
      </w:rPr>
    </w:lvl>
    <w:lvl w:ilvl="3" w:tplc="9A621672">
      <w:start w:val="1"/>
      <w:numFmt w:val="bullet"/>
      <w:lvlText w:val=""/>
      <w:lvlJc w:val="left"/>
      <w:pPr>
        <w:ind w:left="2880" w:hanging="360"/>
      </w:pPr>
      <w:rPr>
        <w:rFonts w:ascii="Symbol" w:hAnsi="Symbol" w:hint="default"/>
      </w:rPr>
    </w:lvl>
    <w:lvl w:ilvl="4" w:tplc="7E3E99BA">
      <w:start w:val="1"/>
      <w:numFmt w:val="bullet"/>
      <w:lvlText w:val="o"/>
      <w:lvlJc w:val="left"/>
      <w:pPr>
        <w:ind w:left="3600" w:hanging="360"/>
      </w:pPr>
      <w:rPr>
        <w:rFonts w:ascii="Courier New" w:hAnsi="Courier New" w:hint="default"/>
      </w:rPr>
    </w:lvl>
    <w:lvl w:ilvl="5" w:tplc="0AA4B202">
      <w:start w:val="1"/>
      <w:numFmt w:val="bullet"/>
      <w:lvlText w:val=""/>
      <w:lvlJc w:val="left"/>
      <w:pPr>
        <w:ind w:left="4320" w:hanging="360"/>
      </w:pPr>
      <w:rPr>
        <w:rFonts w:ascii="Wingdings" w:hAnsi="Wingdings" w:hint="default"/>
      </w:rPr>
    </w:lvl>
    <w:lvl w:ilvl="6" w:tplc="72327F80">
      <w:start w:val="1"/>
      <w:numFmt w:val="bullet"/>
      <w:lvlText w:val=""/>
      <w:lvlJc w:val="left"/>
      <w:pPr>
        <w:ind w:left="5040" w:hanging="360"/>
      </w:pPr>
      <w:rPr>
        <w:rFonts w:ascii="Symbol" w:hAnsi="Symbol" w:hint="default"/>
      </w:rPr>
    </w:lvl>
    <w:lvl w:ilvl="7" w:tplc="D9262982">
      <w:start w:val="1"/>
      <w:numFmt w:val="bullet"/>
      <w:lvlText w:val="o"/>
      <w:lvlJc w:val="left"/>
      <w:pPr>
        <w:ind w:left="5760" w:hanging="360"/>
      </w:pPr>
      <w:rPr>
        <w:rFonts w:ascii="Courier New" w:hAnsi="Courier New" w:hint="default"/>
      </w:rPr>
    </w:lvl>
    <w:lvl w:ilvl="8" w:tplc="CE60DBA8">
      <w:start w:val="1"/>
      <w:numFmt w:val="bullet"/>
      <w:lvlText w:val=""/>
      <w:lvlJc w:val="left"/>
      <w:pPr>
        <w:ind w:left="6480" w:hanging="360"/>
      </w:pPr>
      <w:rPr>
        <w:rFonts w:ascii="Wingdings" w:hAnsi="Wingdings" w:hint="default"/>
      </w:rPr>
    </w:lvl>
  </w:abstractNum>
  <w:abstractNum w:abstractNumId="93" w15:restartNumberingAfterBreak="0">
    <w:nsid w:val="52221D3A"/>
    <w:multiLevelType w:val="hybridMultilevel"/>
    <w:tmpl w:val="05F2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52EC755E"/>
    <w:multiLevelType w:val="hybridMultilevel"/>
    <w:tmpl w:val="C4AED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30C09F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53AE7FEB"/>
    <w:multiLevelType w:val="hybridMultilevel"/>
    <w:tmpl w:val="743A46E4"/>
    <w:lvl w:ilvl="0" w:tplc="A3C2B5C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7" w15:restartNumberingAfterBreak="0">
    <w:nsid w:val="55CF3ADD"/>
    <w:multiLevelType w:val="hybridMultilevel"/>
    <w:tmpl w:val="46F8E74A"/>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5D767D1"/>
    <w:multiLevelType w:val="hybridMultilevel"/>
    <w:tmpl w:val="398CF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70D481C"/>
    <w:multiLevelType w:val="hybridMultilevel"/>
    <w:tmpl w:val="281AC37C"/>
    <w:lvl w:ilvl="0" w:tplc="1C1257DC">
      <w:start w:val="1"/>
      <w:numFmt w:val="bullet"/>
      <w:lvlText w:val=""/>
      <w:lvlJc w:val="left"/>
      <w:pPr>
        <w:ind w:left="720" w:hanging="360"/>
      </w:pPr>
      <w:rPr>
        <w:rFonts w:ascii="Symbol" w:hAnsi="Symbol"/>
      </w:rPr>
    </w:lvl>
    <w:lvl w:ilvl="1" w:tplc="26724D1C">
      <w:start w:val="1"/>
      <w:numFmt w:val="bullet"/>
      <w:lvlText w:val=""/>
      <w:lvlJc w:val="left"/>
      <w:pPr>
        <w:ind w:left="720" w:hanging="360"/>
      </w:pPr>
      <w:rPr>
        <w:rFonts w:ascii="Symbol" w:hAnsi="Symbol"/>
      </w:rPr>
    </w:lvl>
    <w:lvl w:ilvl="2" w:tplc="9AD2FDFE">
      <w:start w:val="1"/>
      <w:numFmt w:val="bullet"/>
      <w:lvlText w:val=""/>
      <w:lvlJc w:val="left"/>
      <w:pPr>
        <w:ind w:left="720" w:hanging="360"/>
      </w:pPr>
      <w:rPr>
        <w:rFonts w:ascii="Symbol" w:hAnsi="Symbol"/>
      </w:rPr>
    </w:lvl>
    <w:lvl w:ilvl="3" w:tplc="95126D62">
      <w:start w:val="1"/>
      <w:numFmt w:val="bullet"/>
      <w:lvlText w:val=""/>
      <w:lvlJc w:val="left"/>
      <w:pPr>
        <w:ind w:left="720" w:hanging="360"/>
      </w:pPr>
      <w:rPr>
        <w:rFonts w:ascii="Symbol" w:hAnsi="Symbol"/>
      </w:rPr>
    </w:lvl>
    <w:lvl w:ilvl="4" w:tplc="E55EDEC2">
      <w:start w:val="1"/>
      <w:numFmt w:val="bullet"/>
      <w:lvlText w:val=""/>
      <w:lvlJc w:val="left"/>
      <w:pPr>
        <w:ind w:left="720" w:hanging="360"/>
      </w:pPr>
      <w:rPr>
        <w:rFonts w:ascii="Symbol" w:hAnsi="Symbol"/>
      </w:rPr>
    </w:lvl>
    <w:lvl w:ilvl="5" w:tplc="60E0C5BA">
      <w:start w:val="1"/>
      <w:numFmt w:val="bullet"/>
      <w:lvlText w:val=""/>
      <w:lvlJc w:val="left"/>
      <w:pPr>
        <w:ind w:left="720" w:hanging="360"/>
      </w:pPr>
      <w:rPr>
        <w:rFonts w:ascii="Symbol" w:hAnsi="Symbol"/>
      </w:rPr>
    </w:lvl>
    <w:lvl w:ilvl="6" w:tplc="230A80C6">
      <w:start w:val="1"/>
      <w:numFmt w:val="bullet"/>
      <w:lvlText w:val=""/>
      <w:lvlJc w:val="left"/>
      <w:pPr>
        <w:ind w:left="720" w:hanging="360"/>
      </w:pPr>
      <w:rPr>
        <w:rFonts w:ascii="Symbol" w:hAnsi="Symbol"/>
      </w:rPr>
    </w:lvl>
    <w:lvl w:ilvl="7" w:tplc="BB986C70">
      <w:start w:val="1"/>
      <w:numFmt w:val="bullet"/>
      <w:lvlText w:val=""/>
      <w:lvlJc w:val="left"/>
      <w:pPr>
        <w:ind w:left="720" w:hanging="360"/>
      </w:pPr>
      <w:rPr>
        <w:rFonts w:ascii="Symbol" w:hAnsi="Symbol"/>
      </w:rPr>
    </w:lvl>
    <w:lvl w:ilvl="8" w:tplc="77D0CDFA">
      <w:start w:val="1"/>
      <w:numFmt w:val="bullet"/>
      <w:lvlText w:val=""/>
      <w:lvlJc w:val="left"/>
      <w:pPr>
        <w:ind w:left="720" w:hanging="360"/>
      </w:pPr>
      <w:rPr>
        <w:rFonts w:ascii="Symbol" w:hAnsi="Symbol"/>
      </w:rPr>
    </w:lvl>
  </w:abstractNum>
  <w:abstractNum w:abstractNumId="100" w15:restartNumberingAfterBreak="0">
    <w:nsid w:val="597D475C"/>
    <w:multiLevelType w:val="hybridMultilevel"/>
    <w:tmpl w:val="99028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EC2F5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AEC4C14"/>
    <w:multiLevelType w:val="hybridMultilevel"/>
    <w:tmpl w:val="4B708E56"/>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E50646B"/>
    <w:multiLevelType w:val="hybridMultilevel"/>
    <w:tmpl w:val="EA1AA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EBA4679"/>
    <w:multiLevelType w:val="hybridMultilevel"/>
    <w:tmpl w:val="B620A0B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05" w15:restartNumberingAfterBreak="0">
    <w:nsid w:val="5EC2112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5FB72B91"/>
    <w:multiLevelType w:val="multilevel"/>
    <w:tmpl w:val="68F86564"/>
    <w:lvl w:ilvl="0">
      <w:start w:val="1"/>
      <w:numFmt w:val="upperLetter"/>
      <w:pStyle w:val="FEMAModelLanguageorExcerptLETTERS"/>
      <w:suff w:val="space"/>
      <w:lvlText w:val="%1."/>
      <w:lvlJc w:val="left"/>
      <w:pPr>
        <w:ind w:left="720" w:firstLine="0"/>
      </w:pPr>
      <w:rPr>
        <w:rFonts w:hint="default"/>
      </w:rPr>
    </w:lvl>
    <w:lvl w:ilvl="1">
      <w:start w:val="1"/>
      <w:numFmt w:val="decimal"/>
      <w:pStyle w:val="FEMAModelLanguageorExcerptNUMBERS"/>
      <w:lvlText w:val="(%2)"/>
      <w:lvlJc w:val="left"/>
      <w:pPr>
        <w:ind w:left="1152" w:hanging="432"/>
      </w:pPr>
      <w:rPr>
        <w:rFonts w:hint="default"/>
      </w:rPr>
    </w:lvl>
    <w:lvl w:ilvl="2">
      <w:start w:val="1"/>
      <w:numFmt w:val="lowerLetter"/>
      <w:pStyle w:val="FEMAModelLanguageorExcerptSUBLETTERS"/>
      <w:lvlText w:val="  %3."/>
      <w:lvlJc w:val="left"/>
      <w:pPr>
        <w:ind w:left="1152" w:hanging="432"/>
      </w:pPr>
      <w:rPr>
        <w:rFont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7" w15:restartNumberingAfterBreak="0">
    <w:nsid w:val="60590950"/>
    <w:multiLevelType w:val="hybridMultilevel"/>
    <w:tmpl w:val="C9B0F82C"/>
    <w:lvl w:ilvl="0" w:tplc="3E28E42A">
      <w:start w:val="1"/>
      <w:numFmt w:val="bullet"/>
      <w:lvlText w:val=""/>
      <w:lvlJc w:val="left"/>
      <w:pPr>
        <w:ind w:left="720" w:hanging="360"/>
      </w:pPr>
      <w:rPr>
        <w:rFonts w:ascii="Symbol" w:hAnsi="Symbol"/>
      </w:rPr>
    </w:lvl>
    <w:lvl w:ilvl="1" w:tplc="D49E4FC0">
      <w:start w:val="1"/>
      <w:numFmt w:val="bullet"/>
      <w:lvlText w:val=""/>
      <w:lvlJc w:val="left"/>
      <w:pPr>
        <w:ind w:left="720" w:hanging="360"/>
      </w:pPr>
      <w:rPr>
        <w:rFonts w:ascii="Symbol" w:hAnsi="Symbol"/>
      </w:rPr>
    </w:lvl>
    <w:lvl w:ilvl="2" w:tplc="07801124">
      <w:start w:val="1"/>
      <w:numFmt w:val="bullet"/>
      <w:lvlText w:val=""/>
      <w:lvlJc w:val="left"/>
      <w:pPr>
        <w:ind w:left="720" w:hanging="360"/>
      </w:pPr>
      <w:rPr>
        <w:rFonts w:ascii="Symbol" w:hAnsi="Symbol"/>
      </w:rPr>
    </w:lvl>
    <w:lvl w:ilvl="3" w:tplc="D0F6EDAC">
      <w:start w:val="1"/>
      <w:numFmt w:val="bullet"/>
      <w:lvlText w:val=""/>
      <w:lvlJc w:val="left"/>
      <w:pPr>
        <w:ind w:left="720" w:hanging="360"/>
      </w:pPr>
      <w:rPr>
        <w:rFonts w:ascii="Symbol" w:hAnsi="Symbol"/>
      </w:rPr>
    </w:lvl>
    <w:lvl w:ilvl="4" w:tplc="9FA8731A">
      <w:start w:val="1"/>
      <w:numFmt w:val="bullet"/>
      <w:lvlText w:val=""/>
      <w:lvlJc w:val="left"/>
      <w:pPr>
        <w:ind w:left="720" w:hanging="360"/>
      </w:pPr>
      <w:rPr>
        <w:rFonts w:ascii="Symbol" w:hAnsi="Symbol"/>
      </w:rPr>
    </w:lvl>
    <w:lvl w:ilvl="5" w:tplc="2EA02AEE">
      <w:start w:val="1"/>
      <w:numFmt w:val="bullet"/>
      <w:lvlText w:val=""/>
      <w:lvlJc w:val="left"/>
      <w:pPr>
        <w:ind w:left="720" w:hanging="360"/>
      </w:pPr>
      <w:rPr>
        <w:rFonts w:ascii="Symbol" w:hAnsi="Symbol"/>
      </w:rPr>
    </w:lvl>
    <w:lvl w:ilvl="6" w:tplc="45147ACE">
      <w:start w:val="1"/>
      <w:numFmt w:val="bullet"/>
      <w:lvlText w:val=""/>
      <w:lvlJc w:val="left"/>
      <w:pPr>
        <w:ind w:left="720" w:hanging="360"/>
      </w:pPr>
      <w:rPr>
        <w:rFonts w:ascii="Symbol" w:hAnsi="Symbol"/>
      </w:rPr>
    </w:lvl>
    <w:lvl w:ilvl="7" w:tplc="A8FA1490">
      <w:start w:val="1"/>
      <w:numFmt w:val="bullet"/>
      <w:lvlText w:val=""/>
      <w:lvlJc w:val="left"/>
      <w:pPr>
        <w:ind w:left="720" w:hanging="360"/>
      </w:pPr>
      <w:rPr>
        <w:rFonts w:ascii="Symbol" w:hAnsi="Symbol"/>
      </w:rPr>
    </w:lvl>
    <w:lvl w:ilvl="8" w:tplc="217012D2">
      <w:start w:val="1"/>
      <w:numFmt w:val="bullet"/>
      <w:lvlText w:val=""/>
      <w:lvlJc w:val="left"/>
      <w:pPr>
        <w:ind w:left="720" w:hanging="360"/>
      </w:pPr>
      <w:rPr>
        <w:rFonts w:ascii="Symbol" w:hAnsi="Symbol"/>
      </w:rPr>
    </w:lvl>
  </w:abstractNum>
  <w:abstractNum w:abstractNumId="108" w15:restartNumberingAfterBreak="0">
    <w:nsid w:val="61CD43B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6254E63F"/>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6309CD45"/>
    <w:multiLevelType w:val="hybridMultilevel"/>
    <w:tmpl w:val="FFFFFFFF"/>
    <w:lvl w:ilvl="0" w:tplc="BD6689CA">
      <w:start w:val="1"/>
      <w:numFmt w:val="decimal"/>
      <w:lvlText w:val="%1."/>
      <w:lvlJc w:val="left"/>
      <w:pPr>
        <w:ind w:left="720" w:hanging="360"/>
      </w:pPr>
    </w:lvl>
    <w:lvl w:ilvl="1" w:tplc="9F340E4C">
      <w:start w:val="1"/>
      <w:numFmt w:val="lowerLetter"/>
      <w:lvlText w:val="%2."/>
      <w:lvlJc w:val="left"/>
      <w:pPr>
        <w:ind w:left="1440" w:hanging="360"/>
      </w:pPr>
    </w:lvl>
    <w:lvl w:ilvl="2" w:tplc="F0D8211A">
      <w:start w:val="1"/>
      <w:numFmt w:val="decimal"/>
      <w:lvlText w:val="○"/>
      <w:lvlJc w:val="left"/>
      <w:pPr>
        <w:ind w:left="2160" w:hanging="180"/>
      </w:pPr>
    </w:lvl>
    <w:lvl w:ilvl="3" w:tplc="4176BBD2">
      <w:start w:val="1"/>
      <w:numFmt w:val="decimal"/>
      <w:lvlText w:val="%4."/>
      <w:lvlJc w:val="left"/>
      <w:pPr>
        <w:ind w:left="2880" w:hanging="360"/>
      </w:pPr>
    </w:lvl>
    <w:lvl w:ilvl="4" w:tplc="124C65E2">
      <w:start w:val="1"/>
      <w:numFmt w:val="lowerLetter"/>
      <w:lvlText w:val="%5."/>
      <w:lvlJc w:val="left"/>
      <w:pPr>
        <w:ind w:left="3600" w:hanging="360"/>
      </w:pPr>
    </w:lvl>
    <w:lvl w:ilvl="5" w:tplc="2B42F382">
      <w:start w:val="1"/>
      <w:numFmt w:val="lowerRoman"/>
      <w:lvlText w:val="%6."/>
      <w:lvlJc w:val="right"/>
      <w:pPr>
        <w:ind w:left="4320" w:hanging="180"/>
      </w:pPr>
    </w:lvl>
    <w:lvl w:ilvl="6" w:tplc="618CB326">
      <w:start w:val="1"/>
      <w:numFmt w:val="decimal"/>
      <w:lvlText w:val="%7."/>
      <w:lvlJc w:val="left"/>
      <w:pPr>
        <w:ind w:left="5040" w:hanging="360"/>
      </w:pPr>
    </w:lvl>
    <w:lvl w:ilvl="7" w:tplc="3040753A">
      <w:start w:val="1"/>
      <w:numFmt w:val="lowerLetter"/>
      <w:lvlText w:val="%8."/>
      <w:lvlJc w:val="left"/>
      <w:pPr>
        <w:ind w:left="5760" w:hanging="360"/>
      </w:pPr>
    </w:lvl>
    <w:lvl w:ilvl="8" w:tplc="A22CE0D2">
      <w:start w:val="1"/>
      <w:numFmt w:val="lowerRoman"/>
      <w:lvlText w:val="%9."/>
      <w:lvlJc w:val="right"/>
      <w:pPr>
        <w:ind w:left="6480" w:hanging="180"/>
      </w:pPr>
    </w:lvl>
  </w:abstractNum>
  <w:abstractNum w:abstractNumId="111" w15:restartNumberingAfterBreak="0">
    <w:nsid w:val="64B37C8A"/>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655B2B66"/>
    <w:multiLevelType w:val="hybridMultilevel"/>
    <w:tmpl w:val="22FEDFF0"/>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6D4258"/>
    <w:multiLevelType w:val="hybridMultilevel"/>
    <w:tmpl w:val="4C26B8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5D1608D"/>
    <w:multiLevelType w:val="multilevel"/>
    <w:tmpl w:val="66F2B2AE"/>
    <w:lvl w:ilvl="0">
      <w:start w:val="1"/>
      <w:numFmt w:val="decimal"/>
      <w:pStyle w:val="FEMATableNumbers"/>
      <w:lvlText w:val="%1."/>
      <w:lvlJc w:val="left"/>
      <w:pPr>
        <w:ind w:left="288" w:hanging="288"/>
      </w:pPr>
      <w:rPr>
        <w:rFonts w:hint="default"/>
      </w:rPr>
    </w:lvl>
    <w:lvl w:ilvl="1">
      <w:start w:val="1"/>
      <w:numFmt w:val="none"/>
      <w:lvlText w:val="%2"/>
      <w:lvlJc w:val="left"/>
      <w:pPr>
        <w:ind w:left="288" w:hanging="288"/>
      </w:pPr>
      <w:rPr>
        <w:rFonts w:hint="default"/>
      </w:rPr>
    </w:lvl>
    <w:lvl w:ilvl="2">
      <w:start w:val="1"/>
      <w:numFmt w:val="none"/>
      <w:lvlText w:val="%3"/>
      <w:lvlJc w:val="right"/>
      <w:pPr>
        <w:ind w:left="288" w:hanging="288"/>
      </w:pPr>
      <w:rPr>
        <w:rFonts w:hint="default"/>
      </w:rPr>
    </w:lvl>
    <w:lvl w:ilvl="3">
      <w:start w:val="1"/>
      <w:numFmt w:val="none"/>
      <w:lvlText w:val="%4"/>
      <w:lvlJc w:val="left"/>
      <w:pPr>
        <w:ind w:left="288" w:hanging="288"/>
      </w:pPr>
      <w:rPr>
        <w:rFonts w:hint="default"/>
      </w:rPr>
    </w:lvl>
    <w:lvl w:ilvl="4">
      <w:start w:val="1"/>
      <w:numFmt w:val="none"/>
      <w:lvlText w:val="%5"/>
      <w:lvlJc w:val="left"/>
      <w:pPr>
        <w:ind w:left="288" w:hanging="288"/>
      </w:pPr>
      <w:rPr>
        <w:rFonts w:hint="default"/>
      </w:rPr>
    </w:lvl>
    <w:lvl w:ilvl="5">
      <w:start w:val="1"/>
      <w:numFmt w:val="lowerRoman"/>
      <w:lvlText w:val="%6."/>
      <w:lvlJc w:val="right"/>
      <w:pPr>
        <w:ind w:left="288" w:hanging="288"/>
      </w:pPr>
      <w:rPr>
        <w:rFonts w:hint="default"/>
      </w:rPr>
    </w:lvl>
    <w:lvl w:ilvl="6">
      <w:start w:val="1"/>
      <w:numFmt w:val="decimal"/>
      <w:lvlText w:val="%7."/>
      <w:lvlJc w:val="left"/>
      <w:pPr>
        <w:ind w:left="288" w:hanging="288"/>
      </w:pPr>
      <w:rPr>
        <w:rFonts w:hint="default"/>
      </w:rPr>
    </w:lvl>
    <w:lvl w:ilvl="7">
      <w:start w:val="1"/>
      <w:numFmt w:val="lowerLetter"/>
      <w:lvlText w:val="%8."/>
      <w:lvlJc w:val="left"/>
      <w:pPr>
        <w:ind w:left="288" w:hanging="288"/>
      </w:pPr>
      <w:rPr>
        <w:rFonts w:hint="default"/>
      </w:rPr>
    </w:lvl>
    <w:lvl w:ilvl="8">
      <w:start w:val="1"/>
      <w:numFmt w:val="lowerRoman"/>
      <w:lvlText w:val="%9."/>
      <w:lvlJc w:val="right"/>
      <w:pPr>
        <w:ind w:left="288" w:hanging="288"/>
      </w:pPr>
      <w:rPr>
        <w:rFonts w:hint="default"/>
      </w:rPr>
    </w:lvl>
  </w:abstractNum>
  <w:abstractNum w:abstractNumId="115" w15:restartNumberingAfterBreak="0">
    <w:nsid w:val="6793CF23"/>
    <w:multiLevelType w:val="hybridMultilevel"/>
    <w:tmpl w:val="FFFFFFFF"/>
    <w:lvl w:ilvl="0" w:tplc="8DA685C4">
      <w:start w:val="1"/>
      <w:numFmt w:val="bullet"/>
      <w:lvlText w:val=""/>
      <w:lvlJc w:val="left"/>
      <w:pPr>
        <w:ind w:left="720" w:hanging="360"/>
      </w:pPr>
      <w:rPr>
        <w:rFonts w:ascii="Symbol" w:hAnsi="Symbol" w:hint="default"/>
      </w:rPr>
    </w:lvl>
    <w:lvl w:ilvl="1" w:tplc="14C076E6">
      <w:start w:val="1"/>
      <w:numFmt w:val="bullet"/>
      <w:lvlText w:val="o"/>
      <w:lvlJc w:val="left"/>
      <w:pPr>
        <w:ind w:left="1440" w:hanging="360"/>
      </w:pPr>
      <w:rPr>
        <w:rFonts w:ascii="Courier New" w:hAnsi="Courier New" w:hint="default"/>
      </w:rPr>
    </w:lvl>
    <w:lvl w:ilvl="2" w:tplc="DEAE761C">
      <w:start w:val="1"/>
      <w:numFmt w:val="bullet"/>
      <w:lvlText w:val=""/>
      <w:lvlJc w:val="left"/>
      <w:pPr>
        <w:ind w:left="2160" w:hanging="360"/>
      </w:pPr>
      <w:rPr>
        <w:rFonts w:ascii="Wingdings" w:hAnsi="Wingdings" w:hint="default"/>
      </w:rPr>
    </w:lvl>
    <w:lvl w:ilvl="3" w:tplc="8D7C428A">
      <w:start w:val="1"/>
      <w:numFmt w:val="bullet"/>
      <w:lvlText w:val=""/>
      <w:lvlJc w:val="left"/>
      <w:pPr>
        <w:ind w:left="2880" w:hanging="360"/>
      </w:pPr>
      <w:rPr>
        <w:rFonts w:ascii="Symbol" w:hAnsi="Symbol" w:hint="default"/>
      </w:rPr>
    </w:lvl>
    <w:lvl w:ilvl="4" w:tplc="18B2A448">
      <w:start w:val="1"/>
      <w:numFmt w:val="bullet"/>
      <w:lvlText w:val="o"/>
      <w:lvlJc w:val="left"/>
      <w:pPr>
        <w:ind w:left="3600" w:hanging="360"/>
      </w:pPr>
      <w:rPr>
        <w:rFonts w:ascii="Courier New" w:hAnsi="Courier New" w:hint="default"/>
      </w:rPr>
    </w:lvl>
    <w:lvl w:ilvl="5" w:tplc="09507F3E">
      <w:start w:val="1"/>
      <w:numFmt w:val="bullet"/>
      <w:lvlText w:val=""/>
      <w:lvlJc w:val="left"/>
      <w:pPr>
        <w:ind w:left="4320" w:hanging="360"/>
      </w:pPr>
      <w:rPr>
        <w:rFonts w:ascii="Wingdings" w:hAnsi="Wingdings" w:hint="default"/>
      </w:rPr>
    </w:lvl>
    <w:lvl w:ilvl="6" w:tplc="0C660B6C">
      <w:start w:val="1"/>
      <w:numFmt w:val="bullet"/>
      <w:lvlText w:val=""/>
      <w:lvlJc w:val="left"/>
      <w:pPr>
        <w:ind w:left="5040" w:hanging="360"/>
      </w:pPr>
      <w:rPr>
        <w:rFonts w:ascii="Symbol" w:hAnsi="Symbol" w:hint="default"/>
      </w:rPr>
    </w:lvl>
    <w:lvl w:ilvl="7" w:tplc="87266668">
      <w:start w:val="1"/>
      <w:numFmt w:val="bullet"/>
      <w:lvlText w:val="o"/>
      <w:lvlJc w:val="left"/>
      <w:pPr>
        <w:ind w:left="5760" w:hanging="360"/>
      </w:pPr>
      <w:rPr>
        <w:rFonts w:ascii="Courier New" w:hAnsi="Courier New" w:hint="default"/>
      </w:rPr>
    </w:lvl>
    <w:lvl w:ilvl="8" w:tplc="2506AE7A">
      <w:start w:val="1"/>
      <w:numFmt w:val="bullet"/>
      <w:lvlText w:val=""/>
      <w:lvlJc w:val="left"/>
      <w:pPr>
        <w:ind w:left="6480" w:hanging="360"/>
      </w:pPr>
      <w:rPr>
        <w:rFonts w:ascii="Wingdings" w:hAnsi="Wingdings" w:hint="default"/>
      </w:rPr>
    </w:lvl>
  </w:abstractNum>
  <w:abstractNum w:abstractNumId="116" w15:restartNumberingAfterBreak="0">
    <w:nsid w:val="67EA9976"/>
    <w:multiLevelType w:val="hybridMultilevel"/>
    <w:tmpl w:val="FFFFFFFF"/>
    <w:lvl w:ilvl="0" w:tplc="061245CE">
      <w:start w:val="1"/>
      <w:numFmt w:val="bullet"/>
      <w:lvlText w:val=""/>
      <w:lvlJc w:val="left"/>
      <w:pPr>
        <w:ind w:left="720" w:hanging="360"/>
      </w:pPr>
      <w:rPr>
        <w:rFonts w:ascii="Wingdings" w:hAnsi="Wingdings" w:hint="default"/>
      </w:rPr>
    </w:lvl>
    <w:lvl w:ilvl="1" w:tplc="5E7C3E68">
      <w:start w:val="1"/>
      <w:numFmt w:val="bullet"/>
      <w:lvlText w:val="o"/>
      <w:lvlJc w:val="left"/>
      <w:pPr>
        <w:ind w:left="1440" w:hanging="360"/>
      </w:pPr>
      <w:rPr>
        <w:rFonts w:ascii="Courier New" w:hAnsi="Courier New" w:hint="default"/>
      </w:rPr>
    </w:lvl>
    <w:lvl w:ilvl="2" w:tplc="6BA28572">
      <w:start w:val="1"/>
      <w:numFmt w:val="bullet"/>
      <w:lvlText w:val=""/>
      <w:lvlJc w:val="left"/>
      <w:pPr>
        <w:ind w:left="2160" w:hanging="360"/>
      </w:pPr>
      <w:rPr>
        <w:rFonts w:ascii="Wingdings" w:hAnsi="Wingdings" w:hint="default"/>
      </w:rPr>
    </w:lvl>
    <w:lvl w:ilvl="3" w:tplc="D9CCF172">
      <w:start w:val="1"/>
      <w:numFmt w:val="bullet"/>
      <w:lvlText w:val=""/>
      <w:lvlJc w:val="left"/>
      <w:pPr>
        <w:ind w:left="2880" w:hanging="360"/>
      </w:pPr>
      <w:rPr>
        <w:rFonts w:ascii="Symbol" w:hAnsi="Symbol" w:hint="default"/>
      </w:rPr>
    </w:lvl>
    <w:lvl w:ilvl="4" w:tplc="5F944824">
      <w:start w:val="1"/>
      <w:numFmt w:val="bullet"/>
      <w:lvlText w:val="o"/>
      <w:lvlJc w:val="left"/>
      <w:pPr>
        <w:ind w:left="3600" w:hanging="360"/>
      </w:pPr>
      <w:rPr>
        <w:rFonts w:ascii="Courier New" w:hAnsi="Courier New" w:hint="default"/>
      </w:rPr>
    </w:lvl>
    <w:lvl w:ilvl="5" w:tplc="0998750A">
      <w:start w:val="1"/>
      <w:numFmt w:val="bullet"/>
      <w:lvlText w:val=""/>
      <w:lvlJc w:val="left"/>
      <w:pPr>
        <w:ind w:left="4320" w:hanging="360"/>
      </w:pPr>
      <w:rPr>
        <w:rFonts w:ascii="Wingdings" w:hAnsi="Wingdings" w:hint="default"/>
      </w:rPr>
    </w:lvl>
    <w:lvl w:ilvl="6" w:tplc="6C84861C">
      <w:start w:val="1"/>
      <w:numFmt w:val="bullet"/>
      <w:lvlText w:val=""/>
      <w:lvlJc w:val="left"/>
      <w:pPr>
        <w:ind w:left="5040" w:hanging="360"/>
      </w:pPr>
      <w:rPr>
        <w:rFonts w:ascii="Symbol" w:hAnsi="Symbol" w:hint="default"/>
      </w:rPr>
    </w:lvl>
    <w:lvl w:ilvl="7" w:tplc="3E9081AC">
      <w:start w:val="1"/>
      <w:numFmt w:val="bullet"/>
      <w:lvlText w:val="o"/>
      <w:lvlJc w:val="left"/>
      <w:pPr>
        <w:ind w:left="5760" w:hanging="360"/>
      </w:pPr>
      <w:rPr>
        <w:rFonts w:ascii="Courier New" w:hAnsi="Courier New" w:hint="default"/>
      </w:rPr>
    </w:lvl>
    <w:lvl w:ilvl="8" w:tplc="0D221EAE">
      <w:start w:val="1"/>
      <w:numFmt w:val="bullet"/>
      <w:lvlText w:val=""/>
      <w:lvlJc w:val="left"/>
      <w:pPr>
        <w:ind w:left="6480" w:hanging="360"/>
      </w:pPr>
      <w:rPr>
        <w:rFonts w:ascii="Wingdings" w:hAnsi="Wingdings" w:hint="default"/>
      </w:rPr>
    </w:lvl>
  </w:abstractNum>
  <w:abstractNum w:abstractNumId="117" w15:restartNumberingAfterBreak="0">
    <w:nsid w:val="694374E6"/>
    <w:multiLevelType w:val="hybridMultilevel"/>
    <w:tmpl w:val="A40E44DA"/>
    <w:lvl w:ilvl="0" w:tplc="A3C2B5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955355C"/>
    <w:multiLevelType w:val="multilevel"/>
    <w:tmpl w:val="92B6D870"/>
    <w:lvl w:ilvl="0">
      <w:start w:val="1"/>
      <w:numFmt w:val="decimal"/>
      <w:pStyle w:val="FEMAHeading0-CHAPTER"/>
      <w:lvlText w:val="%1"/>
      <w:lvlJc w:val="left"/>
      <w:pPr>
        <w:ind w:left="0" w:firstLine="0"/>
      </w:pPr>
    </w:lvl>
    <w:lvl w:ilvl="1">
      <w:start w:val="1"/>
      <w:numFmt w:val="decimal"/>
      <w:pStyle w:val="FEMAHeading1"/>
      <w:lvlText w:val="%2."/>
      <w:lvlJc w:val="left"/>
      <w:pPr>
        <w:ind w:left="720" w:hanging="720"/>
      </w:pPr>
    </w:lvl>
    <w:lvl w:ilvl="2">
      <w:start w:val="1"/>
      <w:numFmt w:val="decimal"/>
      <w:pStyle w:val="FEMAHeading2"/>
      <w:lvlText w:val="%2.%3."/>
      <w:lvlJc w:val="left"/>
      <w:pPr>
        <w:ind w:left="9270" w:hanging="1080"/>
      </w:pPr>
    </w:lvl>
    <w:lvl w:ilvl="3">
      <w:start w:val="1"/>
      <w:numFmt w:val="decimal"/>
      <w:pStyle w:val="FEMAHeading3"/>
      <w:lvlText w:val="%2.%3.%4."/>
      <w:lvlJc w:val="left"/>
      <w:pPr>
        <w:ind w:left="1296" w:hanging="1296"/>
      </w:pPr>
    </w:lvl>
    <w:lvl w:ilvl="4">
      <w:start w:val="1"/>
      <w:numFmt w:val="decimal"/>
      <w:pStyle w:val="FEMAHeading4"/>
      <w:suff w:val="nothing"/>
      <w:lvlText w:val=""/>
      <w:lvlJc w:val="left"/>
      <w:pPr>
        <w:ind w:left="0" w:firstLine="0"/>
      </w:pPr>
    </w:lvl>
    <w:lvl w:ilvl="5">
      <w:start w:val="1"/>
      <w:numFmt w:val="decimal"/>
      <w:pStyle w:val="FEMAHeading5"/>
      <w:suff w:val="nothing"/>
      <w:lvlText w:val=""/>
      <w:lvlJc w:val="left"/>
      <w:pPr>
        <w:ind w:left="0" w:firstLine="0"/>
      </w:pPr>
    </w:lvl>
    <w:lvl w:ilvl="6">
      <w:start w:val="1"/>
      <w:numFmt w:val="decimal"/>
      <w:lvlText w:val="%7."/>
      <w:lvlJc w:val="left"/>
      <w:pPr>
        <w:ind w:left="360" w:hanging="360"/>
      </w:pPr>
    </w:lvl>
    <w:lvl w:ilvl="7">
      <w:start w:val="1"/>
      <w:numFmt w:val="lowerLetter"/>
      <w:lvlText w:val="%8."/>
      <w:lvlJc w:val="left"/>
      <w:pPr>
        <w:ind w:left="360" w:hanging="360"/>
      </w:pPr>
    </w:lvl>
    <w:lvl w:ilvl="8">
      <w:start w:val="1"/>
      <w:numFmt w:val="lowerRoman"/>
      <w:lvlText w:val="%9."/>
      <w:lvlJc w:val="left"/>
      <w:pPr>
        <w:ind w:left="360" w:hanging="360"/>
      </w:pPr>
    </w:lvl>
  </w:abstractNum>
  <w:abstractNum w:abstractNumId="119" w15:restartNumberingAfterBreak="0">
    <w:nsid w:val="69720C78"/>
    <w:multiLevelType w:val="multilevel"/>
    <w:tmpl w:val="50589440"/>
    <w:lvl w:ilvl="0">
      <w:start w:val="1"/>
      <w:numFmt w:val="upperLetter"/>
      <w:pStyle w:val="Heading9"/>
      <w:suff w:val="space"/>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0" w15:restartNumberingAfterBreak="0">
    <w:nsid w:val="6A4813D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6AEAE95D"/>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2" w15:restartNumberingAfterBreak="0">
    <w:nsid w:val="6AECB90D"/>
    <w:multiLevelType w:val="hybridMultilevel"/>
    <w:tmpl w:val="F922102E"/>
    <w:lvl w:ilvl="0" w:tplc="0409000F">
      <w:start w:val="1"/>
      <w:numFmt w:val="decimal"/>
      <w:lvlText w:val="%1."/>
      <w:lvlJc w:val="left"/>
      <w:pPr>
        <w:ind w:left="1080" w:hanging="360"/>
      </w:pPr>
    </w:lvl>
    <w:lvl w:ilvl="1" w:tplc="68307EFE">
      <w:start w:val="1"/>
      <w:numFmt w:val="lowerLetter"/>
      <w:lvlText w:val="%2."/>
      <w:lvlJc w:val="left"/>
      <w:pPr>
        <w:ind w:left="1800" w:hanging="360"/>
      </w:pPr>
    </w:lvl>
    <w:lvl w:ilvl="2" w:tplc="4B3A78C2">
      <w:start w:val="1"/>
      <w:numFmt w:val="lowerRoman"/>
      <w:lvlText w:val="%3."/>
      <w:lvlJc w:val="right"/>
      <w:pPr>
        <w:ind w:left="2520" w:hanging="180"/>
      </w:pPr>
    </w:lvl>
    <w:lvl w:ilvl="3" w:tplc="2D1E2C44">
      <w:start w:val="1"/>
      <w:numFmt w:val="decimal"/>
      <w:lvlText w:val="%4."/>
      <w:lvlJc w:val="left"/>
      <w:pPr>
        <w:ind w:left="3240" w:hanging="360"/>
      </w:pPr>
    </w:lvl>
    <w:lvl w:ilvl="4" w:tplc="AE0C91C8">
      <w:start w:val="1"/>
      <w:numFmt w:val="lowerLetter"/>
      <w:lvlText w:val="%5."/>
      <w:lvlJc w:val="left"/>
      <w:pPr>
        <w:ind w:left="3960" w:hanging="360"/>
      </w:pPr>
    </w:lvl>
    <w:lvl w:ilvl="5" w:tplc="22289FDE">
      <w:start w:val="1"/>
      <w:numFmt w:val="lowerRoman"/>
      <w:lvlText w:val="%6."/>
      <w:lvlJc w:val="right"/>
      <w:pPr>
        <w:ind w:left="4680" w:hanging="180"/>
      </w:pPr>
    </w:lvl>
    <w:lvl w:ilvl="6" w:tplc="A9A22640">
      <w:start w:val="1"/>
      <w:numFmt w:val="decimal"/>
      <w:lvlText w:val="%7."/>
      <w:lvlJc w:val="left"/>
      <w:pPr>
        <w:ind w:left="5400" w:hanging="360"/>
      </w:pPr>
    </w:lvl>
    <w:lvl w:ilvl="7" w:tplc="CFACB880">
      <w:start w:val="1"/>
      <w:numFmt w:val="lowerLetter"/>
      <w:lvlText w:val="%8."/>
      <w:lvlJc w:val="left"/>
      <w:pPr>
        <w:ind w:left="6120" w:hanging="360"/>
      </w:pPr>
    </w:lvl>
    <w:lvl w:ilvl="8" w:tplc="96247B6C">
      <w:start w:val="1"/>
      <w:numFmt w:val="lowerRoman"/>
      <w:lvlText w:val="%9."/>
      <w:lvlJc w:val="right"/>
      <w:pPr>
        <w:ind w:left="6840" w:hanging="180"/>
      </w:pPr>
    </w:lvl>
  </w:abstractNum>
  <w:abstractNum w:abstractNumId="123" w15:restartNumberingAfterBreak="0">
    <w:nsid w:val="6BA3DD2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6C6244C6"/>
    <w:multiLevelType w:val="hybridMultilevel"/>
    <w:tmpl w:val="3214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C7A500B"/>
    <w:multiLevelType w:val="hybridMultilevel"/>
    <w:tmpl w:val="BAEC756E"/>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830149"/>
    <w:multiLevelType w:val="hybridMultilevel"/>
    <w:tmpl w:val="49047E7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6F794949"/>
    <w:multiLevelType w:val="hybridMultilevel"/>
    <w:tmpl w:val="C0CE3F68"/>
    <w:lvl w:ilvl="0" w:tplc="FFFFFFFF">
      <w:start w:val="1"/>
      <w:numFmt w:val="decimal"/>
      <w:lvlText w:val="%1)"/>
      <w:lvlJc w:val="left"/>
      <w:pPr>
        <w:ind w:left="720" w:hanging="360"/>
      </w:pPr>
    </w:lvl>
    <w:lvl w:ilvl="1" w:tplc="04090011">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8" w15:restartNumberingAfterBreak="0">
    <w:nsid w:val="706F3547"/>
    <w:multiLevelType w:val="multilevel"/>
    <w:tmpl w:val="B6C67248"/>
    <w:lvl w:ilvl="0">
      <w:start w:val="1"/>
      <w:numFmt w:val="decimal"/>
      <w:lvlText w:val="%1."/>
      <w:lvlJc w:val="left"/>
      <w:pPr>
        <w:tabs>
          <w:tab w:val="num" w:pos="1080"/>
        </w:tabs>
        <w:ind w:left="1080" w:hanging="360"/>
      </w:pPr>
      <w:rPr>
        <w:rFonts w:hint="default"/>
      </w:rPr>
    </w:lvl>
    <w:lvl w:ilvl="1">
      <w:start w:val="1"/>
      <w:numFmt w:val="lowerLetter"/>
      <w:pStyle w:val="Number"/>
      <w:lvlText w:val="%2."/>
      <w:lvlJc w:val="left"/>
      <w:pPr>
        <w:tabs>
          <w:tab w:val="num" w:pos="1440"/>
        </w:tabs>
        <w:ind w:left="1440" w:hanging="360"/>
      </w:pPr>
      <w:rPr>
        <w:rFonts w:hint="default"/>
      </w:rPr>
    </w:lvl>
    <w:lvl w:ilvl="2">
      <w:start w:val="1"/>
      <w:numFmt w:val="bullet"/>
      <w:lvlText w:val="○"/>
      <w:lvlJc w:val="left"/>
      <w:pPr>
        <w:tabs>
          <w:tab w:val="num" w:pos="1800"/>
        </w:tabs>
        <w:ind w:left="1800" w:hanging="360"/>
      </w:pPr>
      <w:rPr>
        <w:rFonts w:ascii="Times New Roman" w:hAnsi="Times New Roman" w:cs="Times New Roman" w:hint="default"/>
      </w:rPr>
    </w:lvl>
    <w:lvl w:ilvl="3">
      <w:start w:val="1"/>
      <w:numFmt w:val="bullet"/>
      <w:lvlText w:val="−"/>
      <w:lvlJc w:val="left"/>
      <w:pPr>
        <w:tabs>
          <w:tab w:val="num" w:pos="2160"/>
        </w:tabs>
        <w:ind w:left="2160" w:hanging="360"/>
      </w:pPr>
      <w:rPr>
        <w:rFonts w:ascii="Times New Roman" w:hAnsi="Times New Roman" w:cs="Times New Roman"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2880"/>
        </w:tabs>
        <w:ind w:left="2880" w:hanging="360"/>
      </w:pPr>
      <w:rPr>
        <w:rFonts w:ascii="Symbol" w:hAnsi="Symbol" w:hint="default"/>
      </w:rPr>
    </w:lvl>
    <w:lvl w:ilvl="6">
      <w:start w:val="1"/>
      <w:numFmt w:val="bullet"/>
      <w:lvlText w:val="○"/>
      <w:lvlJc w:val="left"/>
      <w:pPr>
        <w:tabs>
          <w:tab w:val="num" w:pos="3240"/>
        </w:tabs>
        <w:ind w:left="3240" w:hanging="360"/>
      </w:pPr>
      <w:rPr>
        <w:rFonts w:ascii="Times New Roman" w:hAnsi="Times New Roman" w:cs="Times New Roman" w:hint="default"/>
      </w:rPr>
    </w:lvl>
    <w:lvl w:ilvl="7">
      <w:start w:val="1"/>
      <w:numFmt w:val="bullet"/>
      <w:lvlText w:val="−"/>
      <w:lvlJc w:val="left"/>
      <w:pPr>
        <w:tabs>
          <w:tab w:val="num" w:pos="3600"/>
        </w:tabs>
        <w:ind w:left="3600" w:hanging="360"/>
      </w:pPr>
      <w:rPr>
        <w:rFonts w:ascii="Times New Roman" w:hAnsi="Times New Roman" w:cs="Times New Roman" w:hint="default"/>
      </w:rPr>
    </w:lvl>
    <w:lvl w:ilvl="8">
      <w:start w:val="1"/>
      <w:numFmt w:val="bullet"/>
      <w:lvlText w:val=""/>
      <w:lvlJc w:val="left"/>
      <w:pPr>
        <w:tabs>
          <w:tab w:val="num" w:pos="3960"/>
        </w:tabs>
        <w:ind w:left="3960" w:hanging="360"/>
      </w:pPr>
      <w:rPr>
        <w:rFonts w:ascii="Wingdings" w:hAnsi="Wingdings" w:hint="default"/>
      </w:rPr>
    </w:lvl>
  </w:abstractNum>
  <w:abstractNum w:abstractNumId="129" w15:restartNumberingAfterBreak="0">
    <w:nsid w:val="717A193A"/>
    <w:multiLevelType w:val="hybridMultilevel"/>
    <w:tmpl w:val="FFFFFFFF"/>
    <w:lvl w:ilvl="0" w:tplc="77D80714">
      <w:start w:val="1"/>
      <w:numFmt w:val="bullet"/>
      <w:lvlText w:val="§"/>
      <w:lvlJc w:val="left"/>
      <w:pPr>
        <w:ind w:left="720" w:hanging="360"/>
      </w:pPr>
      <w:rPr>
        <w:rFonts w:ascii="Wingdings" w:hAnsi="Wingdings" w:hint="default"/>
      </w:rPr>
    </w:lvl>
    <w:lvl w:ilvl="1" w:tplc="CDFE27AC">
      <w:start w:val="1"/>
      <w:numFmt w:val="bullet"/>
      <w:lvlText w:val="§"/>
      <w:lvlJc w:val="left"/>
      <w:pPr>
        <w:ind w:left="1440" w:hanging="360"/>
      </w:pPr>
      <w:rPr>
        <w:rFonts w:ascii="Wingdings" w:hAnsi="Wingdings" w:hint="default"/>
      </w:rPr>
    </w:lvl>
    <w:lvl w:ilvl="2" w:tplc="74BE138A">
      <w:start w:val="1"/>
      <w:numFmt w:val="decimal"/>
      <w:lvlText w:val="○"/>
      <w:lvlJc w:val="left"/>
      <w:pPr>
        <w:ind w:left="2160" w:hanging="360"/>
      </w:pPr>
    </w:lvl>
    <w:lvl w:ilvl="3" w:tplc="0D2257EE">
      <w:start w:val="1"/>
      <w:numFmt w:val="bullet"/>
      <w:lvlText w:val=""/>
      <w:lvlJc w:val="left"/>
      <w:pPr>
        <w:ind w:left="2880" w:hanging="360"/>
      </w:pPr>
      <w:rPr>
        <w:rFonts w:ascii="Symbol" w:hAnsi="Symbol" w:hint="default"/>
      </w:rPr>
    </w:lvl>
    <w:lvl w:ilvl="4" w:tplc="9AC86850">
      <w:start w:val="1"/>
      <w:numFmt w:val="bullet"/>
      <w:lvlText w:val="o"/>
      <w:lvlJc w:val="left"/>
      <w:pPr>
        <w:ind w:left="3600" w:hanging="360"/>
      </w:pPr>
      <w:rPr>
        <w:rFonts w:ascii="Courier New" w:hAnsi="Courier New" w:hint="default"/>
      </w:rPr>
    </w:lvl>
    <w:lvl w:ilvl="5" w:tplc="4BC8A040">
      <w:start w:val="1"/>
      <w:numFmt w:val="bullet"/>
      <w:lvlText w:val=""/>
      <w:lvlJc w:val="left"/>
      <w:pPr>
        <w:ind w:left="4320" w:hanging="360"/>
      </w:pPr>
      <w:rPr>
        <w:rFonts w:ascii="Wingdings" w:hAnsi="Wingdings" w:hint="default"/>
      </w:rPr>
    </w:lvl>
    <w:lvl w:ilvl="6" w:tplc="2B34F56C">
      <w:start w:val="1"/>
      <w:numFmt w:val="bullet"/>
      <w:lvlText w:val=""/>
      <w:lvlJc w:val="left"/>
      <w:pPr>
        <w:ind w:left="5040" w:hanging="360"/>
      </w:pPr>
      <w:rPr>
        <w:rFonts w:ascii="Symbol" w:hAnsi="Symbol" w:hint="default"/>
      </w:rPr>
    </w:lvl>
    <w:lvl w:ilvl="7" w:tplc="E1ECDCC0">
      <w:start w:val="1"/>
      <w:numFmt w:val="bullet"/>
      <w:lvlText w:val="o"/>
      <w:lvlJc w:val="left"/>
      <w:pPr>
        <w:ind w:left="5760" w:hanging="360"/>
      </w:pPr>
      <w:rPr>
        <w:rFonts w:ascii="Courier New" w:hAnsi="Courier New" w:hint="default"/>
      </w:rPr>
    </w:lvl>
    <w:lvl w:ilvl="8" w:tplc="4D262C6A">
      <w:start w:val="1"/>
      <w:numFmt w:val="bullet"/>
      <w:lvlText w:val=""/>
      <w:lvlJc w:val="left"/>
      <w:pPr>
        <w:ind w:left="6480" w:hanging="360"/>
      </w:pPr>
      <w:rPr>
        <w:rFonts w:ascii="Wingdings" w:hAnsi="Wingdings" w:hint="default"/>
      </w:rPr>
    </w:lvl>
  </w:abstractNum>
  <w:abstractNum w:abstractNumId="130" w15:restartNumberingAfterBreak="0">
    <w:nsid w:val="71AF0E2C"/>
    <w:multiLevelType w:val="hybridMultilevel"/>
    <w:tmpl w:val="9182973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1" w15:restartNumberingAfterBreak="0">
    <w:nsid w:val="72E2654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2335A5"/>
    <w:multiLevelType w:val="hybridMultilevel"/>
    <w:tmpl w:val="8EA6DEB8"/>
    <w:lvl w:ilvl="0" w:tplc="A3C2B5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5A02D4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77443AA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77915634"/>
    <w:multiLevelType w:val="hybridMultilevel"/>
    <w:tmpl w:val="25CED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77EA1408"/>
    <w:multiLevelType w:val="hybridMultilevel"/>
    <w:tmpl w:val="AEF8161A"/>
    <w:lvl w:ilvl="0" w:tplc="04090011">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7" w15:restartNumberingAfterBreak="0">
    <w:nsid w:val="781DE2B7"/>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78A35C33"/>
    <w:multiLevelType w:val="multilevel"/>
    <w:tmpl w:val="94A8594E"/>
    <w:lvl w:ilvl="0">
      <w:start w:val="1"/>
      <w:numFmt w:val="bullet"/>
      <w:lvlText w:val=""/>
      <w:lvlJc w:val="left"/>
      <w:pPr>
        <w:ind w:left="720" w:hanging="720"/>
      </w:pPr>
      <w:rPr>
        <w:rFonts w:ascii="Symbol" w:hAnsi="Symbol" w:hint="default"/>
      </w:rPr>
    </w:lvl>
    <w:lvl w:ilvl="1">
      <w:start w:val="1"/>
      <w:numFmt w:val="upperLetter"/>
      <w:lvlText w:val="%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Restart w:val="0"/>
      <w:suff w:val="nothing"/>
      <w:lvlText w:val="%3"/>
      <w:lvlJc w:val="left"/>
      <w:pPr>
        <w:ind w:left="0" w:firstLine="0"/>
      </w:pPr>
      <w:rPr>
        <w:rFonts w:hint="default"/>
        <w:b w:val="0"/>
        <w:bCs w:val="0"/>
        <w:i w:val="0"/>
        <w:iCs w:val="0"/>
        <w:caps w:val="0"/>
        <w:smallCaps w:val="0"/>
        <w:strike w:val="0"/>
        <w:dstrike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none"/>
      <w:lvlRestart w:val="0"/>
      <w:suff w:val="nothing"/>
      <w:lvlText w:val="%4"/>
      <w:lvlJc w:val="left"/>
      <w:pPr>
        <w:ind w:left="0" w:firstLine="0"/>
      </w:pPr>
      <w:rPr>
        <w:rFonts w:ascii="Times New Roman" w:hAnsi="Times New Roman" w:hint="default"/>
        <w:b/>
        <w:bCs w:val="0"/>
        <w:i w:val="0"/>
        <w:iCs w:val="0"/>
        <w:caps w:val="0"/>
        <w:smallCaps w:val="0"/>
        <w:strike w:val="0"/>
        <w:dstrike w:val="0"/>
        <w:vanish w:val="0"/>
        <w:color w:val="44546A" w:themeColor="text2"/>
        <w:spacing w:val="0"/>
        <w:kern w:val="0"/>
        <w:position w:val="0"/>
        <w:u w:val="none"/>
        <w:effect w:val="none"/>
        <w:vertAlign w:val="baseline"/>
        <w:em w:val="none"/>
        <w14:ligatures w14:val="none"/>
        <w14:numForm w14:val="default"/>
        <w14:numSpacing w14:val="default"/>
        <w14:stylisticSets/>
        <w14:cntxtAlts w14:val="0"/>
      </w:rPr>
    </w:lvl>
    <w:lvl w:ilvl="4">
      <w:start w:val="1"/>
      <w:numFmt w:val="none"/>
      <w:lvlRestart w:val="0"/>
      <w:suff w:val="nothing"/>
      <w:lvlText w:val="%5"/>
      <w:lvlJc w:val="left"/>
      <w:pPr>
        <w:ind w:left="0" w:firstLine="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b/>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9" w15:restartNumberingAfterBreak="0">
    <w:nsid w:val="7DBC5663"/>
    <w:multiLevelType w:val="hybridMultilevel"/>
    <w:tmpl w:val="9E76A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E131924"/>
    <w:multiLevelType w:val="hybridMultilevel"/>
    <w:tmpl w:val="FFFFFFFF"/>
    <w:lvl w:ilvl="0" w:tplc="4BB6EDBE">
      <w:start w:val="1"/>
      <w:numFmt w:val="bullet"/>
      <w:lvlText w:val="‒"/>
      <w:lvlJc w:val="left"/>
      <w:pPr>
        <w:ind w:left="720" w:hanging="360"/>
      </w:pPr>
      <w:rPr>
        <w:rFonts w:ascii="Times New Roman" w:hAnsi="Times New Roman" w:hint="default"/>
      </w:rPr>
    </w:lvl>
    <w:lvl w:ilvl="1" w:tplc="3B48BCC8">
      <w:start w:val="1"/>
      <w:numFmt w:val="bullet"/>
      <w:lvlText w:val="o"/>
      <w:lvlJc w:val="left"/>
      <w:pPr>
        <w:ind w:left="1440" w:hanging="360"/>
      </w:pPr>
      <w:rPr>
        <w:rFonts w:ascii="Courier New" w:hAnsi="Courier New" w:hint="default"/>
      </w:rPr>
    </w:lvl>
    <w:lvl w:ilvl="2" w:tplc="E048E89C">
      <w:start w:val="1"/>
      <w:numFmt w:val="bullet"/>
      <w:lvlText w:val=""/>
      <w:lvlJc w:val="left"/>
      <w:pPr>
        <w:ind w:left="2160" w:hanging="360"/>
      </w:pPr>
      <w:rPr>
        <w:rFonts w:ascii="Wingdings" w:hAnsi="Wingdings" w:hint="default"/>
      </w:rPr>
    </w:lvl>
    <w:lvl w:ilvl="3" w:tplc="47364FC2">
      <w:start w:val="1"/>
      <w:numFmt w:val="bullet"/>
      <w:lvlText w:val=""/>
      <w:lvlJc w:val="left"/>
      <w:pPr>
        <w:ind w:left="2880" w:hanging="360"/>
      </w:pPr>
      <w:rPr>
        <w:rFonts w:ascii="Symbol" w:hAnsi="Symbol" w:hint="default"/>
      </w:rPr>
    </w:lvl>
    <w:lvl w:ilvl="4" w:tplc="49CC70FA">
      <w:start w:val="1"/>
      <w:numFmt w:val="bullet"/>
      <w:lvlText w:val="o"/>
      <w:lvlJc w:val="left"/>
      <w:pPr>
        <w:ind w:left="3600" w:hanging="360"/>
      </w:pPr>
      <w:rPr>
        <w:rFonts w:ascii="Courier New" w:hAnsi="Courier New" w:hint="default"/>
      </w:rPr>
    </w:lvl>
    <w:lvl w:ilvl="5" w:tplc="AB069B1E">
      <w:start w:val="1"/>
      <w:numFmt w:val="bullet"/>
      <w:lvlText w:val=""/>
      <w:lvlJc w:val="left"/>
      <w:pPr>
        <w:ind w:left="4320" w:hanging="360"/>
      </w:pPr>
      <w:rPr>
        <w:rFonts w:ascii="Wingdings" w:hAnsi="Wingdings" w:hint="default"/>
      </w:rPr>
    </w:lvl>
    <w:lvl w:ilvl="6" w:tplc="683EAE22">
      <w:start w:val="1"/>
      <w:numFmt w:val="bullet"/>
      <w:lvlText w:val=""/>
      <w:lvlJc w:val="left"/>
      <w:pPr>
        <w:ind w:left="5040" w:hanging="360"/>
      </w:pPr>
      <w:rPr>
        <w:rFonts w:ascii="Symbol" w:hAnsi="Symbol" w:hint="default"/>
      </w:rPr>
    </w:lvl>
    <w:lvl w:ilvl="7" w:tplc="F454F604">
      <w:start w:val="1"/>
      <w:numFmt w:val="bullet"/>
      <w:lvlText w:val="o"/>
      <w:lvlJc w:val="left"/>
      <w:pPr>
        <w:ind w:left="5760" w:hanging="360"/>
      </w:pPr>
      <w:rPr>
        <w:rFonts w:ascii="Courier New" w:hAnsi="Courier New" w:hint="default"/>
      </w:rPr>
    </w:lvl>
    <w:lvl w:ilvl="8" w:tplc="9F6689AA">
      <w:start w:val="1"/>
      <w:numFmt w:val="bullet"/>
      <w:lvlText w:val=""/>
      <w:lvlJc w:val="left"/>
      <w:pPr>
        <w:ind w:left="6480" w:hanging="360"/>
      </w:pPr>
      <w:rPr>
        <w:rFonts w:ascii="Wingdings" w:hAnsi="Wingdings" w:hint="default"/>
      </w:rPr>
    </w:lvl>
  </w:abstractNum>
  <w:abstractNum w:abstractNumId="141" w15:restartNumberingAfterBreak="0">
    <w:nsid w:val="7E9915AA"/>
    <w:multiLevelType w:val="hybridMultilevel"/>
    <w:tmpl w:val="BA861D2A"/>
    <w:lvl w:ilvl="0" w:tplc="394C623C">
      <w:start w:val="1"/>
      <w:numFmt w:val="bullet"/>
      <w:lvlText w:val=""/>
      <w:lvlJc w:val="left"/>
      <w:pPr>
        <w:ind w:left="720" w:hanging="360"/>
      </w:pPr>
      <w:rPr>
        <w:rFonts w:ascii="Symbol" w:hAnsi="Symbol"/>
      </w:rPr>
    </w:lvl>
    <w:lvl w:ilvl="1" w:tplc="25A47458">
      <w:start w:val="1"/>
      <w:numFmt w:val="bullet"/>
      <w:lvlText w:val=""/>
      <w:lvlJc w:val="left"/>
      <w:pPr>
        <w:ind w:left="720" w:hanging="360"/>
      </w:pPr>
      <w:rPr>
        <w:rFonts w:ascii="Symbol" w:hAnsi="Symbol"/>
      </w:rPr>
    </w:lvl>
    <w:lvl w:ilvl="2" w:tplc="E33AB738">
      <w:start w:val="1"/>
      <w:numFmt w:val="bullet"/>
      <w:lvlText w:val=""/>
      <w:lvlJc w:val="left"/>
      <w:pPr>
        <w:ind w:left="720" w:hanging="360"/>
      </w:pPr>
      <w:rPr>
        <w:rFonts w:ascii="Symbol" w:hAnsi="Symbol"/>
      </w:rPr>
    </w:lvl>
    <w:lvl w:ilvl="3" w:tplc="52E6D48A">
      <w:start w:val="1"/>
      <w:numFmt w:val="bullet"/>
      <w:lvlText w:val=""/>
      <w:lvlJc w:val="left"/>
      <w:pPr>
        <w:ind w:left="720" w:hanging="360"/>
      </w:pPr>
      <w:rPr>
        <w:rFonts w:ascii="Symbol" w:hAnsi="Symbol"/>
      </w:rPr>
    </w:lvl>
    <w:lvl w:ilvl="4" w:tplc="29003B84">
      <w:start w:val="1"/>
      <w:numFmt w:val="bullet"/>
      <w:lvlText w:val=""/>
      <w:lvlJc w:val="left"/>
      <w:pPr>
        <w:ind w:left="720" w:hanging="360"/>
      </w:pPr>
      <w:rPr>
        <w:rFonts w:ascii="Symbol" w:hAnsi="Symbol"/>
      </w:rPr>
    </w:lvl>
    <w:lvl w:ilvl="5" w:tplc="C3EEFAFC">
      <w:start w:val="1"/>
      <w:numFmt w:val="bullet"/>
      <w:lvlText w:val=""/>
      <w:lvlJc w:val="left"/>
      <w:pPr>
        <w:ind w:left="720" w:hanging="360"/>
      </w:pPr>
      <w:rPr>
        <w:rFonts w:ascii="Symbol" w:hAnsi="Symbol"/>
      </w:rPr>
    </w:lvl>
    <w:lvl w:ilvl="6" w:tplc="40E28E94">
      <w:start w:val="1"/>
      <w:numFmt w:val="bullet"/>
      <w:lvlText w:val=""/>
      <w:lvlJc w:val="left"/>
      <w:pPr>
        <w:ind w:left="720" w:hanging="360"/>
      </w:pPr>
      <w:rPr>
        <w:rFonts w:ascii="Symbol" w:hAnsi="Symbol"/>
      </w:rPr>
    </w:lvl>
    <w:lvl w:ilvl="7" w:tplc="5ADABD08">
      <w:start w:val="1"/>
      <w:numFmt w:val="bullet"/>
      <w:lvlText w:val=""/>
      <w:lvlJc w:val="left"/>
      <w:pPr>
        <w:ind w:left="720" w:hanging="360"/>
      </w:pPr>
      <w:rPr>
        <w:rFonts w:ascii="Symbol" w:hAnsi="Symbol"/>
      </w:rPr>
    </w:lvl>
    <w:lvl w:ilvl="8" w:tplc="8862A872">
      <w:start w:val="1"/>
      <w:numFmt w:val="bullet"/>
      <w:lvlText w:val=""/>
      <w:lvlJc w:val="left"/>
      <w:pPr>
        <w:ind w:left="720" w:hanging="360"/>
      </w:pPr>
      <w:rPr>
        <w:rFonts w:ascii="Symbol" w:hAnsi="Symbol"/>
      </w:rPr>
    </w:lvl>
  </w:abstractNum>
  <w:abstractNum w:abstractNumId="142" w15:restartNumberingAfterBreak="0">
    <w:nsid w:val="7EC51847"/>
    <w:multiLevelType w:val="hybridMultilevel"/>
    <w:tmpl w:val="208A8F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F7260B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67869350">
    <w:abstractNumId w:val="115"/>
  </w:num>
  <w:num w:numId="2" w16cid:durableId="965041589">
    <w:abstractNumId w:val="40"/>
  </w:num>
  <w:num w:numId="3" w16cid:durableId="1110320668">
    <w:abstractNumId w:val="82"/>
  </w:num>
  <w:num w:numId="4" w16cid:durableId="681051460">
    <w:abstractNumId w:val="70"/>
  </w:num>
  <w:num w:numId="5" w16cid:durableId="1693192006">
    <w:abstractNumId w:val="36"/>
  </w:num>
  <w:num w:numId="6" w16cid:durableId="1659193356">
    <w:abstractNumId w:val="137"/>
  </w:num>
  <w:num w:numId="7" w16cid:durableId="1474324262">
    <w:abstractNumId w:val="5"/>
  </w:num>
  <w:num w:numId="8" w16cid:durableId="1096559363">
    <w:abstractNumId w:val="133"/>
  </w:num>
  <w:num w:numId="9" w16cid:durableId="293105052">
    <w:abstractNumId w:val="109"/>
  </w:num>
  <w:num w:numId="10" w16cid:durableId="1402484554">
    <w:abstractNumId w:val="34"/>
  </w:num>
  <w:num w:numId="11" w16cid:durableId="290599823">
    <w:abstractNumId w:val="131"/>
  </w:num>
  <w:num w:numId="12" w16cid:durableId="718089053">
    <w:abstractNumId w:val="143"/>
  </w:num>
  <w:num w:numId="13" w16cid:durableId="262541753">
    <w:abstractNumId w:val="120"/>
  </w:num>
  <w:num w:numId="14" w16cid:durableId="2091920592">
    <w:abstractNumId w:val="105"/>
  </w:num>
  <w:num w:numId="15" w16cid:durableId="1169251381">
    <w:abstractNumId w:val="32"/>
  </w:num>
  <w:num w:numId="16" w16cid:durableId="821309205">
    <w:abstractNumId w:val="95"/>
  </w:num>
  <w:num w:numId="17" w16cid:durableId="1259215722">
    <w:abstractNumId w:val="14"/>
  </w:num>
  <w:num w:numId="18" w16cid:durableId="1717386025">
    <w:abstractNumId w:val="134"/>
  </w:num>
  <w:num w:numId="19" w16cid:durableId="1773549854">
    <w:abstractNumId w:val="111"/>
  </w:num>
  <w:num w:numId="20" w16cid:durableId="2033219858">
    <w:abstractNumId w:val="39"/>
  </w:num>
  <w:num w:numId="21" w16cid:durableId="1701662456">
    <w:abstractNumId w:val="51"/>
  </w:num>
  <w:num w:numId="22" w16cid:durableId="100298924">
    <w:abstractNumId w:val="67"/>
  </w:num>
  <w:num w:numId="23" w16cid:durableId="499808026">
    <w:abstractNumId w:val="101"/>
  </w:num>
  <w:num w:numId="24" w16cid:durableId="636373089">
    <w:abstractNumId w:val="44"/>
  </w:num>
  <w:num w:numId="25" w16cid:durableId="1834173725">
    <w:abstractNumId w:val="15"/>
  </w:num>
  <w:num w:numId="26" w16cid:durableId="275452227">
    <w:abstractNumId w:val="108"/>
  </w:num>
  <w:num w:numId="27" w16cid:durableId="1075398981">
    <w:abstractNumId w:val="73"/>
  </w:num>
  <w:num w:numId="28" w16cid:durableId="1220940164">
    <w:abstractNumId w:val="56"/>
  </w:num>
  <w:num w:numId="29" w16cid:durableId="1693337944">
    <w:abstractNumId w:val="123"/>
  </w:num>
  <w:num w:numId="30" w16cid:durableId="874268113">
    <w:abstractNumId w:val="50"/>
  </w:num>
  <w:num w:numId="31" w16cid:durableId="673534451">
    <w:abstractNumId w:val="61"/>
  </w:num>
  <w:num w:numId="32" w16cid:durableId="162933323">
    <w:abstractNumId w:val="85"/>
  </w:num>
  <w:num w:numId="33" w16cid:durableId="781456303">
    <w:abstractNumId w:val="71"/>
  </w:num>
  <w:num w:numId="34" w16cid:durableId="2128349189">
    <w:abstractNumId w:val="119"/>
  </w:num>
  <w:num w:numId="35" w16cid:durableId="1668901122">
    <w:abstractNumId w:val="74"/>
  </w:num>
  <w:num w:numId="36" w16cid:durableId="1256397184">
    <w:abstractNumId w:val="52"/>
  </w:num>
  <w:num w:numId="37" w16cid:durableId="312032806">
    <w:abstractNumId w:val="128"/>
  </w:num>
  <w:num w:numId="38" w16cid:durableId="1723558224">
    <w:abstractNumId w:val="138"/>
  </w:num>
  <w:num w:numId="39" w16cid:durableId="60913042">
    <w:abstractNumId w:val="55"/>
  </w:num>
  <w:num w:numId="40" w16cid:durableId="569080594">
    <w:abstractNumId w:val="33"/>
  </w:num>
  <w:num w:numId="41" w16cid:durableId="511458265">
    <w:abstractNumId w:val="87"/>
  </w:num>
  <w:num w:numId="42" w16cid:durableId="107168382">
    <w:abstractNumId w:val="3"/>
  </w:num>
  <w:num w:numId="43" w16cid:durableId="348869070">
    <w:abstractNumId w:val="2"/>
  </w:num>
  <w:num w:numId="44" w16cid:durableId="1619945916">
    <w:abstractNumId w:val="19"/>
  </w:num>
  <w:num w:numId="45" w16cid:durableId="1105996211">
    <w:abstractNumId w:val="21"/>
  </w:num>
  <w:num w:numId="46" w16cid:durableId="657656144">
    <w:abstractNumId w:val="114"/>
  </w:num>
  <w:num w:numId="47" w16cid:durableId="1350446735">
    <w:abstractNumId w:val="118"/>
  </w:num>
  <w:num w:numId="48" w16cid:durableId="1798599591">
    <w:abstractNumId w:val="62"/>
  </w:num>
  <w:num w:numId="49" w16cid:durableId="589392415">
    <w:abstractNumId w:val="106"/>
  </w:num>
  <w:num w:numId="50" w16cid:durableId="224685680">
    <w:abstractNumId w:val="75"/>
  </w:num>
  <w:num w:numId="51" w16cid:durableId="747459113">
    <w:abstractNumId w:val="35"/>
  </w:num>
  <w:num w:numId="52" w16cid:durableId="228880746">
    <w:abstractNumId w:val="8"/>
  </w:num>
  <w:num w:numId="53" w16cid:durableId="698941771">
    <w:abstractNumId w:val="117"/>
  </w:num>
  <w:num w:numId="54" w16cid:durableId="1639338939">
    <w:abstractNumId w:val="132"/>
  </w:num>
  <w:num w:numId="55" w16cid:durableId="1061752398">
    <w:abstractNumId w:val="60"/>
  </w:num>
  <w:num w:numId="56" w16cid:durableId="1849325909">
    <w:abstractNumId w:val="31"/>
  </w:num>
  <w:num w:numId="57" w16cid:durableId="282348311">
    <w:abstractNumId w:val="122"/>
  </w:num>
  <w:num w:numId="58" w16cid:durableId="1913658227">
    <w:abstractNumId w:val="130"/>
  </w:num>
  <w:num w:numId="59" w16cid:durableId="634916722">
    <w:abstractNumId w:val="125"/>
  </w:num>
  <w:num w:numId="60" w16cid:durableId="1844589851">
    <w:abstractNumId w:val="66"/>
  </w:num>
  <w:num w:numId="61" w16cid:durableId="1115323518">
    <w:abstractNumId w:val="113"/>
  </w:num>
  <w:num w:numId="62" w16cid:durableId="1365669090">
    <w:abstractNumId w:val="94"/>
  </w:num>
  <w:num w:numId="63" w16cid:durableId="962538908">
    <w:abstractNumId w:val="54"/>
  </w:num>
  <w:num w:numId="64" w16cid:durableId="142697940">
    <w:abstractNumId w:val="25"/>
  </w:num>
  <w:num w:numId="65" w16cid:durableId="812677224">
    <w:abstractNumId w:val="135"/>
  </w:num>
  <w:num w:numId="66" w16cid:durableId="277613325">
    <w:abstractNumId w:val="103"/>
  </w:num>
  <w:num w:numId="67" w16cid:durableId="709695459">
    <w:abstractNumId w:val="7"/>
  </w:num>
  <w:num w:numId="68" w16cid:durableId="1932812030">
    <w:abstractNumId w:val="139"/>
  </w:num>
  <w:num w:numId="69" w16cid:durableId="243809015">
    <w:abstractNumId w:val="72"/>
  </w:num>
  <w:num w:numId="70" w16cid:durableId="1727140598">
    <w:abstractNumId w:val="1"/>
  </w:num>
  <w:num w:numId="71" w16cid:durableId="2126776947">
    <w:abstractNumId w:val="100"/>
  </w:num>
  <w:num w:numId="72" w16cid:durableId="1654025990">
    <w:abstractNumId w:val="46"/>
  </w:num>
  <w:num w:numId="73" w16cid:durableId="427309308">
    <w:abstractNumId w:val="104"/>
  </w:num>
  <w:num w:numId="74" w16cid:durableId="1057363913">
    <w:abstractNumId w:val="68"/>
  </w:num>
  <w:num w:numId="75" w16cid:durableId="727874014">
    <w:abstractNumId w:val="18"/>
  </w:num>
  <w:num w:numId="76" w16cid:durableId="525605879">
    <w:abstractNumId w:val="11"/>
  </w:num>
  <w:num w:numId="77" w16cid:durableId="1710256637">
    <w:abstractNumId w:val="98"/>
  </w:num>
  <w:num w:numId="78" w16cid:durableId="1084884672">
    <w:abstractNumId w:val="72"/>
  </w:num>
  <w:num w:numId="79" w16cid:durableId="266542166">
    <w:abstractNumId w:val="76"/>
  </w:num>
  <w:num w:numId="80" w16cid:durableId="2055885978">
    <w:abstractNumId w:val="96"/>
  </w:num>
  <w:num w:numId="81" w16cid:durableId="404766551">
    <w:abstractNumId w:val="38"/>
  </w:num>
  <w:num w:numId="82" w16cid:durableId="759448676">
    <w:abstractNumId w:val="6"/>
  </w:num>
  <w:num w:numId="83" w16cid:durableId="1239441349">
    <w:abstractNumId w:val="112"/>
  </w:num>
  <w:num w:numId="84" w16cid:durableId="710346653">
    <w:abstractNumId w:val="52"/>
    <w:lvlOverride w:ilvl="0">
      <w:startOverride w:val="1"/>
    </w:lvlOverride>
  </w:num>
  <w:num w:numId="85" w16cid:durableId="10887261">
    <w:abstractNumId w:val="52"/>
    <w:lvlOverride w:ilvl="0">
      <w:startOverride w:val="1"/>
    </w:lvlOverride>
  </w:num>
  <w:num w:numId="86" w16cid:durableId="806819684">
    <w:abstractNumId w:val="52"/>
    <w:lvlOverride w:ilvl="0">
      <w:startOverride w:val="1"/>
    </w:lvlOverride>
  </w:num>
  <w:num w:numId="87" w16cid:durableId="581455241">
    <w:abstractNumId w:val="52"/>
    <w:lvlOverride w:ilvl="0">
      <w:startOverride w:val="1"/>
    </w:lvlOverride>
  </w:num>
  <w:num w:numId="88" w16cid:durableId="530455580">
    <w:abstractNumId w:val="52"/>
    <w:lvlOverride w:ilvl="0">
      <w:startOverride w:val="1"/>
    </w:lvlOverride>
  </w:num>
  <w:num w:numId="89" w16cid:durableId="1585644624">
    <w:abstractNumId w:val="41"/>
  </w:num>
  <w:num w:numId="90" w16cid:durableId="1415980860">
    <w:abstractNumId w:val="12"/>
  </w:num>
  <w:num w:numId="91" w16cid:durableId="831601933">
    <w:abstractNumId w:val="52"/>
    <w:lvlOverride w:ilvl="0">
      <w:startOverride w:val="1"/>
    </w:lvlOverride>
  </w:num>
  <w:num w:numId="92" w16cid:durableId="1909461870">
    <w:abstractNumId w:val="49"/>
  </w:num>
  <w:num w:numId="93" w16cid:durableId="633027156">
    <w:abstractNumId w:val="57"/>
  </w:num>
  <w:num w:numId="94" w16cid:durableId="1333991768">
    <w:abstractNumId w:val="52"/>
    <w:lvlOverride w:ilvl="0">
      <w:startOverride w:val="1"/>
    </w:lvlOverride>
  </w:num>
  <w:num w:numId="95" w16cid:durableId="447239282">
    <w:abstractNumId w:val="52"/>
    <w:lvlOverride w:ilvl="0">
      <w:startOverride w:val="1"/>
    </w:lvlOverride>
  </w:num>
  <w:num w:numId="96" w16cid:durableId="600450246">
    <w:abstractNumId w:val="42"/>
  </w:num>
  <w:num w:numId="97" w16cid:durableId="1750880755">
    <w:abstractNumId w:val="97"/>
  </w:num>
  <w:num w:numId="98" w16cid:durableId="1698195595">
    <w:abstractNumId w:val="9"/>
  </w:num>
  <w:num w:numId="99" w16cid:durableId="1016536944">
    <w:abstractNumId w:val="88"/>
  </w:num>
  <w:num w:numId="100" w16cid:durableId="952517088">
    <w:abstractNumId w:val="127"/>
  </w:num>
  <w:num w:numId="101" w16cid:durableId="973364265">
    <w:abstractNumId w:val="28"/>
  </w:num>
  <w:num w:numId="102" w16cid:durableId="1849904574">
    <w:abstractNumId w:val="102"/>
  </w:num>
  <w:num w:numId="103" w16cid:durableId="1422022082">
    <w:abstractNumId w:val="52"/>
    <w:lvlOverride w:ilvl="0">
      <w:startOverride w:val="1"/>
    </w:lvlOverride>
  </w:num>
  <w:num w:numId="104" w16cid:durableId="841357841">
    <w:abstractNumId w:val="52"/>
    <w:lvlOverride w:ilvl="0">
      <w:startOverride w:val="1"/>
    </w:lvlOverride>
  </w:num>
  <w:num w:numId="105" w16cid:durableId="696808377">
    <w:abstractNumId w:val="52"/>
    <w:lvlOverride w:ilvl="0">
      <w:startOverride w:val="1"/>
    </w:lvlOverride>
  </w:num>
  <w:num w:numId="106" w16cid:durableId="623540347">
    <w:abstractNumId w:val="136"/>
  </w:num>
  <w:num w:numId="107" w16cid:durableId="717823293">
    <w:abstractNumId w:val="26"/>
  </w:num>
  <w:num w:numId="108" w16cid:durableId="914247376">
    <w:abstractNumId w:val="52"/>
    <w:lvlOverride w:ilvl="0">
      <w:startOverride w:val="1"/>
    </w:lvlOverride>
  </w:num>
  <w:num w:numId="109" w16cid:durableId="1732388064">
    <w:abstractNumId w:val="52"/>
    <w:lvlOverride w:ilvl="0">
      <w:startOverride w:val="1"/>
    </w:lvlOverride>
  </w:num>
  <w:num w:numId="110" w16cid:durableId="83453758">
    <w:abstractNumId w:val="99"/>
  </w:num>
  <w:num w:numId="111" w16cid:durableId="1951930018">
    <w:abstractNumId w:val="141"/>
  </w:num>
  <w:num w:numId="112" w16cid:durableId="115610163">
    <w:abstractNumId w:val="107"/>
  </w:num>
  <w:num w:numId="113" w16cid:durableId="207381979">
    <w:abstractNumId w:val="64"/>
  </w:num>
  <w:num w:numId="114" w16cid:durableId="372966524">
    <w:abstractNumId w:val="0"/>
  </w:num>
  <w:num w:numId="115" w16cid:durableId="134957203">
    <w:abstractNumId w:val="20"/>
  </w:num>
  <w:num w:numId="116" w16cid:durableId="1112818431">
    <w:abstractNumId w:val="142"/>
  </w:num>
  <w:num w:numId="117" w16cid:durableId="1781531480">
    <w:abstractNumId w:val="37"/>
  </w:num>
  <w:num w:numId="118" w16cid:durableId="32386151">
    <w:abstractNumId w:val="77"/>
  </w:num>
  <w:num w:numId="119" w16cid:durableId="418646046">
    <w:abstractNumId w:val="84"/>
  </w:num>
  <w:num w:numId="120" w16cid:durableId="570308440">
    <w:abstractNumId w:val="4"/>
  </w:num>
  <w:num w:numId="121" w16cid:durableId="912200479">
    <w:abstractNumId w:val="93"/>
  </w:num>
  <w:num w:numId="122" w16cid:durableId="1457215305">
    <w:abstractNumId w:val="79"/>
  </w:num>
  <w:num w:numId="123" w16cid:durableId="2144738020">
    <w:abstractNumId w:val="47"/>
  </w:num>
  <w:num w:numId="124" w16cid:durableId="88937406">
    <w:abstractNumId w:val="126"/>
  </w:num>
  <w:num w:numId="125" w16cid:durableId="1561092210">
    <w:abstractNumId w:val="69"/>
  </w:num>
  <w:num w:numId="126" w16cid:durableId="2039039855">
    <w:abstractNumId w:val="17"/>
  </w:num>
  <w:num w:numId="127" w16cid:durableId="383800982">
    <w:abstractNumId w:val="10"/>
  </w:num>
  <w:num w:numId="128" w16cid:durableId="122237088">
    <w:abstractNumId w:val="92"/>
  </w:num>
  <w:num w:numId="129" w16cid:durableId="1197043630">
    <w:abstractNumId w:val="140"/>
  </w:num>
  <w:num w:numId="130" w16cid:durableId="165364637">
    <w:abstractNumId w:val="30"/>
  </w:num>
  <w:num w:numId="131" w16cid:durableId="1590384333">
    <w:abstractNumId w:val="48"/>
  </w:num>
  <w:num w:numId="132" w16cid:durableId="975987118">
    <w:abstractNumId w:val="43"/>
  </w:num>
  <w:num w:numId="133" w16cid:durableId="47073227">
    <w:abstractNumId w:val="124"/>
  </w:num>
  <w:num w:numId="134" w16cid:durableId="1995838830">
    <w:abstractNumId w:val="81"/>
  </w:num>
  <w:num w:numId="135" w16cid:durableId="2021665774">
    <w:abstractNumId w:val="22"/>
  </w:num>
  <w:num w:numId="136" w16cid:durableId="1132602285">
    <w:abstractNumId w:val="78"/>
  </w:num>
  <w:num w:numId="137" w16cid:durableId="1716538871">
    <w:abstractNumId w:val="53"/>
  </w:num>
  <w:num w:numId="138" w16cid:durableId="1875071484">
    <w:abstractNumId w:val="116"/>
  </w:num>
  <w:num w:numId="139" w16cid:durableId="1072046643">
    <w:abstractNumId w:val="29"/>
  </w:num>
  <w:num w:numId="140" w16cid:durableId="1722942469">
    <w:abstractNumId w:val="80"/>
  </w:num>
  <w:num w:numId="141" w16cid:durableId="192114909">
    <w:abstractNumId w:val="83"/>
  </w:num>
  <w:num w:numId="142" w16cid:durableId="821701122">
    <w:abstractNumId w:val="58"/>
  </w:num>
  <w:num w:numId="143" w16cid:durableId="1493370051">
    <w:abstractNumId w:val="110"/>
  </w:num>
  <w:num w:numId="144" w16cid:durableId="43794183">
    <w:abstractNumId w:val="63"/>
  </w:num>
  <w:num w:numId="145" w16cid:durableId="494036215">
    <w:abstractNumId w:val="23"/>
  </w:num>
  <w:num w:numId="146" w16cid:durableId="1765684476">
    <w:abstractNumId w:val="45"/>
  </w:num>
  <w:num w:numId="147" w16cid:durableId="1827741048">
    <w:abstractNumId w:val="89"/>
  </w:num>
  <w:num w:numId="148" w16cid:durableId="525800814">
    <w:abstractNumId w:val="16"/>
  </w:num>
  <w:num w:numId="149" w16cid:durableId="1202472475">
    <w:abstractNumId w:val="129"/>
  </w:num>
  <w:num w:numId="150" w16cid:durableId="414938832">
    <w:abstractNumId w:val="27"/>
  </w:num>
  <w:num w:numId="151" w16cid:durableId="1806578897">
    <w:abstractNumId w:val="121"/>
  </w:num>
  <w:num w:numId="152" w16cid:durableId="2001617591">
    <w:abstractNumId w:val="91"/>
  </w:num>
  <w:num w:numId="153" w16cid:durableId="733700093">
    <w:abstractNumId w:val="13"/>
  </w:num>
  <w:num w:numId="154" w16cid:durableId="810831069">
    <w:abstractNumId w:val="24"/>
  </w:num>
  <w:num w:numId="155" w16cid:durableId="1184827039">
    <w:abstractNumId w:val="65"/>
  </w:num>
  <w:num w:numId="156" w16cid:durableId="1202550396">
    <w:abstractNumId w:val="90"/>
  </w:num>
  <w:num w:numId="157" w16cid:durableId="921916933">
    <w:abstractNumId w:val="118"/>
  </w:num>
  <w:num w:numId="158" w16cid:durableId="597712548">
    <w:abstractNumId w:val="86"/>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vey, John">
    <w15:presenceInfo w15:providerId="AD" w15:userId="S::John.Covey@wsp.com::6d67e556-be10-43fb-a5e1-17df385a3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xMTUztjA1Nzcxt7RQ0lEKTi0uzszPAykwrgUAMCoOvywAAAA="/>
  </w:docVars>
  <w:rsids>
    <w:rsidRoot w:val="00205A2F"/>
    <w:rsid w:val="000006EA"/>
    <w:rsid w:val="00000A4E"/>
    <w:rsid w:val="00000A53"/>
    <w:rsid w:val="00000BF7"/>
    <w:rsid w:val="00000CF2"/>
    <w:rsid w:val="00000D1D"/>
    <w:rsid w:val="00000DE4"/>
    <w:rsid w:val="00000E14"/>
    <w:rsid w:val="00000F81"/>
    <w:rsid w:val="00001155"/>
    <w:rsid w:val="00001266"/>
    <w:rsid w:val="00001567"/>
    <w:rsid w:val="00001632"/>
    <w:rsid w:val="00001879"/>
    <w:rsid w:val="00001C44"/>
    <w:rsid w:val="00001E5D"/>
    <w:rsid w:val="00001EFE"/>
    <w:rsid w:val="00001FC9"/>
    <w:rsid w:val="0000212E"/>
    <w:rsid w:val="0000253B"/>
    <w:rsid w:val="0000260E"/>
    <w:rsid w:val="0000273B"/>
    <w:rsid w:val="0000286F"/>
    <w:rsid w:val="0000291D"/>
    <w:rsid w:val="00002B50"/>
    <w:rsid w:val="00002B64"/>
    <w:rsid w:val="00002C40"/>
    <w:rsid w:val="00002F1D"/>
    <w:rsid w:val="000031B4"/>
    <w:rsid w:val="000031FF"/>
    <w:rsid w:val="00003A8C"/>
    <w:rsid w:val="00003BB3"/>
    <w:rsid w:val="00003E41"/>
    <w:rsid w:val="00004116"/>
    <w:rsid w:val="000041E0"/>
    <w:rsid w:val="000044F6"/>
    <w:rsid w:val="000045B3"/>
    <w:rsid w:val="00004776"/>
    <w:rsid w:val="00004823"/>
    <w:rsid w:val="00004B61"/>
    <w:rsid w:val="00004D8D"/>
    <w:rsid w:val="00005047"/>
    <w:rsid w:val="00005069"/>
    <w:rsid w:val="000051DC"/>
    <w:rsid w:val="00005495"/>
    <w:rsid w:val="000055FA"/>
    <w:rsid w:val="000056C2"/>
    <w:rsid w:val="000056FC"/>
    <w:rsid w:val="0000586F"/>
    <w:rsid w:val="000058FF"/>
    <w:rsid w:val="0000599A"/>
    <w:rsid w:val="00005E3B"/>
    <w:rsid w:val="00006055"/>
    <w:rsid w:val="000063BA"/>
    <w:rsid w:val="00006430"/>
    <w:rsid w:val="000065D7"/>
    <w:rsid w:val="0000661B"/>
    <w:rsid w:val="00006676"/>
    <w:rsid w:val="00006870"/>
    <w:rsid w:val="00006C91"/>
    <w:rsid w:val="00006D57"/>
    <w:rsid w:val="00006DE8"/>
    <w:rsid w:val="000075D9"/>
    <w:rsid w:val="00007952"/>
    <w:rsid w:val="00007F8C"/>
    <w:rsid w:val="0001027B"/>
    <w:rsid w:val="00010336"/>
    <w:rsid w:val="000103F4"/>
    <w:rsid w:val="000104EB"/>
    <w:rsid w:val="00010872"/>
    <w:rsid w:val="000108E1"/>
    <w:rsid w:val="00010A00"/>
    <w:rsid w:val="00010A4B"/>
    <w:rsid w:val="00010C27"/>
    <w:rsid w:val="00010CE0"/>
    <w:rsid w:val="00010ED4"/>
    <w:rsid w:val="00010F28"/>
    <w:rsid w:val="000114D1"/>
    <w:rsid w:val="0001167F"/>
    <w:rsid w:val="000118D8"/>
    <w:rsid w:val="00011B1E"/>
    <w:rsid w:val="00011B28"/>
    <w:rsid w:val="00011BD4"/>
    <w:rsid w:val="00011BE1"/>
    <w:rsid w:val="00011DCE"/>
    <w:rsid w:val="00011F81"/>
    <w:rsid w:val="0001205B"/>
    <w:rsid w:val="000124E3"/>
    <w:rsid w:val="000127DF"/>
    <w:rsid w:val="00012834"/>
    <w:rsid w:val="000128E5"/>
    <w:rsid w:val="00012A00"/>
    <w:rsid w:val="00012C31"/>
    <w:rsid w:val="00012D69"/>
    <w:rsid w:val="000131C1"/>
    <w:rsid w:val="00013213"/>
    <w:rsid w:val="00013359"/>
    <w:rsid w:val="00013445"/>
    <w:rsid w:val="000137DE"/>
    <w:rsid w:val="00013885"/>
    <w:rsid w:val="00013E2E"/>
    <w:rsid w:val="000142F0"/>
    <w:rsid w:val="00014357"/>
    <w:rsid w:val="0001464E"/>
    <w:rsid w:val="00015160"/>
    <w:rsid w:val="00015395"/>
    <w:rsid w:val="0001557D"/>
    <w:rsid w:val="000155F1"/>
    <w:rsid w:val="00015610"/>
    <w:rsid w:val="00015812"/>
    <w:rsid w:val="00015D6C"/>
    <w:rsid w:val="00015E06"/>
    <w:rsid w:val="00015F56"/>
    <w:rsid w:val="00015FA1"/>
    <w:rsid w:val="00015FFB"/>
    <w:rsid w:val="0001604D"/>
    <w:rsid w:val="00016106"/>
    <w:rsid w:val="0001612B"/>
    <w:rsid w:val="000163D9"/>
    <w:rsid w:val="0001644D"/>
    <w:rsid w:val="00016D07"/>
    <w:rsid w:val="00016E7D"/>
    <w:rsid w:val="00017117"/>
    <w:rsid w:val="000178B5"/>
    <w:rsid w:val="000178DE"/>
    <w:rsid w:val="000179A1"/>
    <w:rsid w:val="00017BD4"/>
    <w:rsid w:val="00017CD1"/>
    <w:rsid w:val="00017CEC"/>
    <w:rsid w:val="000196E9"/>
    <w:rsid w:val="00020574"/>
    <w:rsid w:val="00020595"/>
    <w:rsid w:val="00020A33"/>
    <w:rsid w:val="00020D25"/>
    <w:rsid w:val="00020EA4"/>
    <w:rsid w:val="00020EC7"/>
    <w:rsid w:val="00020F66"/>
    <w:rsid w:val="00020FB4"/>
    <w:rsid w:val="00020FD5"/>
    <w:rsid w:val="000212EB"/>
    <w:rsid w:val="000213B1"/>
    <w:rsid w:val="00021837"/>
    <w:rsid w:val="00021838"/>
    <w:rsid w:val="000219A2"/>
    <w:rsid w:val="00021A9C"/>
    <w:rsid w:val="00021BE0"/>
    <w:rsid w:val="00021C88"/>
    <w:rsid w:val="00021E63"/>
    <w:rsid w:val="00021FF4"/>
    <w:rsid w:val="00021FF5"/>
    <w:rsid w:val="00022251"/>
    <w:rsid w:val="00022383"/>
    <w:rsid w:val="0002244B"/>
    <w:rsid w:val="00022702"/>
    <w:rsid w:val="00022BD6"/>
    <w:rsid w:val="00022ED9"/>
    <w:rsid w:val="00022F0D"/>
    <w:rsid w:val="000230E3"/>
    <w:rsid w:val="0002317D"/>
    <w:rsid w:val="000231F4"/>
    <w:rsid w:val="0002370C"/>
    <w:rsid w:val="00023764"/>
    <w:rsid w:val="000238C1"/>
    <w:rsid w:val="00023CB7"/>
    <w:rsid w:val="00024029"/>
    <w:rsid w:val="0002404C"/>
    <w:rsid w:val="000241F1"/>
    <w:rsid w:val="00024309"/>
    <w:rsid w:val="0002440A"/>
    <w:rsid w:val="0002441B"/>
    <w:rsid w:val="00024780"/>
    <w:rsid w:val="00024913"/>
    <w:rsid w:val="00024B1E"/>
    <w:rsid w:val="00024E30"/>
    <w:rsid w:val="00024E4B"/>
    <w:rsid w:val="0002510D"/>
    <w:rsid w:val="000251D0"/>
    <w:rsid w:val="000253F7"/>
    <w:rsid w:val="000254F1"/>
    <w:rsid w:val="000254FE"/>
    <w:rsid w:val="00025562"/>
    <w:rsid w:val="000256D2"/>
    <w:rsid w:val="000257BE"/>
    <w:rsid w:val="00025A62"/>
    <w:rsid w:val="00025B7C"/>
    <w:rsid w:val="00025C66"/>
    <w:rsid w:val="00025F55"/>
    <w:rsid w:val="00025F96"/>
    <w:rsid w:val="00026152"/>
    <w:rsid w:val="00026251"/>
    <w:rsid w:val="00026504"/>
    <w:rsid w:val="000267C4"/>
    <w:rsid w:val="00026863"/>
    <w:rsid w:val="000268CA"/>
    <w:rsid w:val="000269A8"/>
    <w:rsid w:val="00026AAD"/>
    <w:rsid w:val="00026C7E"/>
    <w:rsid w:val="00026D63"/>
    <w:rsid w:val="000275B1"/>
    <w:rsid w:val="00027A38"/>
    <w:rsid w:val="00027ABF"/>
    <w:rsid w:val="00027F10"/>
    <w:rsid w:val="0003006D"/>
    <w:rsid w:val="00030172"/>
    <w:rsid w:val="000303EE"/>
    <w:rsid w:val="0003050D"/>
    <w:rsid w:val="000305A2"/>
    <w:rsid w:val="0003061D"/>
    <w:rsid w:val="000307E6"/>
    <w:rsid w:val="00030D57"/>
    <w:rsid w:val="00030F3A"/>
    <w:rsid w:val="00030FE1"/>
    <w:rsid w:val="00031136"/>
    <w:rsid w:val="00031234"/>
    <w:rsid w:val="0003131D"/>
    <w:rsid w:val="000313DE"/>
    <w:rsid w:val="000316B7"/>
    <w:rsid w:val="0003188D"/>
    <w:rsid w:val="0003198D"/>
    <w:rsid w:val="00031AEE"/>
    <w:rsid w:val="00031DA9"/>
    <w:rsid w:val="00031F14"/>
    <w:rsid w:val="00031FAE"/>
    <w:rsid w:val="00032D5F"/>
    <w:rsid w:val="0003305F"/>
    <w:rsid w:val="000331FB"/>
    <w:rsid w:val="00033280"/>
    <w:rsid w:val="000334C2"/>
    <w:rsid w:val="000337BB"/>
    <w:rsid w:val="000337FA"/>
    <w:rsid w:val="000338B6"/>
    <w:rsid w:val="00033B29"/>
    <w:rsid w:val="00033D96"/>
    <w:rsid w:val="00033E30"/>
    <w:rsid w:val="00033EE5"/>
    <w:rsid w:val="00034124"/>
    <w:rsid w:val="00034336"/>
    <w:rsid w:val="0003440D"/>
    <w:rsid w:val="00034496"/>
    <w:rsid w:val="000346CA"/>
    <w:rsid w:val="00034841"/>
    <w:rsid w:val="00034906"/>
    <w:rsid w:val="00034BE1"/>
    <w:rsid w:val="00034C56"/>
    <w:rsid w:val="00034C7D"/>
    <w:rsid w:val="00034E40"/>
    <w:rsid w:val="00034EE4"/>
    <w:rsid w:val="00034EF0"/>
    <w:rsid w:val="00034F40"/>
    <w:rsid w:val="000350D5"/>
    <w:rsid w:val="000353F9"/>
    <w:rsid w:val="00035506"/>
    <w:rsid w:val="000356D0"/>
    <w:rsid w:val="0003574E"/>
    <w:rsid w:val="000357F7"/>
    <w:rsid w:val="000358E5"/>
    <w:rsid w:val="0003596E"/>
    <w:rsid w:val="00035DD5"/>
    <w:rsid w:val="00035F32"/>
    <w:rsid w:val="00036294"/>
    <w:rsid w:val="0003639F"/>
    <w:rsid w:val="000369D4"/>
    <w:rsid w:val="00036BAD"/>
    <w:rsid w:val="00037045"/>
    <w:rsid w:val="000371A3"/>
    <w:rsid w:val="0003788F"/>
    <w:rsid w:val="00037D88"/>
    <w:rsid w:val="00037DDC"/>
    <w:rsid w:val="000389BC"/>
    <w:rsid w:val="00040086"/>
    <w:rsid w:val="0004020A"/>
    <w:rsid w:val="000409E7"/>
    <w:rsid w:val="00040B62"/>
    <w:rsid w:val="00040FBE"/>
    <w:rsid w:val="00041002"/>
    <w:rsid w:val="00041195"/>
    <w:rsid w:val="00041229"/>
    <w:rsid w:val="00041522"/>
    <w:rsid w:val="0004175B"/>
    <w:rsid w:val="000419F4"/>
    <w:rsid w:val="00041A20"/>
    <w:rsid w:val="00041FE4"/>
    <w:rsid w:val="00042151"/>
    <w:rsid w:val="00042166"/>
    <w:rsid w:val="0004220B"/>
    <w:rsid w:val="00042769"/>
    <w:rsid w:val="0004284A"/>
    <w:rsid w:val="0004285E"/>
    <w:rsid w:val="00042958"/>
    <w:rsid w:val="00042B53"/>
    <w:rsid w:val="00042BF5"/>
    <w:rsid w:val="0004308A"/>
    <w:rsid w:val="000431AF"/>
    <w:rsid w:val="000431F4"/>
    <w:rsid w:val="0004326C"/>
    <w:rsid w:val="0004351D"/>
    <w:rsid w:val="0004372B"/>
    <w:rsid w:val="0004376E"/>
    <w:rsid w:val="00043BD4"/>
    <w:rsid w:val="00044136"/>
    <w:rsid w:val="000444A2"/>
    <w:rsid w:val="000444AC"/>
    <w:rsid w:val="00044602"/>
    <w:rsid w:val="0004477C"/>
    <w:rsid w:val="0004483E"/>
    <w:rsid w:val="00044C5B"/>
    <w:rsid w:val="00044D76"/>
    <w:rsid w:val="00044E61"/>
    <w:rsid w:val="00044EBD"/>
    <w:rsid w:val="00044FEA"/>
    <w:rsid w:val="000458A5"/>
    <w:rsid w:val="00045A4C"/>
    <w:rsid w:val="00045E44"/>
    <w:rsid w:val="00045F15"/>
    <w:rsid w:val="0004635D"/>
    <w:rsid w:val="000463E9"/>
    <w:rsid w:val="000465C1"/>
    <w:rsid w:val="00046902"/>
    <w:rsid w:val="00046925"/>
    <w:rsid w:val="00046E86"/>
    <w:rsid w:val="00046F7F"/>
    <w:rsid w:val="0004713C"/>
    <w:rsid w:val="00047237"/>
    <w:rsid w:val="00047519"/>
    <w:rsid w:val="00047567"/>
    <w:rsid w:val="0004797C"/>
    <w:rsid w:val="00047EBB"/>
    <w:rsid w:val="000500F9"/>
    <w:rsid w:val="00050130"/>
    <w:rsid w:val="000503B7"/>
    <w:rsid w:val="00050549"/>
    <w:rsid w:val="000506C0"/>
    <w:rsid w:val="000506F4"/>
    <w:rsid w:val="00050A6D"/>
    <w:rsid w:val="00050BDA"/>
    <w:rsid w:val="00050D98"/>
    <w:rsid w:val="00050E0B"/>
    <w:rsid w:val="000510ED"/>
    <w:rsid w:val="000515E2"/>
    <w:rsid w:val="0005166C"/>
    <w:rsid w:val="00051730"/>
    <w:rsid w:val="000517DA"/>
    <w:rsid w:val="000519E2"/>
    <w:rsid w:val="00051A21"/>
    <w:rsid w:val="00051AB5"/>
    <w:rsid w:val="00051AF6"/>
    <w:rsid w:val="00051C07"/>
    <w:rsid w:val="00051EC5"/>
    <w:rsid w:val="0005215D"/>
    <w:rsid w:val="0005220B"/>
    <w:rsid w:val="0005241E"/>
    <w:rsid w:val="000524D2"/>
    <w:rsid w:val="00052563"/>
    <w:rsid w:val="00052AE1"/>
    <w:rsid w:val="00053212"/>
    <w:rsid w:val="000533C1"/>
    <w:rsid w:val="0005381E"/>
    <w:rsid w:val="00053952"/>
    <w:rsid w:val="000539E2"/>
    <w:rsid w:val="00053AD6"/>
    <w:rsid w:val="00053D9D"/>
    <w:rsid w:val="00053DCD"/>
    <w:rsid w:val="00053E0A"/>
    <w:rsid w:val="00054010"/>
    <w:rsid w:val="000540C1"/>
    <w:rsid w:val="00054200"/>
    <w:rsid w:val="00054216"/>
    <w:rsid w:val="0005444D"/>
    <w:rsid w:val="00054542"/>
    <w:rsid w:val="0005465B"/>
    <w:rsid w:val="0005498A"/>
    <w:rsid w:val="00054D9C"/>
    <w:rsid w:val="00054F19"/>
    <w:rsid w:val="00054FF4"/>
    <w:rsid w:val="00055328"/>
    <w:rsid w:val="00055543"/>
    <w:rsid w:val="000558D0"/>
    <w:rsid w:val="00055962"/>
    <w:rsid w:val="00055A71"/>
    <w:rsid w:val="00055B22"/>
    <w:rsid w:val="00055D1D"/>
    <w:rsid w:val="00056054"/>
    <w:rsid w:val="0005613F"/>
    <w:rsid w:val="0005618F"/>
    <w:rsid w:val="0005640C"/>
    <w:rsid w:val="00056664"/>
    <w:rsid w:val="00056C43"/>
    <w:rsid w:val="00056F5C"/>
    <w:rsid w:val="00056FF7"/>
    <w:rsid w:val="00057063"/>
    <w:rsid w:val="000570A2"/>
    <w:rsid w:val="000572B5"/>
    <w:rsid w:val="000573CE"/>
    <w:rsid w:val="00057BAB"/>
    <w:rsid w:val="00057D2B"/>
    <w:rsid w:val="00060071"/>
    <w:rsid w:val="0006021A"/>
    <w:rsid w:val="0006025B"/>
    <w:rsid w:val="000602A6"/>
    <w:rsid w:val="0006033E"/>
    <w:rsid w:val="0006042B"/>
    <w:rsid w:val="00060494"/>
    <w:rsid w:val="0006077D"/>
    <w:rsid w:val="0006086C"/>
    <w:rsid w:val="000609A5"/>
    <w:rsid w:val="00060ABA"/>
    <w:rsid w:val="00060B3C"/>
    <w:rsid w:val="00060BA8"/>
    <w:rsid w:val="00060CE1"/>
    <w:rsid w:val="00060E1B"/>
    <w:rsid w:val="0006130B"/>
    <w:rsid w:val="000613A2"/>
    <w:rsid w:val="0006154E"/>
    <w:rsid w:val="00061575"/>
    <w:rsid w:val="0006159E"/>
    <w:rsid w:val="0006159F"/>
    <w:rsid w:val="00061640"/>
    <w:rsid w:val="0006172B"/>
    <w:rsid w:val="000617EB"/>
    <w:rsid w:val="0006184E"/>
    <w:rsid w:val="00061898"/>
    <w:rsid w:val="000618CB"/>
    <w:rsid w:val="00061A46"/>
    <w:rsid w:val="00061B2F"/>
    <w:rsid w:val="00061C10"/>
    <w:rsid w:val="00061CC1"/>
    <w:rsid w:val="00061DF0"/>
    <w:rsid w:val="00061F1B"/>
    <w:rsid w:val="000620B7"/>
    <w:rsid w:val="000620FA"/>
    <w:rsid w:val="00062223"/>
    <w:rsid w:val="000622C4"/>
    <w:rsid w:val="00062643"/>
    <w:rsid w:val="0006269F"/>
    <w:rsid w:val="000626D5"/>
    <w:rsid w:val="00062750"/>
    <w:rsid w:val="00062BB4"/>
    <w:rsid w:val="00063507"/>
    <w:rsid w:val="0006350E"/>
    <w:rsid w:val="000635E0"/>
    <w:rsid w:val="000637B8"/>
    <w:rsid w:val="00063876"/>
    <w:rsid w:val="0006389E"/>
    <w:rsid w:val="00063912"/>
    <w:rsid w:val="000639FC"/>
    <w:rsid w:val="00063BEE"/>
    <w:rsid w:val="00063BFA"/>
    <w:rsid w:val="00063D89"/>
    <w:rsid w:val="00063E31"/>
    <w:rsid w:val="00063F9E"/>
    <w:rsid w:val="00063FE5"/>
    <w:rsid w:val="0006411D"/>
    <w:rsid w:val="00064178"/>
    <w:rsid w:val="000641C6"/>
    <w:rsid w:val="00064206"/>
    <w:rsid w:val="000642A7"/>
    <w:rsid w:val="000642D0"/>
    <w:rsid w:val="000644EF"/>
    <w:rsid w:val="00064839"/>
    <w:rsid w:val="00064854"/>
    <w:rsid w:val="00064B5E"/>
    <w:rsid w:val="00064F1B"/>
    <w:rsid w:val="00065120"/>
    <w:rsid w:val="000652DD"/>
    <w:rsid w:val="00065764"/>
    <w:rsid w:val="000658B7"/>
    <w:rsid w:val="000658D7"/>
    <w:rsid w:val="00065B00"/>
    <w:rsid w:val="00065B02"/>
    <w:rsid w:val="00065BD7"/>
    <w:rsid w:val="00065D86"/>
    <w:rsid w:val="00065DBA"/>
    <w:rsid w:val="00065EB3"/>
    <w:rsid w:val="00065F3B"/>
    <w:rsid w:val="0006604B"/>
    <w:rsid w:val="000662B4"/>
    <w:rsid w:val="00066506"/>
    <w:rsid w:val="00066565"/>
    <w:rsid w:val="00066952"/>
    <w:rsid w:val="00066F42"/>
    <w:rsid w:val="00067292"/>
    <w:rsid w:val="0006730B"/>
    <w:rsid w:val="000673D0"/>
    <w:rsid w:val="0006766E"/>
    <w:rsid w:val="00067934"/>
    <w:rsid w:val="00067A18"/>
    <w:rsid w:val="00067B40"/>
    <w:rsid w:val="00067D5C"/>
    <w:rsid w:val="00067E03"/>
    <w:rsid w:val="00067F41"/>
    <w:rsid w:val="00067F92"/>
    <w:rsid w:val="0006A02A"/>
    <w:rsid w:val="000702D4"/>
    <w:rsid w:val="000704BE"/>
    <w:rsid w:val="0007093F"/>
    <w:rsid w:val="00070A98"/>
    <w:rsid w:val="00070D6B"/>
    <w:rsid w:val="00070E56"/>
    <w:rsid w:val="00070E94"/>
    <w:rsid w:val="0007136A"/>
    <w:rsid w:val="00071AE1"/>
    <w:rsid w:val="00071B9F"/>
    <w:rsid w:val="00071BBE"/>
    <w:rsid w:val="00071EB3"/>
    <w:rsid w:val="0007219B"/>
    <w:rsid w:val="000721AC"/>
    <w:rsid w:val="0007233D"/>
    <w:rsid w:val="00072715"/>
    <w:rsid w:val="000728AE"/>
    <w:rsid w:val="00072A31"/>
    <w:rsid w:val="00072A5E"/>
    <w:rsid w:val="00072A67"/>
    <w:rsid w:val="00072AB8"/>
    <w:rsid w:val="00072B6D"/>
    <w:rsid w:val="00072E5D"/>
    <w:rsid w:val="00073026"/>
    <w:rsid w:val="000731FC"/>
    <w:rsid w:val="00073379"/>
    <w:rsid w:val="0007365C"/>
    <w:rsid w:val="00073A27"/>
    <w:rsid w:val="00073BEE"/>
    <w:rsid w:val="00073DDE"/>
    <w:rsid w:val="00073EEF"/>
    <w:rsid w:val="00073FB6"/>
    <w:rsid w:val="00074049"/>
    <w:rsid w:val="00074257"/>
    <w:rsid w:val="00074368"/>
    <w:rsid w:val="000746B2"/>
    <w:rsid w:val="000746E0"/>
    <w:rsid w:val="00074967"/>
    <w:rsid w:val="00074D65"/>
    <w:rsid w:val="000750D8"/>
    <w:rsid w:val="000751A7"/>
    <w:rsid w:val="000753EB"/>
    <w:rsid w:val="000754B1"/>
    <w:rsid w:val="000754FE"/>
    <w:rsid w:val="00075B79"/>
    <w:rsid w:val="00075DA9"/>
    <w:rsid w:val="00075F00"/>
    <w:rsid w:val="0007619A"/>
    <w:rsid w:val="00076218"/>
    <w:rsid w:val="0007624E"/>
    <w:rsid w:val="00076E24"/>
    <w:rsid w:val="00076FD0"/>
    <w:rsid w:val="000770F4"/>
    <w:rsid w:val="000778E6"/>
    <w:rsid w:val="0007799A"/>
    <w:rsid w:val="00077BE4"/>
    <w:rsid w:val="00077C34"/>
    <w:rsid w:val="00077DAB"/>
    <w:rsid w:val="00077EF4"/>
    <w:rsid w:val="00080115"/>
    <w:rsid w:val="00080781"/>
    <w:rsid w:val="00080AB4"/>
    <w:rsid w:val="00080E33"/>
    <w:rsid w:val="00080EE1"/>
    <w:rsid w:val="00080FD2"/>
    <w:rsid w:val="00081085"/>
    <w:rsid w:val="00081484"/>
    <w:rsid w:val="0008151C"/>
    <w:rsid w:val="000816D5"/>
    <w:rsid w:val="00081750"/>
    <w:rsid w:val="000817E2"/>
    <w:rsid w:val="000817E6"/>
    <w:rsid w:val="00081B80"/>
    <w:rsid w:val="00081E83"/>
    <w:rsid w:val="00082076"/>
    <w:rsid w:val="000820F4"/>
    <w:rsid w:val="00082138"/>
    <w:rsid w:val="0008226A"/>
    <w:rsid w:val="00082545"/>
    <w:rsid w:val="0008272C"/>
    <w:rsid w:val="0008275C"/>
    <w:rsid w:val="000829F0"/>
    <w:rsid w:val="00082A85"/>
    <w:rsid w:val="00082B34"/>
    <w:rsid w:val="00082D50"/>
    <w:rsid w:val="0008302D"/>
    <w:rsid w:val="00083276"/>
    <w:rsid w:val="0008333E"/>
    <w:rsid w:val="00083572"/>
    <w:rsid w:val="000836E7"/>
    <w:rsid w:val="00083BA5"/>
    <w:rsid w:val="00083E2D"/>
    <w:rsid w:val="00083F8C"/>
    <w:rsid w:val="00084065"/>
    <w:rsid w:val="00084388"/>
    <w:rsid w:val="0008470A"/>
    <w:rsid w:val="000847E5"/>
    <w:rsid w:val="00084BAB"/>
    <w:rsid w:val="00084D57"/>
    <w:rsid w:val="00084EDF"/>
    <w:rsid w:val="000851DA"/>
    <w:rsid w:val="00085713"/>
    <w:rsid w:val="00085974"/>
    <w:rsid w:val="00085BC2"/>
    <w:rsid w:val="00085D11"/>
    <w:rsid w:val="00085E33"/>
    <w:rsid w:val="00085FD8"/>
    <w:rsid w:val="00086329"/>
    <w:rsid w:val="00086355"/>
    <w:rsid w:val="000864CC"/>
    <w:rsid w:val="0008656E"/>
    <w:rsid w:val="000865C5"/>
    <w:rsid w:val="0008675C"/>
    <w:rsid w:val="00086CA0"/>
    <w:rsid w:val="0008711F"/>
    <w:rsid w:val="000877ED"/>
    <w:rsid w:val="0008785E"/>
    <w:rsid w:val="000879BE"/>
    <w:rsid w:val="00087A10"/>
    <w:rsid w:val="00087A8A"/>
    <w:rsid w:val="00087ECD"/>
    <w:rsid w:val="00087FDA"/>
    <w:rsid w:val="0009005E"/>
    <w:rsid w:val="000904F6"/>
    <w:rsid w:val="00090756"/>
    <w:rsid w:val="000907F1"/>
    <w:rsid w:val="000908D8"/>
    <w:rsid w:val="000908F8"/>
    <w:rsid w:val="00090959"/>
    <w:rsid w:val="00090BDD"/>
    <w:rsid w:val="00090C33"/>
    <w:rsid w:val="00090E52"/>
    <w:rsid w:val="00090F83"/>
    <w:rsid w:val="00091154"/>
    <w:rsid w:val="0009118D"/>
    <w:rsid w:val="0009144A"/>
    <w:rsid w:val="000915FE"/>
    <w:rsid w:val="00091646"/>
    <w:rsid w:val="00091757"/>
    <w:rsid w:val="00091807"/>
    <w:rsid w:val="000919F3"/>
    <w:rsid w:val="00091E95"/>
    <w:rsid w:val="0009202F"/>
    <w:rsid w:val="000922DB"/>
    <w:rsid w:val="0009244C"/>
    <w:rsid w:val="00092912"/>
    <w:rsid w:val="000929A1"/>
    <w:rsid w:val="00092E83"/>
    <w:rsid w:val="00092EC8"/>
    <w:rsid w:val="000930A8"/>
    <w:rsid w:val="000931B5"/>
    <w:rsid w:val="000932A7"/>
    <w:rsid w:val="000932E0"/>
    <w:rsid w:val="00093339"/>
    <w:rsid w:val="000933BC"/>
    <w:rsid w:val="00093472"/>
    <w:rsid w:val="000934C7"/>
    <w:rsid w:val="00093861"/>
    <w:rsid w:val="00093C02"/>
    <w:rsid w:val="00093CDE"/>
    <w:rsid w:val="00093E5F"/>
    <w:rsid w:val="00093EA7"/>
    <w:rsid w:val="000946DE"/>
    <w:rsid w:val="0009478F"/>
    <w:rsid w:val="00094897"/>
    <w:rsid w:val="00094DC2"/>
    <w:rsid w:val="00094F98"/>
    <w:rsid w:val="0009528A"/>
    <w:rsid w:val="00095515"/>
    <w:rsid w:val="00095822"/>
    <w:rsid w:val="00095842"/>
    <w:rsid w:val="000958B8"/>
    <w:rsid w:val="00095973"/>
    <w:rsid w:val="00095D4B"/>
    <w:rsid w:val="00095D93"/>
    <w:rsid w:val="00095DB2"/>
    <w:rsid w:val="00096008"/>
    <w:rsid w:val="00096107"/>
    <w:rsid w:val="00096158"/>
    <w:rsid w:val="00096494"/>
    <w:rsid w:val="000964A8"/>
    <w:rsid w:val="0009668B"/>
    <w:rsid w:val="000968A9"/>
    <w:rsid w:val="00096B93"/>
    <w:rsid w:val="00096BFE"/>
    <w:rsid w:val="00096C52"/>
    <w:rsid w:val="000971B5"/>
    <w:rsid w:val="000975CB"/>
    <w:rsid w:val="000979B8"/>
    <w:rsid w:val="00097AF8"/>
    <w:rsid w:val="00097D5C"/>
    <w:rsid w:val="00097F5C"/>
    <w:rsid w:val="000A03EB"/>
    <w:rsid w:val="000A05B4"/>
    <w:rsid w:val="000A0732"/>
    <w:rsid w:val="000A07CC"/>
    <w:rsid w:val="000A0A01"/>
    <w:rsid w:val="000A0A22"/>
    <w:rsid w:val="000A0C50"/>
    <w:rsid w:val="000A0D96"/>
    <w:rsid w:val="000A0DF4"/>
    <w:rsid w:val="000A0E9D"/>
    <w:rsid w:val="000A0F28"/>
    <w:rsid w:val="000A0FB2"/>
    <w:rsid w:val="000A1271"/>
    <w:rsid w:val="000A13C8"/>
    <w:rsid w:val="000A15D2"/>
    <w:rsid w:val="000A1601"/>
    <w:rsid w:val="000A2008"/>
    <w:rsid w:val="000A254B"/>
    <w:rsid w:val="000A2BF9"/>
    <w:rsid w:val="000A2E8C"/>
    <w:rsid w:val="000A2F76"/>
    <w:rsid w:val="000A2FA8"/>
    <w:rsid w:val="000A3004"/>
    <w:rsid w:val="000A30B2"/>
    <w:rsid w:val="000A31CC"/>
    <w:rsid w:val="000A385B"/>
    <w:rsid w:val="000A3983"/>
    <w:rsid w:val="000A3991"/>
    <w:rsid w:val="000A3A57"/>
    <w:rsid w:val="000A3BAB"/>
    <w:rsid w:val="000A3CCB"/>
    <w:rsid w:val="000A3DF1"/>
    <w:rsid w:val="000A3F52"/>
    <w:rsid w:val="000A40FD"/>
    <w:rsid w:val="000A418F"/>
    <w:rsid w:val="000A42FF"/>
    <w:rsid w:val="000A45F1"/>
    <w:rsid w:val="000A46A3"/>
    <w:rsid w:val="000A4830"/>
    <w:rsid w:val="000A49B6"/>
    <w:rsid w:val="000A4BEC"/>
    <w:rsid w:val="000A4D8F"/>
    <w:rsid w:val="000A4F3D"/>
    <w:rsid w:val="000A51B0"/>
    <w:rsid w:val="000A5333"/>
    <w:rsid w:val="000A5502"/>
    <w:rsid w:val="000A5683"/>
    <w:rsid w:val="000A5C3B"/>
    <w:rsid w:val="000A5D95"/>
    <w:rsid w:val="000A5E95"/>
    <w:rsid w:val="000A6113"/>
    <w:rsid w:val="000A6258"/>
    <w:rsid w:val="000A6507"/>
    <w:rsid w:val="000A6678"/>
    <w:rsid w:val="000A667E"/>
    <w:rsid w:val="000A6F8D"/>
    <w:rsid w:val="000A7350"/>
    <w:rsid w:val="000A744C"/>
    <w:rsid w:val="000A7559"/>
    <w:rsid w:val="000A76FB"/>
    <w:rsid w:val="000A77B0"/>
    <w:rsid w:val="000A7994"/>
    <w:rsid w:val="000B03AF"/>
    <w:rsid w:val="000B0428"/>
    <w:rsid w:val="000B058F"/>
    <w:rsid w:val="000B0B23"/>
    <w:rsid w:val="000B0DDD"/>
    <w:rsid w:val="000B116F"/>
    <w:rsid w:val="000B13B1"/>
    <w:rsid w:val="000B1509"/>
    <w:rsid w:val="000B18D8"/>
    <w:rsid w:val="000B18E4"/>
    <w:rsid w:val="000B18E5"/>
    <w:rsid w:val="000B197E"/>
    <w:rsid w:val="000B1AA0"/>
    <w:rsid w:val="000B1DA3"/>
    <w:rsid w:val="000B205A"/>
    <w:rsid w:val="000B205E"/>
    <w:rsid w:val="000B2182"/>
    <w:rsid w:val="000B270A"/>
    <w:rsid w:val="000B2819"/>
    <w:rsid w:val="000B2CBA"/>
    <w:rsid w:val="000B2FDB"/>
    <w:rsid w:val="000B3123"/>
    <w:rsid w:val="000B33DA"/>
    <w:rsid w:val="000B36F4"/>
    <w:rsid w:val="000B37C4"/>
    <w:rsid w:val="000B3B86"/>
    <w:rsid w:val="000B3C71"/>
    <w:rsid w:val="000B3CB9"/>
    <w:rsid w:val="000B3D16"/>
    <w:rsid w:val="000B3FE0"/>
    <w:rsid w:val="000B41C3"/>
    <w:rsid w:val="000B4229"/>
    <w:rsid w:val="000B4572"/>
    <w:rsid w:val="000B467D"/>
    <w:rsid w:val="000B46CF"/>
    <w:rsid w:val="000B484F"/>
    <w:rsid w:val="000B4C2B"/>
    <w:rsid w:val="000B4CB0"/>
    <w:rsid w:val="000B51F5"/>
    <w:rsid w:val="000B5263"/>
    <w:rsid w:val="000B561A"/>
    <w:rsid w:val="000B5637"/>
    <w:rsid w:val="000B57A0"/>
    <w:rsid w:val="000B599C"/>
    <w:rsid w:val="000B59BF"/>
    <w:rsid w:val="000B5A39"/>
    <w:rsid w:val="000B5BE6"/>
    <w:rsid w:val="000B5F25"/>
    <w:rsid w:val="000B6055"/>
    <w:rsid w:val="000B6344"/>
    <w:rsid w:val="000B6398"/>
    <w:rsid w:val="000B662E"/>
    <w:rsid w:val="000B66C8"/>
    <w:rsid w:val="000B6FD7"/>
    <w:rsid w:val="000B70FC"/>
    <w:rsid w:val="000B7F4C"/>
    <w:rsid w:val="000C004E"/>
    <w:rsid w:val="000C027F"/>
    <w:rsid w:val="000C031A"/>
    <w:rsid w:val="000C0344"/>
    <w:rsid w:val="000C0618"/>
    <w:rsid w:val="000C07E4"/>
    <w:rsid w:val="000C0826"/>
    <w:rsid w:val="000C0E0F"/>
    <w:rsid w:val="000C12D1"/>
    <w:rsid w:val="000C149E"/>
    <w:rsid w:val="000C15B7"/>
    <w:rsid w:val="000C1656"/>
    <w:rsid w:val="000C1798"/>
    <w:rsid w:val="000C17C2"/>
    <w:rsid w:val="000C193A"/>
    <w:rsid w:val="000C19EC"/>
    <w:rsid w:val="000C1A83"/>
    <w:rsid w:val="000C1C40"/>
    <w:rsid w:val="000C1D08"/>
    <w:rsid w:val="000C1FCC"/>
    <w:rsid w:val="000C21DD"/>
    <w:rsid w:val="000C2262"/>
    <w:rsid w:val="000C229A"/>
    <w:rsid w:val="000C232D"/>
    <w:rsid w:val="000C243E"/>
    <w:rsid w:val="000C24E0"/>
    <w:rsid w:val="000C27B9"/>
    <w:rsid w:val="000C2A0A"/>
    <w:rsid w:val="000C2D61"/>
    <w:rsid w:val="000C2DE5"/>
    <w:rsid w:val="000C340C"/>
    <w:rsid w:val="000C36FD"/>
    <w:rsid w:val="000C3917"/>
    <w:rsid w:val="000C391C"/>
    <w:rsid w:val="000C3B30"/>
    <w:rsid w:val="000C3C10"/>
    <w:rsid w:val="000C3D20"/>
    <w:rsid w:val="000C4000"/>
    <w:rsid w:val="000C4562"/>
    <w:rsid w:val="000C4572"/>
    <w:rsid w:val="000C45F9"/>
    <w:rsid w:val="000C4A39"/>
    <w:rsid w:val="000C4B11"/>
    <w:rsid w:val="000C4B8D"/>
    <w:rsid w:val="000C544E"/>
    <w:rsid w:val="000C54B9"/>
    <w:rsid w:val="000C54C7"/>
    <w:rsid w:val="000C58FE"/>
    <w:rsid w:val="000C5C29"/>
    <w:rsid w:val="000C5CC9"/>
    <w:rsid w:val="000C5D74"/>
    <w:rsid w:val="000C5D83"/>
    <w:rsid w:val="000C5E2D"/>
    <w:rsid w:val="000C5E41"/>
    <w:rsid w:val="000C5E71"/>
    <w:rsid w:val="000C5EFB"/>
    <w:rsid w:val="000C619C"/>
    <w:rsid w:val="000C635D"/>
    <w:rsid w:val="000C641C"/>
    <w:rsid w:val="000C65E8"/>
    <w:rsid w:val="000C6A0C"/>
    <w:rsid w:val="000C6AF3"/>
    <w:rsid w:val="000C6CE1"/>
    <w:rsid w:val="000C6F8E"/>
    <w:rsid w:val="000C72E3"/>
    <w:rsid w:val="000C736E"/>
    <w:rsid w:val="000C7448"/>
    <w:rsid w:val="000C7622"/>
    <w:rsid w:val="000C767F"/>
    <w:rsid w:val="000C77E8"/>
    <w:rsid w:val="000C784B"/>
    <w:rsid w:val="000C79E1"/>
    <w:rsid w:val="000C7B44"/>
    <w:rsid w:val="000C7B84"/>
    <w:rsid w:val="000C7C23"/>
    <w:rsid w:val="000C7E1F"/>
    <w:rsid w:val="000C7E44"/>
    <w:rsid w:val="000D00B0"/>
    <w:rsid w:val="000D01C5"/>
    <w:rsid w:val="000D0316"/>
    <w:rsid w:val="000D0414"/>
    <w:rsid w:val="000D0445"/>
    <w:rsid w:val="000D04BD"/>
    <w:rsid w:val="000D079E"/>
    <w:rsid w:val="000D092E"/>
    <w:rsid w:val="000D0C9A"/>
    <w:rsid w:val="000D0E1E"/>
    <w:rsid w:val="000D0E33"/>
    <w:rsid w:val="000D0E6B"/>
    <w:rsid w:val="000D0E9E"/>
    <w:rsid w:val="000D0F05"/>
    <w:rsid w:val="000D116C"/>
    <w:rsid w:val="000D127B"/>
    <w:rsid w:val="000D1553"/>
    <w:rsid w:val="000D161E"/>
    <w:rsid w:val="000D164A"/>
    <w:rsid w:val="000D17B1"/>
    <w:rsid w:val="000D1801"/>
    <w:rsid w:val="000D1839"/>
    <w:rsid w:val="000D1864"/>
    <w:rsid w:val="000D1CB5"/>
    <w:rsid w:val="000D1D57"/>
    <w:rsid w:val="000D238E"/>
    <w:rsid w:val="000D25CD"/>
    <w:rsid w:val="000D28D2"/>
    <w:rsid w:val="000D2C44"/>
    <w:rsid w:val="000D2F55"/>
    <w:rsid w:val="000D3015"/>
    <w:rsid w:val="000D317C"/>
    <w:rsid w:val="000D317E"/>
    <w:rsid w:val="000D33D1"/>
    <w:rsid w:val="000D359C"/>
    <w:rsid w:val="000D36E7"/>
    <w:rsid w:val="000D3C1A"/>
    <w:rsid w:val="000D3E47"/>
    <w:rsid w:val="000D40B0"/>
    <w:rsid w:val="000D4122"/>
    <w:rsid w:val="000D4379"/>
    <w:rsid w:val="000D4418"/>
    <w:rsid w:val="000D44DE"/>
    <w:rsid w:val="000D45C9"/>
    <w:rsid w:val="000D4836"/>
    <w:rsid w:val="000D4960"/>
    <w:rsid w:val="000D49AD"/>
    <w:rsid w:val="000D4B2D"/>
    <w:rsid w:val="000D4BF4"/>
    <w:rsid w:val="000D4C06"/>
    <w:rsid w:val="000D4CED"/>
    <w:rsid w:val="000D4D50"/>
    <w:rsid w:val="000D547C"/>
    <w:rsid w:val="000D55C1"/>
    <w:rsid w:val="000D55D7"/>
    <w:rsid w:val="000D5800"/>
    <w:rsid w:val="000D5889"/>
    <w:rsid w:val="000D5A2D"/>
    <w:rsid w:val="000D5AD5"/>
    <w:rsid w:val="000D5B98"/>
    <w:rsid w:val="000D5C4D"/>
    <w:rsid w:val="000D5DF8"/>
    <w:rsid w:val="000D60D0"/>
    <w:rsid w:val="000D61BB"/>
    <w:rsid w:val="000D61F7"/>
    <w:rsid w:val="000D63D8"/>
    <w:rsid w:val="000D6744"/>
    <w:rsid w:val="000D677B"/>
    <w:rsid w:val="000D68C8"/>
    <w:rsid w:val="000D6CFE"/>
    <w:rsid w:val="000D6E1D"/>
    <w:rsid w:val="000D7113"/>
    <w:rsid w:val="000D74DB"/>
    <w:rsid w:val="000D7607"/>
    <w:rsid w:val="000D76E2"/>
    <w:rsid w:val="000D7846"/>
    <w:rsid w:val="000D7A07"/>
    <w:rsid w:val="000D7CD2"/>
    <w:rsid w:val="000D7D2E"/>
    <w:rsid w:val="000D7F6F"/>
    <w:rsid w:val="000E0600"/>
    <w:rsid w:val="000E0630"/>
    <w:rsid w:val="000E0B2F"/>
    <w:rsid w:val="000E0BA6"/>
    <w:rsid w:val="000E0D0A"/>
    <w:rsid w:val="000E0E06"/>
    <w:rsid w:val="000E0F22"/>
    <w:rsid w:val="000E10ED"/>
    <w:rsid w:val="000E123B"/>
    <w:rsid w:val="000E12A8"/>
    <w:rsid w:val="000E13B2"/>
    <w:rsid w:val="000E1417"/>
    <w:rsid w:val="000E145B"/>
    <w:rsid w:val="000E18F4"/>
    <w:rsid w:val="000E1BFE"/>
    <w:rsid w:val="000E1E19"/>
    <w:rsid w:val="000E2294"/>
    <w:rsid w:val="000E2312"/>
    <w:rsid w:val="000E266D"/>
    <w:rsid w:val="000E2820"/>
    <w:rsid w:val="000E293F"/>
    <w:rsid w:val="000E2AB5"/>
    <w:rsid w:val="000E2EA0"/>
    <w:rsid w:val="000E2F37"/>
    <w:rsid w:val="000E2F60"/>
    <w:rsid w:val="000E3074"/>
    <w:rsid w:val="000E30A6"/>
    <w:rsid w:val="000E33E3"/>
    <w:rsid w:val="000E35C5"/>
    <w:rsid w:val="000E3678"/>
    <w:rsid w:val="000E3773"/>
    <w:rsid w:val="000E37F6"/>
    <w:rsid w:val="000E39E2"/>
    <w:rsid w:val="000E3ABA"/>
    <w:rsid w:val="000E3B14"/>
    <w:rsid w:val="000E3B84"/>
    <w:rsid w:val="000E3BEC"/>
    <w:rsid w:val="000E3DDF"/>
    <w:rsid w:val="000E41CA"/>
    <w:rsid w:val="000E4544"/>
    <w:rsid w:val="000E4547"/>
    <w:rsid w:val="000E45D5"/>
    <w:rsid w:val="000E483E"/>
    <w:rsid w:val="000E4DCD"/>
    <w:rsid w:val="000E5064"/>
    <w:rsid w:val="000E51C9"/>
    <w:rsid w:val="000E53B5"/>
    <w:rsid w:val="000E55AB"/>
    <w:rsid w:val="000E56FD"/>
    <w:rsid w:val="000E58B3"/>
    <w:rsid w:val="000E5AFD"/>
    <w:rsid w:val="000E5B4C"/>
    <w:rsid w:val="000E5B58"/>
    <w:rsid w:val="000E5E8B"/>
    <w:rsid w:val="000E5F5A"/>
    <w:rsid w:val="000E5FC9"/>
    <w:rsid w:val="000E6038"/>
    <w:rsid w:val="000E6088"/>
    <w:rsid w:val="000E6126"/>
    <w:rsid w:val="000E6313"/>
    <w:rsid w:val="000E64A1"/>
    <w:rsid w:val="000E659B"/>
    <w:rsid w:val="000E66E8"/>
    <w:rsid w:val="000E6935"/>
    <w:rsid w:val="000E6975"/>
    <w:rsid w:val="000E69D3"/>
    <w:rsid w:val="000E6E42"/>
    <w:rsid w:val="000E6FFE"/>
    <w:rsid w:val="000E70BC"/>
    <w:rsid w:val="000E7338"/>
    <w:rsid w:val="000E7371"/>
    <w:rsid w:val="000E7504"/>
    <w:rsid w:val="000E7533"/>
    <w:rsid w:val="000E7643"/>
    <w:rsid w:val="000E78A7"/>
    <w:rsid w:val="000E7BB4"/>
    <w:rsid w:val="000E7E98"/>
    <w:rsid w:val="000F0058"/>
    <w:rsid w:val="000F0250"/>
    <w:rsid w:val="000F07A1"/>
    <w:rsid w:val="000F07E6"/>
    <w:rsid w:val="000F0BA0"/>
    <w:rsid w:val="000F0D74"/>
    <w:rsid w:val="000F10C1"/>
    <w:rsid w:val="000F1149"/>
    <w:rsid w:val="000F123A"/>
    <w:rsid w:val="000F140B"/>
    <w:rsid w:val="000F147C"/>
    <w:rsid w:val="000F172B"/>
    <w:rsid w:val="000F181A"/>
    <w:rsid w:val="000F18CA"/>
    <w:rsid w:val="000F1C72"/>
    <w:rsid w:val="000F1E9B"/>
    <w:rsid w:val="000F1F7B"/>
    <w:rsid w:val="000F21A7"/>
    <w:rsid w:val="000F2235"/>
    <w:rsid w:val="000F2650"/>
    <w:rsid w:val="000F27E8"/>
    <w:rsid w:val="000F287D"/>
    <w:rsid w:val="000F28E0"/>
    <w:rsid w:val="000F2C7D"/>
    <w:rsid w:val="000F35DE"/>
    <w:rsid w:val="000F3738"/>
    <w:rsid w:val="000F382F"/>
    <w:rsid w:val="000F3834"/>
    <w:rsid w:val="000F39B2"/>
    <w:rsid w:val="000F39CD"/>
    <w:rsid w:val="000F3B49"/>
    <w:rsid w:val="000F3EE3"/>
    <w:rsid w:val="000F3EF1"/>
    <w:rsid w:val="000F40A0"/>
    <w:rsid w:val="000F40D5"/>
    <w:rsid w:val="000F4198"/>
    <w:rsid w:val="000F4617"/>
    <w:rsid w:val="000F49D5"/>
    <w:rsid w:val="000F4A19"/>
    <w:rsid w:val="000F4FC8"/>
    <w:rsid w:val="000F50AC"/>
    <w:rsid w:val="000F5120"/>
    <w:rsid w:val="000F5146"/>
    <w:rsid w:val="000F52DB"/>
    <w:rsid w:val="000F53EA"/>
    <w:rsid w:val="000F55E6"/>
    <w:rsid w:val="000F574B"/>
    <w:rsid w:val="000F5A96"/>
    <w:rsid w:val="000F5BBA"/>
    <w:rsid w:val="000F5C7D"/>
    <w:rsid w:val="000F5CD4"/>
    <w:rsid w:val="000F5E1F"/>
    <w:rsid w:val="000F5EF4"/>
    <w:rsid w:val="000F6031"/>
    <w:rsid w:val="000F6151"/>
    <w:rsid w:val="000F6180"/>
    <w:rsid w:val="000F62B4"/>
    <w:rsid w:val="000F63A5"/>
    <w:rsid w:val="000F63F6"/>
    <w:rsid w:val="000F6436"/>
    <w:rsid w:val="000F68DC"/>
    <w:rsid w:val="000F69DA"/>
    <w:rsid w:val="000F69DC"/>
    <w:rsid w:val="000F6CCE"/>
    <w:rsid w:val="000F6EE1"/>
    <w:rsid w:val="000F70EB"/>
    <w:rsid w:val="000F7162"/>
    <w:rsid w:val="000F746C"/>
    <w:rsid w:val="000F759D"/>
    <w:rsid w:val="000F7659"/>
    <w:rsid w:val="000F7696"/>
    <w:rsid w:val="000F76A6"/>
    <w:rsid w:val="000F76E5"/>
    <w:rsid w:val="000F7C3B"/>
    <w:rsid w:val="000F7D91"/>
    <w:rsid w:val="000F7E48"/>
    <w:rsid w:val="00100192"/>
    <w:rsid w:val="00100662"/>
    <w:rsid w:val="001006C6"/>
    <w:rsid w:val="0010070B"/>
    <w:rsid w:val="00100844"/>
    <w:rsid w:val="001009CE"/>
    <w:rsid w:val="00100BF1"/>
    <w:rsid w:val="00101034"/>
    <w:rsid w:val="00101085"/>
    <w:rsid w:val="00101183"/>
    <w:rsid w:val="001011EE"/>
    <w:rsid w:val="00101278"/>
    <w:rsid w:val="001017FD"/>
    <w:rsid w:val="00101804"/>
    <w:rsid w:val="001018C3"/>
    <w:rsid w:val="00101B9F"/>
    <w:rsid w:val="00101D45"/>
    <w:rsid w:val="00101EA4"/>
    <w:rsid w:val="00101EAF"/>
    <w:rsid w:val="0010237C"/>
    <w:rsid w:val="001024D1"/>
    <w:rsid w:val="00102828"/>
    <w:rsid w:val="00102A6C"/>
    <w:rsid w:val="00102B33"/>
    <w:rsid w:val="00102E63"/>
    <w:rsid w:val="001030CD"/>
    <w:rsid w:val="001030D8"/>
    <w:rsid w:val="00103375"/>
    <w:rsid w:val="001035D5"/>
    <w:rsid w:val="001035F0"/>
    <w:rsid w:val="00103883"/>
    <w:rsid w:val="001038F5"/>
    <w:rsid w:val="001039BB"/>
    <w:rsid w:val="00103D0F"/>
    <w:rsid w:val="00103D88"/>
    <w:rsid w:val="00104058"/>
    <w:rsid w:val="001040BA"/>
    <w:rsid w:val="001041D0"/>
    <w:rsid w:val="0010475B"/>
    <w:rsid w:val="001047D8"/>
    <w:rsid w:val="0010484F"/>
    <w:rsid w:val="00104997"/>
    <w:rsid w:val="001049AB"/>
    <w:rsid w:val="00104A3A"/>
    <w:rsid w:val="00104D32"/>
    <w:rsid w:val="00104DFA"/>
    <w:rsid w:val="00104E72"/>
    <w:rsid w:val="0010512A"/>
    <w:rsid w:val="00105252"/>
    <w:rsid w:val="001053A7"/>
    <w:rsid w:val="001054F5"/>
    <w:rsid w:val="001057FE"/>
    <w:rsid w:val="00105BCF"/>
    <w:rsid w:val="00105DF3"/>
    <w:rsid w:val="0010611D"/>
    <w:rsid w:val="0010619D"/>
    <w:rsid w:val="001062FD"/>
    <w:rsid w:val="00106559"/>
    <w:rsid w:val="00106693"/>
    <w:rsid w:val="00106A57"/>
    <w:rsid w:val="00106AC4"/>
    <w:rsid w:val="00106C0F"/>
    <w:rsid w:val="00106DB1"/>
    <w:rsid w:val="00106E65"/>
    <w:rsid w:val="00106EF8"/>
    <w:rsid w:val="00106FBE"/>
    <w:rsid w:val="0010715E"/>
    <w:rsid w:val="001071B6"/>
    <w:rsid w:val="0010785C"/>
    <w:rsid w:val="00107A3D"/>
    <w:rsid w:val="00107C75"/>
    <w:rsid w:val="00107F60"/>
    <w:rsid w:val="0011010F"/>
    <w:rsid w:val="0011026E"/>
    <w:rsid w:val="00110498"/>
    <w:rsid w:val="00110519"/>
    <w:rsid w:val="0011062E"/>
    <w:rsid w:val="001107C5"/>
    <w:rsid w:val="00110A97"/>
    <w:rsid w:val="00110ADC"/>
    <w:rsid w:val="00110B78"/>
    <w:rsid w:val="00110F3E"/>
    <w:rsid w:val="0011132C"/>
    <w:rsid w:val="00111601"/>
    <w:rsid w:val="00111619"/>
    <w:rsid w:val="00111BED"/>
    <w:rsid w:val="00111D1A"/>
    <w:rsid w:val="00111E08"/>
    <w:rsid w:val="00112172"/>
    <w:rsid w:val="001121DC"/>
    <w:rsid w:val="00112273"/>
    <w:rsid w:val="00112498"/>
    <w:rsid w:val="001124A9"/>
    <w:rsid w:val="00112525"/>
    <w:rsid w:val="0011266C"/>
    <w:rsid w:val="0011270D"/>
    <w:rsid w:val="001127EE"/>
    <w:rsid w:val="0011290D"/>
    <w:rsid w:val="001129AD"/>
    <w:rsid w:val="00112D1F"/>
    <w:rsid w:val="00112F37"/>
    <w:rsid w:val="001130C8"/>
    <w:rsid w:val="001130EA"/>
    <w:rsid w:val="0011311E"/>
    <w:rsid w:val="0011312D"/>
    <w:rsid w:val="0011333A"/>
    <w:rsid w:val="001133BD"/>
    <w:rsid w:val="001133D7"/>
    <w:rsid w:val="001137EE"/>
    <w:rsid w:val="00113827"/>
    <w:rsid w:val="001138CF"/>
    <w:rsid w:val="00113A26"/>
    <w:rsid w:val="00113BD1"/>
    <w:rsid w:val="00113EBF"/>
    <w:rsid w:val="001142E6"/>
    <w:rsid w:val="00114358"/>
    <w:rsid w:val="00114761"/>
    <w:rsid w:val="001149AE"/>
    <w:rsid w:val="001149BC"/>
    <w:rsid w:val="00114CF1"/>
    <w:rsid w:val="00114D87"/>
    <w:rsid w:val="00114E2A"/>
    <w:rsid w:val="00114F2E"/>
    <w:rsid w:val="00114F55"/>
    <w:rsid w:val="0011528B"/>
    <w:rsid w:val="00115299"/>
    <w:rsid w:val="001152EB"/>
    <w:rsid w:val="00115353"/>
    <w:rsid w:val="00115465"/>
    <w:rsid w:val="0011563C"/>
    <w:rsid w:val="00115F47"/>
    <w:rsid w:val="00115F75"/>
    <w:rsid w:val="00115F8B"/>
    <w:rsid w:val="0011622D"/>
    <w:rsid w:val="00116289"/>
    <w:rsid w:val="001166D7"/>
    <w:rsid w:val="001166F0"/>
    <w:rsid w:val="00116AED"/>
    <w:rsid w:val="00116DFE"/>
    <w:rsid w:val="00117365"/>
    <w:rsid w:val="001173A1"/>
    <w:rsid w:val="00117412"/>
    <w:rsid w:val="00117C98"/>
    <w:rsid w:val="00117D47"/>
    <w:rsid w:val="00117DA9"/>
    <w:rsid w:val="00117E0A"/>
    <w:rsid w:val="00117F93"/>
    <w:rsid w:val="00117FCE"/>
    <w:rsid w:val="00120592"/>
    <w:rsid w:val="00120679"/>
    <w:rsid w:val="00120686"/>
    <w:rsid w:val="0012068D"/>
    <w:rsid w:val="001207A5"/>
    <w:rsid w:val="001208FF"/>
    <w:rsid w:val="00120981"/>
    <w:rsid w:val="00120A26"/>
    <w:rsid w:val="00120F7B"/>
    <w:rsid w:val="00121116"/>
    <w:rsid w:val="0012135A"/>
    <w:rsid w:val="0012138A"/>
    <w:rsid w:val="001215A3"/>
    <w:rsid w:val="00121622"/>
    <w:rsid w:val="001216BE"/>
    <w:rsid w:val="00121E00"/>
    <w:rsid w:val="00121F0B"/>
    <w:rsid w:val="001221A9"/>
    <w:rsid w:val="001221C2"/>
    <w:rsid w:val="001221DB"/>
    <w:rsid w:val="00122310"/>
    <w:rsid w:val="00122589"/>
    <w:rsid w:val="00122709"/>
    <w:rsid w:val="001228C3"/>
    <w:rsid w:val="00122A99"/>
    <w:rsid w:val="00122B9A"/>
    <w:rsid w:val="00122C17"/>
    <w:rsid w:val="00122E97"/>
    <w:rsid w:val="00122EB2"/>
    <w:rsid w:val="00123171"/>
    <w:rsid w:val="00123333"/>
    <w:rsid w:val="00123564"/>
    <w:rsid w:val="00123773"/>
    <w:rsid w:val="00123787"/>
    <w:rsid w:val="00123928"/>
    <w:rsid w:val="00123AB8"/>
    <w:rsid w:val="00123CBD"/>
    <w:rsid w:val="00124020"/>
    <w:rsid w:val="00124093"/>
    <w:rsid w:val="001241DA"/>
    <w:rsid w:val="001242A0"/>
    <w:rsid w:val="001244EE"/>
    <w:rsid w:val="001245B8"/>
    <w:rsid w:val="001245DD"/>
    <w:rsid w:val="00124637"/>
    <w:rsid w:val="0012487D"/>
    <w:rsid w:val="00124C73"/>
    <w:rsid w:val="00124D16"/>
    <w:rsid w:val="00124D3E"/>
    <w:rsid w:val="001251D4"/>
    <w:rsid w:val="0012521F"/>
    <w:rsid w:val="00125540"/>
    <w:rsid w:val="001255C1"/>
    <w:rsid w:val="00125D71"/>
    <w:rsid w:val="001262DE"/>
    <w:rsid w:val="0012650B"/>
    <w:rsid w:val="00126753"/>
    <w:rsid w:val="001267A9"/>
    <w:rsid w:val="0012694A"/>
    <w:rsid w:val="00126A37"/>
    <w:rsid w:val="00126B4F"/>
    <w:rsid w:val="00126D23"/>
    <w:rsid w:val="0012742C"/>
    <w:rsid w:val="00127616"/>
    <w:rsid w:val="001279E8"/>
    <w:rsid w:val="00127ACF"/>
    <w:rsid w:val="00127B1F"/>
    <w:rsid w:val="00127C7D"/>
    <w:rsid w:val="00127DDA"/>
    <w:rsid w:val="001300F0"/>
    <w:rsid w:val="00130458"/>
    <w:rsid w:val="00130482"/>
    <w:rsid w:val="0013069A"/>
    <w:rsid w:val="001308FB"/>
    <w:rsid w:val="00130999"/>
    <w:rsid w:val="0013116C"/>
    <w:rsid w:val="001312DA"/>
    <w:rsid w:val="00131A4D"/>
    <w:rsid w:val="00131AE5"/>
    <w:rsid w:val="00131B3C"/>
    <w:rsid w:val="00131F13"/>
    <w:rsid w:val="0013221C"/>
    <w:rsid w:val="0013226D"/>
    <w:rsid w:val="0013265E"/>
    <w:rsid w:val="00132871"/>
    <w:rsid w:val="001328F1"/>
    <w:rsid w:val="00132A52"/>
    <w:rsid w:val="00132ADA"/>
    <w:rsid w:val="00132BEC"/>
    <w:rsid w:val="00132C65"/>
    <w:rsid w:val="00132CD8"/>
    <w:rsid w:val="0013306B"/>
    <w:rsid w:val="00133079"/>
    <w:rsid w:val="0013342C"/>
    <w:rsid w:val="0013362B"/>
    <w:rsid w:val="00133635"/>
    <w:rsid w:val="00133A3C"/>
    <w:rsid w:val="00133C19"/>
    <w:rsid w:val="00133CAD"/>
    <w:rsid w:val="00133D0D"/>
    <w:rsid w:val="00133D31"/>
    <w:rsid w:val="00133E6C"/>
    <w:rsid w:val="001340EB"/>
    <w:rsid w:val="00134132"/>
    <w:rsid w:val="001341B6"/>
    <w:rsid w:val="00134354"/>
    <w:rsid w:val="00134394"/>
    <w:rsid w:val="0013494B"/>
    <w:rsid w:val="00134A3D"/>
    <w:rsid w:val="00134AF2"/>
    <w:rsid w:val="00134BC8"/>
    <w:rsid w:val="00134D7C"/>
    <w:rsid w:val="00134E43"/>
    <w:rsid w:val="001353F4"/>
    <w:rsid w:val="0013552E"/>
    <w:rsid w:val="00135A56"/>
    <w:rsid w:val="00135A85"/>
    <w:rsid w:val="00135AD2"/>
    <w:rsid w:val="00135E68"/>
    <w:rsid w:val="001363DC"/>
    <w:rsid w:val="001363DD"/>
    <w:rsid w:val="00136665"/>
    <w:rsid w:val="001366AA"/>
    <w:rsid w:val="00136A7B"/>
    <w:rsid w:val="00136CDB"/>
    <w:rsid w:val="00136E5A"/>
    <w:rsid w:val="00136E84"/>
    <w:rsid w:val="0013709F"/>
    <w:rsid w:val="00137373"/>
    <w:rsid w:val="00137478"/>
    <w:rsid w:val="001374A5"/>
    <w:rsid w:val="00137839"/>
    <w:rsid w:val="001379B0"/>
    <w:rsid w:val="001379E4"/>
    <w:rsid w:val="00137CC9"/>
    <w:rsid w:val="00137E1B"/>
    <w:rsid w:val="00140002"/>
    <w:rsid w:val="00140138"/>
    <w:rsid w:val="00140174"/>
    <w:rsid w:val="001401EE"/>
    <w:rsid w:val="00140215"/>
    <w:rsid w:val="00140216"/>
    <w:rsid w:val="00140270"/>
    <w:rsid w:val="001405BE"/>
    <w:rsid w:val="0014061B"/>
    <w:rsid w:val="00140745"/>
    <w:rsid w:val="001407A3"/>
    <w:rsid w:val="001408C0"/>
    <w:rsid w:val="00140B83"/>
    <w:rsid w:val="00140BA0"/>
    <w:rsid w:val="00140D8F"/>
    <w:rsid w:val="00140D9E"/>
    <w:rsid w:val="00140ED7"/>
    <w:rsid w:val="0014108B"/>
    <w:rsid w:val="00141265"/>
    <w:rsid w:val="00141489"/>
    <w:rsid w:val="001417EB"/>
    <w:rsid w:val="001418C9"/>
    <w:rsid w:val="00141A81"/>
    <w:rsid w:val="00141D41"/>
    <w:rsid w:val="00141FF8"/>
    <w:rsid w:val="001421D8"/>
    <w:rsid w:val="00142428"/>
    <w:rsid w:val="00142671"/>
    <w:rsid w:val="00142A05"/>
    <w:rsid w:val="00142DB6"/>
    <w:rsid w:val="00143081"/>
    <w:rsid w:val="001434B1"/>
    <w:rsid w:val="00143574"/>
    <w:rsid w:val="0014357C"/>
    <w:rsid w:val="00143D4E"/>
    <w:rsid w:val="00143EC0"/>
    <w:rsid w:val="00143EF5"/>
    <w:rsid w:val="00143FBE"/>
    <w:rsid w:val="00143FD1"/>
    <w:rsid w:val="00144056"/>
    <w:rsid w:val="001441E8"/>
    <w:rsid w:val="00144565"/>
    <w:rsid w:val="0014456E"/>
    <w:rsid w:val="00144B28"/>
    <w:rsid w:val="00144BC9"/>
    <w:rsid w:val="00144C29"/>
    <w:rsid w:val="00144C87"/>
    <w:rsid w:val="00144F72"/>
    <w:rsid w:val="001451FF"/>
    <w:rsid w:val="001452C7"/>
    <w:rsid w:val="0014586D"/>
    <w:rsid w:val="00145A16"/>
    <w:rsid w:val="00145BD3"/>
    <w:rsid w:val="00145D87"/>
    <w:rsid w:val="00145EFB"/>
    <w:rsid w:val="00145F41"/>
    <w:rsid w:val="0014600B"/>
    <w:rsid w:val="0014629F"/>
    <w:rsid w:val="00146366"/>
    <w:rsid w:val="001468A5"/>
    <w:rsid w:val="001469A1"/>
    <w:rsid w:val="00146B0D"/>
    <w:rsid w:val="00146BE1"/>
    <w:rsid w:val="00146C34"/>
    <w:rsid w:val="00146C9C"/>
    <w:rsid w:val="00146E0D"/>
    <w:rsid w:val="001471E2"/>
    <w:rsid w:val="00147204"/>
    <w:rsid w:val="0014729D"/>
    <w:rsid w:val="00147492"/>
    <w:rsid w:val="001475B8"/>
    <w:rsid w:val="00147747"/>
    <w:rsid w:val="001477C1"/>
    <w:rsid w:val="001477D7"/>
    <w:rsid w:val="00147A40"/>
    <w:rsid w:val="00147A50"/>
    <w:rsid w:val="00147C49"/>
    <w:rsid w:val="00147D02"/>
    <w:rsid w:val="0015045C"/>
    <w:rsid w:val="001505BE"/>
    <w:rsid w:val="00150871"/>
    <w:rsid w:val="00150E39"/>
    <w:rsid w:val="00150E40"/>
    <w:rsid w:val="00150F75"/>
    <w:rsid w:val="00151263"/>
    <w:rsid w:val="00151360"/>
    <w:rsid w:val="001513F4"/>
    <w:rsid w:val="001514E7"/>
    <w:rsid w:val="001518C8"/>
    <w:rsid w:val="00151B8B"/>
    <w:rsid w:val="00151C36"/>
    <w:rsid w:val="00151DCA"/>
    <w:rsid w:val="00151FF6"/>
    <w:rsid w:val="00152126"/>
    <w:rsid w:val="0015224D"/>
    <w:rsid w:val="001523A7"/>
    <w:rsid w:val="00152662"/>
    <w:rsid w:val="00152709"/>
    <w:rsid w:val="0015276B"/>
    <w:rsid w:val="00152842"/>
    <w:rsid w:val="00152873"/>
    <w:rsid w:val="001529D7"/>
    <w:rsid w:val="00152F67"/>
    <w:rsid w:val="00152FF5"/>
    <w:rsid w:val="001531C5"/>
    <w:rsid w:val="00153221"/>
    <w:rsid w:val="001532EA"/>
    <w:rsid w:val="0015369B"/>
    <w:rsid w:val="001539CD"/>
    <w:rsid w:val="00153A54"/>
    <w:rsid w:val="00153F5F"/>
    <w:rsid w:val="0015413B"/>
    <w:rsid w:val="0015433E"/>
    <w:rsid w:val="001545FD"/>
    <w:rsid w:val="001546A6"/>
    <w:rsid w:val="00154A96"/>
    <w:rsid w:val="00154CFA"/>
    <w:rsid w:val="00154E28"/>
    <w:rsid w:val="00154E70"/>
    <w:rsid w:val="00154E7A"/>
    <w:rsid w:val="00154EA0"/>
    <w:rsid w:val="00155038"/>
    <w:rsid w:val="0015530C"/>
    <w:rsid w:val="00155372"/>
    <w:rsid w:val="00155530"/>
    <w:rsid w:val="001556B6"/>
    <w:rsid w:val="00155717"/>
    <w:rsid w:val="00155A2D"/>
    <w:rsid w:val="00155B36"/>
    <w:rsid w:val="00155B85"/>
    <w:rsid w:val="00156265"/>
    <w:rsid w:val="00156289"/>
    <w:rsid w:val="0015652E"/>
    <w:rsid w:val="001568EC"/>
    <w:rsid w:val="00156915"/>
    <w:rsid w:val="00156B59"/>
    <w:rsid w:val="00156B92"/>
    <w:rsid w:val="00156CF3"/>
    <w:rsid w:val="00156D58"/>
    <w:rsid w:val="00156F87"/>
    <w:rsid w:val="0015711C"/>
    <w:rsid w:val="0015715C"/>
    <w:rsid w:val="001571C9"/>
    <w:rsid w:val="00157579"/>
    <w:rsid w:val="001575CD"/>
    <w:rsid w:val="00157719"/>
    <w:rsid w:val="00157A6C"/>
    <w:rsid w:val="00157B35"/>
    <w:rsid w:val="00157B36"/>
    <w:rsid w:val="00157CD8"/>
    <w:rsid w:val="00157CED"/>
    <w:rsid w:val="00157EC1"/>
    <w:rsid w:val="00157ED2"/>
    <w:rsid w:val="0016008B"/>
    <w:rsid w:val="001601F5"/>
    <w:rsid w:val="00160320"/>
    <w:rsid w:val="0016067C"/>
    <w:rsid w:val="0016088B"/>
    <w:rsid w:val="001608D4"/>
    <w:rsid w:val="00160A2A"/>
    <w:rsid w:val="00160B32"/>
    <w:rsid w:val="00160D1D"/>
    <w:rsid w:val="00160D60"/>
    <w:rsid w:val="00160E3A"/>
    <w:rsid w:val="00160EE3"/>
    <w:rsid w:val="00160F81"/>
    <w:rsid w:val="00161751"/>
    <w:rsid w:val="0016179C"/>
    <w:rsid w:val="0016199F"/>
    <w:rsid w:val="00161DC1"/>
    <w:rsid w:val="0016222B"/>
    <w:rsid w:val="00162428"/>
    <w:rsid w:val="00162461"/>
    <w:rsid w:val="0016253A"/>
    <w:rsid w:val="00162C26"/>
    <w:rsid w:val="00162E00"/>
    <w:rsid w:val="00162E49"/>
    <w:rsid w:val="00162F41"/>
    <w:rsid w:val="00162F95"/>
    <w:rsid w:val="001631FB"/>
    <w:rsid w:val="00163434"/>
    <w:rsid w:val="001634F2"/>
    <w:rsid w:val="001636A1"/>
    <w:rsid w:val="00163829"/>
    <w:rsid w:val="001638AA"/>
    <w:rsid w:val="0016394E"/>
    <w:rsid w:val="00163B1D"/>
    <w:rsid w:val="00163B89"/>
    <w:rsid w:val="00163BCA"/>
    <w:rsid w:val="00163BDC"/>
    <w:rsid w:val="00163C6C"/>
    <w:rsid w:val="00163CA5"/>
    <w:rsid w:val="00163FF8"/>
    <w:rsid w:val="001642E5"/>
    <w:rsid w:val="001645F0"/>
    <w:rsid w:val="0016490B"/>
    <w:rsid w:val="00164AEB"/>
    <w:rsid w:val="00164F12"/>
    <w:rsid w:val="0016531A"/>
    <w:rsid w:val="0016539E"/>
    <w:rsid w:val="00165859"/>
    <w:rsid w:val="0016587D"/>
    <w:rsid w:val="00165949"/>
    <w:rsid w:val="00165BEE"/>
    <w:rsid w:val="001660A0"/>
    <w:rsid w:val="00166193"/>
    <w:rsid w:val="001662D1"/>
    <w:rsid w:val="001662DA"/>
    <w:rsid w:val="001662F6"/>
    <w:rsid w:val="00166520"/>
    <w:rsid w:val="00166694"/>
    <w:rsid w:val="001668D6"/>
    <w:rsid w:val="0016694E"/>
    <w:rsid w:val="00166ADC"/>
    <w:rsid w:val="00166C30"/>
    <w:rsid w:val="00166E04"/>
    <w:rsid w:val="0016702D"/>
    <w:rsid w:val="00167691"/>
    <w:rsid w:val="001676BA"/>
    <w:rsid w:val="0016795A"/>
    <w:rsid w:val="00167DA5"/>
    <w:rsid w:val="00167DF5"/>
    <w:rsid w:val="00167FC4"/>
    <w:rsid w:val="001701A5"/>
    <w:rsid w:val="00170349"/>
    <w:rsid w:val="001704FE"/>
    <w:rsid w:val="00170621"/>
    <w:rsid w:val="00170711"/>
    <w:rsid w:val="00170793"/>
    <w:rsid w:val="001708BF"/>
    <w:rsid w:val="00170BBB"/>
    <w:rsid w:val="00170DA2"/>
    <w:rsid w:val="00170F72"/>
    <w:rsid w:val="00170FB2"/>
    <w:rsid w:val="00171010"/>
    <w:rsid w:val="001710E2"/>
    <w:rsid w:val="00171143"/>
    <w:rsid w:val="001714CE"/>
    <w:rsid w:val="00171684"/>
    <w:rsid w:val="001717B8"/>
    <w:rsid w:val="00171826"/>
    <w:rsid w:val="00171841"/>
    <w:rsid w:val="00171966"/>
    <w:rsid w:val="00171988"/>
    <w:rsid w:val="00171C4C"/>
    <w:rsid w:val="00171D6A"/>
    <w:rsid w:val="00171DDA"/>
    <w:rsid w:val="00172035"/>
    <w:rsid w:val="00172228"/>
    <w:rsid w:val="0017265B"/>
    <w:rsid w:val="001727CC"/>
    <w:rsid w:val="001729D0"/>
    <w:rsid w:val="00172C89"/>
    <w:rsid w:val="00172EC3"/>
    <w:rsid w:val="00173018"/>
    <w:rsid w:val="001732C3"/>
    <w:rsid w:val="001732E6"/>
    <w:rsid w:val="00173364"/>
    <w:rsid w:val="0017358C"/>
    <w:rsid w:val="00173D60"/>
    <w:rsid w:val="00173E42"/>
    <w:rsid w:val="00173E6F"/>
    <w:rsid w:val="00173F52"/>
    <w:rsid w:val="00173F80"/>
    <w:rsid w:val="00174043"/>
    <w:rsid w:val="00174379"/>
    <w:rsid w:val="001744AF"/>
    <w:rsid w:val="001745CF"/>
    <w:rsid w:val="001745E5"/>
    <w:rsid w:val="00174B83"/>
    <w:rsid w:val="00174B84"/>
    <w:rsid w:val="00174B94"/>
    <w:rsid w:val="00174E95"/>
    <w:rsid w:val="001755C0"/>
    <w:rsid w:val="00175621"/>
    <w:rsid w:val="001756AB"/>
    <w:rsid w:val="001756D2"/>
    <w:rsid w:val="00175710"/>
    <w:rsid w:val="001758C2"/>
    <w:rsid w:val="001758CA"/>
    <w:rsid w:val="00175EB5"/>
    <w:rsid w:val="00176108"/>
    <w:rsid w:val="0017642F"/>
    <w:rsid w:val="00176BEC"/>
    <w:rsid w:val="00176D64"/>
    <w:rsid w:val="00176F31"/>
    <w:rsid w:val="00176FB5"/>
    <w:rsid w:val="00177A6C"/>
    <w:rsid w:val="00177B64"/>
    <w:rsid w:val="00177D52"/>
    <w:rsid w:val="00177D5F"/>
    <w:rsid w:val="0017E2BA"/>
    <w:rsid w:val="00180011"/>
    <w:rsid w:val="0018001E"/>
    <w:rsid w:val="00180143"/>
    <w:rsid w:val="00180250"/>
    <w:rsid w:val="00180315"/>
    <w:rsid w:val="00180400"/>
    <w:rsid w:val="00180669"/>
    <w:rsid w:val="001809EB"/>
    <w:rsid w:val="00180F23"/>
    <w:rsid w:val="00180F5B"/>
    <w:rsid w:val="00181494"/>
    <w:rsid w:val="001814C5"/>
    <w:rsid w:val="00181693"/>
    <w:rsid w:val="00181DFE"/>
    <w:rsid w:val="00182202"/>
    <w:rsid w:val="001824AB"/>
    <w:rsid w:val="0018260F"/>
    <w:rsid w:val="0018265B"/>
    <w:rsid w:val="001827C4"/>
    <w:rsid w:val="00182ACB"/>
    <w:rsid w:val="00182B3F"/>
    <w:rsid w:val="001835D5"/>
    <w:rsid w:val="00183743"/>
    <w:rsid w:val="0018374B"/>
    <w:rsid w:val="0018382C"/>
    <w:rsid w:val="00183DE7"/>
    <w:rsid w:val="00183EC1"/>
    <w:rsid w:val="00184531"/>
    <w:rsid w:val="00184B36"/>
    <w:rsid w:val="00184BEE"/>
    <w:rsid w:val="00184C3E"/>
    <w:rsid w:val="00184CFB"/>
    <w:rsid w:val="00184E3E"/>
    <w:rsid w:val="00184E5C"/>
    <w:rsid w:val="00184F89"/>
    <w:rsid w:val="00185139"/>
    <w:rsid w:val="00185240"/>
    <w:rsid w:val="0018524D"/>
    <w:rsid w:val="0018537F"/>
    <w:rsid w:val="001853D2"/>
    <w:rsid w:val="001854DB"/>
    <w:rsid w:val="00185546"/>
    <w:rsid w:val="00185554"/>
    <w:rsid w:val="00185740"/>
    <w:rsid w:val="00185852"/>
    <w:rsid w:val="0018595B"/>
    <w:rsid w:val="001859DB"/>
    <w:rsid w:val="001860E7"/>
    <w:rsid w:val="00186423"/>
    <w:rsid w:val="00186D77"/>
    <w:rsid w:val="00186EC7"/>
    <w:rsid w:val="00186F07"/>
    <w:rsid w:val="0018702C"/>
    <w:rsid w:val="00187C08"/>
    <w:rsid w:val="00187E35"/>
    <w:rsid w:val="00187ED9"/>
    <w:rsid w:val="0019049B"/>
    <w:rsid w:val="00190508"/>
    <w:rsid w:val="00190726"/>
    <w:rsid w:val="0019094D"/>
    <w:rsid w:val="0019095F"/>
    <w:rsid w:val="001909F3"/>
    <w:rsid w:val="00190B65"/>
    <w:rsid w:val="00190BA5"/>
    <w:rsid w:val="00190DB2"/>
    <w:rsid w:val="001917EE"/>
    <w:rsid w:val="0019192E"/>
    <w:rsid w:val="00191C5E"/>
    <w:rsid w:val="00191D02"/>
    <w:rsid w:val="0019207D"/>
    <w:rsid w:val="0019215A"/>
    <w:rsid w:val="0019229B"/>
    <w:rsid w:val="00192AB9"/>
    <w:rsid w:val="00192B75"/>
    <w:rsid w:val="00192B7E"/>
    <w:rsid w:val="00192BD2"/>
    <w:rsid w:val="00192D7D"/>
    <w:rsid w:val="00192FA7"/>
    <w:rsid w:val="0019334E"/>
    <w:rsid w:val="0019340F"/>
    <w:rsid w:val="00193718"/>
    <w:rsid w:val="00193785"/>
    <w:rsid w:val="00193849"/>
    <w:rsid w:val="00193A18"/>
    <w:rsid w:val="00193B08"/>
    <w:rsid w:val="00193B40"/>
    <w:rsid w:val="00193B9E"/>
    <w:rsid w:val="00193CD6"/>
    <w:rsid w:val="00193E9D"/>
    <w:rsid w:val="001940A3"/>
    <w:rsid w:val="00194156"/>
    <w:rsid w:val="00194AB0"/>
    <w:rsid w:val="00194DEF"/>
    <w:rsid w:val="00194F85"/>
    <w:rsid w:val="0019523A"/>
    <w:rsid w:val="00195240"/>
    <w:rsid w:val="00195393"/>
    <w:rsid w:val="001956B6"/>
    <w:rsid w:val="00195709"/>
    <w:rsid w:val="00195C6A"/>
    <w:rsid w:val="00195C83"/>
    <w:rsid w:val="00195DA8"/>
    <w:rsid w:val="00195DE9"/>
    <w:rsid w:val="001962CE"/>
    <w:rsid w:val="001963AD"/>
    <w:rsid w:val="00196531"/>
    <w:rsid w:val="00196879"/>
    <w:rsid w:val="00196975"/>
    <w:rsid w:val="00196BE0"/>
    <w:rsid w:val="00197166"/>
    <w:rsid w:val="0019733F"/>
    <w:rsid w:val="00197376"/>
    <w:rsid w:val="00197496"/>
    <w:rsid w:val="001974FE"/>
    <w:rsid w:val="0019759C"/>
    <w:rsid w:val="001975A5"/>
    <w:rsid w:val="001975DD"/>
    <w:rsid w:val="00197688"/>
    <w:rsid w:val="001976A5"/>
    <w:rsid w:val="00197777"/>
    <w:rsid w:val="00197876"/>
    <w:rsid w:val="00197ACC"/>
    <w:rsid w:val="00197B50"/>
    <w:rsid w:val="00197C40"/>
    <w:rsid w:val="00197D12"/>
    <w:rsid w:val="00197D5E"/>
    <w:rsid w:val="00197F4F"/>
    <w:rsid w:val="001A0183"/>
    <w:rsid w:val="001A0262"/>
    <w:rsid w:val="001A059A"/>
    <w:rsid w:val="001A05F6"/>
    <w:rsid w:val="001A0607"/>
    <w:rsid w:val="001A0697"/>
    <w:rsid w:val="001A0A7C"/>
    <w:rsid w:val="001A0B95"/>
    <w:rsid w:val="001A0D2C"/>
    <w:rsid w:val="001A114F"/>
    <w:rsid w:val="001A11A4"/>
    <w:rsid w:val="001A1766"/>
    <w:rsid w:val="001A1E4A"/>
    <w:rsid w:val="001A1EAA"/>
    <w:rsid w:val="001A2145"/>
    <w:rsid w:val="001A21D6"/>
    <w:rsid w:val="001A22B7"/>
    <w:rsid w:val="001A2413"/>
    <w:rsid w:val="001A254D"/>
    <w:rsid w:val="001A2860"/>
    <w:rsid w:val="001A28B7"/>
    <w:rsid w:val="001A2B41"/>
    <w:rsid w:val="001A2B9E"/>
    <w:rsid w:val="001A2C72"/>
    <w:rsid w:val="001A2CCE"/>
    <w:rsid w:val="001A2ED0"/>
    <w:rsid w:val="001A31F0"/>
    <w:rsid w:val="001A344E"/>
    <w:rsid w:val="001A366D"/>
    <w:rsid w:val="001A36DA"/>
    <w:rsid w:val="001A3719"/>
    <w:rsid w:val="001A398B"/>
    <w:rsid w:val="001A3A66"/>
    <w:rsid w:val="001A3D73"/>
    <w:rsid w:val="001A412C"/>
    <w:rsid w:val="001A48FC"/>
    <w:rsid w:val="001A4902"/>
    <w:rsid w:val="001A49B0"/>
    <w:rsid w:val="001A4D2A"/>
    <w:rsid w:val="001A4DAE"/>
    <w:rsid w:val="001A4F76"/>
    <w:rsid w:val="001A5129"/>
    <w:rsid w:val="001A51E3"/>
    <w:rsid w:val="001A5582"/>
    <w:rsid w:val="001A55A1"/>
    <w:rsid w:val="001A5927"/>
    <w:rsid w:val="001A5967"/>
    <w:rsid w:val="001A5AB4"/>
    <w:rsid w:val="001A5C11"/>
    <w:rsid w:val="001A5E22"/>
    <w:rsid w:val="001A6060"/>
    <w:rsid w:val="001A629C"/>
    <w:rsid w:val="001A63C4"/>
    <w:rsid w:val="001A652D"/>
    <w:rsid w:val="001A6890"/>
    <w:rsid w:val="001A69BB"/>
    <w:rsid w:val="001A6B42"/>
    <w:rsid w:val="001A6B43"/>
    <w:rsid w:val="001A6BDF"/>
    <w:rsid w:val="001A6C00"/>
    <w:rsid w:val="001A6CE8"/>
    <w:rsid w:val="001A6E14"/>
    <w:rsid w:val="001A6E4A"/>
    <w:rsid w:val="001A711A"/>
    <w:rsid w:val="001A724B"/>
    <w:rsid w:val="001A76D3"/>
    <w:rsid w:val="001A788D"/>
    <w:rsid w:val="001A78D8"/>
    <w:rsid w:val="001A791F"/>
    <w:rsid w:val="001A7BFD"/>
    <w:rsid w:val="001A7CBF"/>
    <w:rsid w:val="001A7D64"/>
    <w:rsid w:val="001A7DAA"/>
    <w:rsid w:val="001B02DC"/>
    <w:rsid w:val="001B0353"/>
    <w:rsid w:val="001B05F1"/>
    <w:rsid w:val="001B08C5"/>
    <w:rsid w:val="001B099C"/>
    <w:rsid w:val="001B0A52"/>
    <w:rsid w:val="001B0BE0"/>
    <w:rsid w:val="001B0C8C"/>
    <w:rsid w:val="001B0D5E"/>
    <w:rsid w:val="001B0DBB"/>
    <w:rsid w:val="001B1203"/>
    <w:rsid w:val="001B1333"/>
    <w:rsid w:val="001B13AE"/>
    <w:rsid w:val="001B1639"/>
    <w:rsid w:val="001B17EC"/>
    <w:rsid w:val="001B191E"/>
    <w:rsid w:val="001B193F"/>
    <w:rsid w:val="001B1B11"/>
    <w:rsid w:val="001B1EEE"/>
    <w:rsid w:val="001B20CA"/>
    <w:rsid w:val="001B23F1"/>
    <w:rsid w:val="001B245A"/>
    <w:rsid w:val="001B259F"/>
    <w:rsid w:val="001B2691"/>
    <w:rsid w:val="001B2862"/>
    <w:rsid w:val="001B2970"/>
    <w:rsid w:val="001B2A62"/>
    <w:rsid w:val="001B2B8A"/>
    <w:rsid w:val="001B2E34"/>
    <w:rsid w:val="001B2F00"/>
    <w:rsid w:val="001B30AE"/>
    <w:rsid w:val="001B3113"/>
    <w:rsid w:val="001B3142"/>
    <w:rsid w:val="001B33CA"/>
    <w:rsid w:val="001B344C"/>
    <w:rsid w:val="001B3536"/>
    <w:rsid w:val="001B3724"/>
    <w:rsid w:val="001B37B6"/>
    <w:rsid w:val="001B37C0"/>
    <w:rsid w:val="001B3872"/>
    <w:rsid w:val="001B3CA6"/>
    <w:rsid w:val="001B3CED"/>
    <w:rsid w:val="001B3EC4"/>
    <w:rsid w:val="001B4273"/>
    <w:rsid w:val="001B4859"/>
    <w:rsid w:val="001B4938"/>
    <w:rsid w:val="001B4B5F"/>
    <w:rsid w:val="001B4C7F"/>
    <w:rsid w:val="001B4D0F"/>
    <w:rsid w:val="001B4D52"/>
    <w:rsid w:val="001B4FD0"/>
    <w:rsid w:val="001B515F"/>
    <w:rsid w:val="001B51C6"/>
    <w:rsid w:val="001B52E1"/>
    <w:rsid w:val="001B531B"/>
    <w:rsid w:val="001B57A2"/>
    <w:rsid w:val="001B5926"/>
    <w:rsid w:val="001B5C69"/>
    <w:rsid w:val="001B5EA8"/>
    <w:rsid w:val="001B6069"/>
    <w:rsid w:val="001B6229"/>
    <w:rsid w:val="001B6437"/>
    <w:rsid w:val="001B6995"/>
    <w:rsid w:val="001B6DC1"/>
    <w:rsid w:val="001B6E64"/>
    <w:rsid w:val="001B716B"/>
    <w:rsid w:val="001B743F"/>
    <w:rsid w:val="001B75F6"/>
    <w:rsid w:val="001B7722"/>
    <w:rsid w:val="001B7B18"/>
    <w:rsid w:val="001B7CE7"/>
    <w:rsid w:val="001B7E3E"/>
    <w:rsid w:val="001B7E46"/>
    <w:rsid w:val="001B7EF4"/>
    <w:rsid w:val="001C08BB"/>
    <w:rsid w:val="001C0CBD"/>
    <w:rsid w:val="001C0DB5"/>
    <w:rsid w:val="001C0EAA"/>
    <w:rsid w:val="001C1110"/>
    <w:rsid w:val="001C11B9"/>
    <w:rsid w:val="001C12CE"/>
    <w:rsid w:val="001C1450"/>
    <w:rsid w:val="001C15E6"/>
    <w:rsid w:val="001C1DE1"/>
    <w:rsid w:val="001C1E9E"/>
    <w:rsid w:val="001C1F3A"/>
    <w:rsid w:val="001C2443"/>
    <w:rsid w:val="001C248F"/>
    <w:rsid w:val="001C26FF"/>
    <w:rsid w:val="001C2818"/>
    <w:rsid w:val="001C2AF9"/>
    <w:rsid w:val="001C2DE9"/>
    <w:rsid w:val="001C3329"/>
    <w:rsid w:val="001C3918"/>
    <w:rsid w:val="001C395B"/>
    <w:rsid w:val="001C3BE2"/>
    <w:rsid w:val="001C41CC"/>
    <w:rsid w:val="001C4257"/>
    <w:rsid w:val="001C475B"/>
    <w:rsid w:val="001C4C48"/>
    <w:rsid w:val="001C4E58"/>
    <w:rsid w:val="001C5123"/>
    <w:rsid w:val="001C51D7"/>
    <w:rsid w:val="001C5234"/>
    <w:rsid w:val="001C53FB"/>
    <w:rsid w:val="001C544E"/>
    <w:rsid w:val="001C55F7"/>
    <w:rsid w:val="001C566C"/>
    <w:rsid w:val="001C577F"/>
    <w:rsid w:val="001C5908"/>
    <w:rsid w:val="001C5E23"/>
    <w:rsid w:val="001C5FC4"/>
    <w:rsid w:val="001C632A"/>
    <w:rsid w:val="001C635E"/>
    <w:rsid w:val="001C6877"/>
    <w:rsid w:val="001C6A54"/>
    <w:rsid w:val="001C6B60"/>
    <w:rsid w:val="001C6BF5"/>
    <w:rsid w:val="001C6DC1"/>
    <w:rsid w:val="001C6DF0"/>
    <w:rsid w:val="001C7173"/>
    <w:rsid w:val="001C72F0"/>
    <w:rsid w:val="001C74D7"/>
    <w:rsid w:val="001C7749"/>
    <w:rsid w:val="001C79B2"/>
    <w:rsid w:val="001C7AC2"/>
    <w:rsid w:val="001C7AF7"/>
    <w:rsid w:val="001C7B1E"/>
    <w:rsid w:val="001C7BAC"/>
    <w:rsid w:val="001C7CD2"/>
    <w:rsid w:val="001C7F15"/>
    <w:rsid w:val="001D0203"/>
    <w:rsid w:val="001D04E4"/>
    <w:rsid w:val="001D0631"/>
    <w:rsid w:val="001D06F9"/>
    <w:rsid w:val="001D0866"/>
    <w:rsid w:val="001D09B1"/>
    <w:rsid w:val="001D0A87"/>
    <w:rsid w:val="001D0D0F"/>
    <w:rsid w:val="001D0DB5"/>
    <w:rsid w:val="001D10A3"/>
    <w:rsid w:val="001D1268"/>
    <w:rsid w:val="001D1598"/>
    <w:rsid w:val="001D17FC"/>
    <w:rsid w:val="001D19B5"/>
    <w:rsid w:val="001D1AC5"/>
    <w:rsid w:val="001D1BBA"/>
    <w:rsid w:val="001D1E0F"/>
    <w:rsid w:val="001D1E6F"/>
    <w:rsid w:val="001D1E73"/>
    <w:rsid w:val="001D1FB3"/>
    <w:rsid w:val="001D210F"/>
    <w:rsid w:val="001D2191"/>
    <w:rsid w:val="001D2499"/>
    <w:rsid w:val="001D2A59"/>
    <w:rsid w:val="001D2B21"/>
    <w:rsid w:val="001D2B43"/>
    <w:rsid w:val="001D2B65"/>
    <w:rsid w:val="001D2D81"/>
    <w:rsid w:val="001D2DD5"/>
    <w:rsid w:val="001D2F66"/>
    <w:rsid w:val="001D326F"/>
    <w:rsid w:val="001D336F"/>
    <w:rsid w:val="001D34BA"/>
    <w:rsid w:val="001D34D6"/>
    <w:rsid w:val="001D357F"/>
    <w:rsid w:val="001D37DB"/>
    <w:rsid w:val="001D3D2C"/>
    <w:rsid w:val="001D3D52"/>
    <w:rsid w:val="001D3E23"/>
    <w:rsid w:val="001D3FB2"/>
    <w:rsid w:val="001D41AF"/>
    <w:rsid w:val="001D4319"/>
    <w:rsid w:val="001D43A1"/>
    <w:rsid w:val="001D4BFA"/>
    <w:rsid w:val="001D5071"/>
    <w:rsid w:val="001D5338"/>
    <w:rsid w:val="001D5483"/>
    <w:rsid w:val="001D5737"/>
    <w:rsid w:val="001D586C"/>
    <w:rsid w:val="001D59EE"/>
    <w:rsid w:val="001D5A85"/>
    <w:rsid w:val="001D5CCF"/>
    <w:rsid w:val="001D5DFB"/>
    <w:rsid w:val="001D607C"/>
    <w:rsid w:val="001D6122"/>
    <w:rsid w:val="001D63ED"/>
    <w:rsid w:val="001D6850"/>
    <w:rsid w:val="001D693F"/>
    <w:rsid w:val="001D6A11"/>
    <w:rsid w:val="001D6A7A"/>
    <w:rsid w:val="001D6AA7"/>
    <w:rsid w:val="001D6AB2"/>
    <w:rsid w:val="001D6B8B"/>
    <w:rsid w:val="001D6F6F"/>
    <w:rsid w:val="001D71DD"/>
    <w:rsid w:val="001D72F3"/>
    <w:rsid w:val="001D7394"/>
    <w:rsid w:val="001D73B2"/>
    <w:rsid w:val="001D73D7"/>
    <w:rsid w:val="001D750F"/>
    <w:rsid w:val="001D7784"/>
    <w:rsid w:val="001D779A"/>
    <w:rsid w:val="001D7911"/>
    <w:rsid w:val="001D7A2D"/>
    <w:rsid w:val="001D7C34"/>
    <w:rsid w:val="001D7CB4"/>
    <w:rsid w:val="001D7CBD"/>
    <w:rsid w:val="001D7E4E"/>
    <w:rsid w:val="001E007B"/>
    <w:rsid w:val="001E0249"/>
    <w:rsid w:val="001E0318"/>
    <w:rsid w:val="001E0329"/>
    <w:rsid w:val="001E0384"/>
    <w:rsid w:val="001E04C6"/>
    <w:rsid w:val="001E06D3"/>
    <w:rsid w:val="001E0787"/>
    <w:rsid w:val="001E096B"/>
    <w:rsid w:val="001E0CAC"/>
    <w:rsid w:val="001E1098"/>
    <w:rsid w:val="001E10BD"/>
    <w:rsid w:val="001E1114"/>
    <w:rsid w:val="001E1367"/>
    <w:rsid w:val="001E172D"/>
    <w:rsid w:val="001E17B7"/>
    <w:rsid w:val="001E181E"/>
    <w:rsid w:val="001E1F9D"/>
    <w:rsid w:val="001E20A9"/>
    <w:rsid w:val="001E20D6"/>
    <w:rsid w:val="001E2151"/>
    <w:rsid w:val="001E2586"/>
    <w:rsid w:val="001E25A8"/>
    <w:rsid w:val="001E25CD"/>
    <w:rsid w:val="001E2AB7"/>
    <w:rsid w:val="001E2BCF"/>
    <w:rsid w:val="001E2E5B"/>
    <w:rsid w:val="001E2E7B"/>
    <w:rsid w:val="001E303E"/>
    <w:rsid w:val="001E3197"/>
    <w:rsid w:val="001E325B"/>
    <w:rsid w:val="001E34B5"/>
    <w:rsid w:val="001E34C0"/>
    <w:rsid w:val="001E352D"/>
    <w:rsid w:val="001E394F"/>
    <w:rsid w:val="001E3B84"/>
    <w:rsid w:val="001E3E05"/>
    <w:rsid w:val="001E3F56"/>
    <w:rsid w:val="001E419F"/>
    <w:rsid w:val="001E423E"/>
    <w:rsid w:val="001E42DF"/>
    <w:rsid w:val="001E4319"/>
    <w:rsid w:val="001E43C8"/>
    <w:rsid w:val="001E4747"/>
    <w:rsid w:val="001E477F"/>
    <w:rsid w:val="001E4B29"/>
    <w:rsid w:val="001E4BAA"/>
    <w:rsid w:val="001E4D4C"/>
    <w:rsid w:val="001E5127"/>
    <w:rsid w:val="001E53DD"/>
    <w:rsid w:val="001E5480"/>
    <w:rsid w:val="001E5659"/>
    <w:rsid w:val="001E58DC"/>
    <w:rsid w:val="001E58E8"/>
    <w:rsid w:val="001E5DB9"/>
    <w:rsid w:val="001E5EBB"/>
    <w:rsid w:val="001E62DB"/>
    <w:rsid w:val="001E640F"/>
    <w:rsid w:val="001E649A"/>
    <w:rsid w:val="001E6C40"/>
    <w:rsid w:val="001E6DF9"/>
    <w:rsid w:val="001E6E98"/>
    <w:rsid w:val="001E6ED2"/>
    <w:rsid w:val="001E6EED"/>
    <w:rsid w:val="001E7504"/>
    <w:rsid w:val="001E76C0"/>
    <w:rsid w:val="001E7787"/>
    <w:rsid w:val="001E7982"/>
    <w:rsid w:val="001E79BC"/>
    <w:rsid w:val="001E7C80"/>
    <w:rsid w:val="001E7D0A"/>
    <w:rsid w:val="001F0261"/>
    <w:rsid w:val="001F04B9"/>
    <w:rsid w:val="001F05E7"/>
    <w:rsid w:val="001F06AC"/>
    <w:rsid w:val="001F06D1"/>
    <w:rsid w:val="001F0B38"/>
    <w:rsid w:val="001F0CF1"/>
    <w:rsid w:val="001F0E83"/>
    <w:rsid w:val="001F143A"/>
    <w:rsid w:val="001F14A3"/>
    <w:rsid w:val="001F1576"/>
    <w:rsid w:val="001F1800"/>
    <w:rsid w:val="001F182B"/>
    <w:rsid w:val="001F1836"/>
    <w:rsid w:val="001F192F"/>
    <w:rsid w:val="001F1A52"/>
    <w:rsid w:val="001F1BB2"/>
    <w:rsid w:val="001F1CAF"/>
    <w:rsid w:val="001F2058"/>
    <w:rsid w:val="001F2143"/>
    <w:rsid w:val="001F21B0"/>
    <w:rsid w:val="001F2321"/>
    <w:rsid w:val="001F23AD"/>
    <w:rsid w:val="001F266D"/>
    <w:rsid w:val="001F2709"/>
    <w:rsid w:val="001F2783"/>
    <w:rsid w:val="001F29D6"/>
    <w:rsid w:val="001F29F1"/>
    <w:rsid w:val="001F2BC8"/>
    <w:rsid w:val="001F304D"/>
    <w:rsid w:val="001F33C2"/>
    <w:rsid w:val="001F34DF"/>
    <w:rsid w:val="001F3521"/>
    <w:rsid w:val="001F3772"/>
    <w:rsid w:val="001F37A0"/>
    <w:rsid w:val="001F3ABE"/>
    <w:rsid w:val="001F3B70"/>
    <w:rsid w:val="001F3ECA"/>
    <w:rsid w:val="001F3F1E"/>
    <w:rsid w:val="001F4100"/>
    <w:rsid w:val="001F4126"/>
    <w:rsid w:val="001F4390"/>
    <w:rsid w:val="001F491A"/>
    <w:rsid w:val="001F4B73"/>
    <w:rsid w:val="001F4C56"/>
    <w:rsid w:val="001F4D4F"/>
    <w:rsid w:val="001F4DC0"/>
    <w:rsid w:val="001F4EAD"/>
    <w:rsid w:val="001F4FF4"/>
    <w:rsid w:val="001F50D3"/>
    <w:rsid w:val="001F51EA"/>
    <w:rsid w:val="001F54D9"/>
    <w:rsid w:val="001F5798"/>
    <w:rsid w:val="001F58F8"/>
    <w:rsid w:val="001F5A53"/>
    <w:rsid w:val="001F5B5A"/>
    <w:rsid w:val="001F5C18"/>
    <w:rsid w:val="001F5C76"/>
    <w:rsid w:val="001F5D71"/>
    <w:rsid w:val="001F6141"/>
    <w:rsid w:val="001F624B"/>
    <w:rsid w:val="001F62E0"/>
    <w:rsid w:val="001F6576"/>
    <w:rsid w:val="001F65B3"/>
    <w:rsid w:val="001F65BF"/>
    <w:rsid w:val="001F670F"/>
    <w:rsid w:val="001F6AA3"/>
    <w:rsid w:val="001F6B49"/>
    <w:rsid w:val="001F6BC5"/>
    <w:rsid w:val="001F6C7A"/>
    <w:rsid w:val="001F7040"/>
    <w:rsid w:val="001F70AA"/>
    <w:rsid w:val="001F70DC"/>
    <w:rsid w:val="001F7168"/>
    <w:rsid w:val="001F7180"/>
    <w:rsid w:val="001F74D3"/>
    <w:rsid w:val="001F75BE"/>
    <w:rsid w:val="001F7635"/>
    <w:rsid w:val="001F784E"/>
    <w:rsid w:val="001F7937"/>
    <w:rsid w:val="001F7A54"/>
    <w:rsid w:val="001F7BFC"/>
    <w:rsid w:val="001F7CFF"/>
    <w:rsid w:val="001F7FBA"/>
    <w:rsid w:val="00200024"/>
    <w:rsid w:val="002009F1"/>
    <w:rsid w:val="00200A9C"/>
    <w:rsid w:val="00200BE3"/>
    <w:rsid w:val="00200CD1"/>
    <w:rsid w:val="00200EE9"/>
    <w:rsid w:val="00200F27"/>
    <w:rsid w:val="00201302"/>
    <w:rsid w:val="0020164C"/>
    <w:rsid w:val="002017AC"/>
    <w:rsid w:val="00201C47"/>
    <w:rsid w:val="00201DF1"/>
    <w:rsid w:val="002021CA"/>
    <w:rsid w:val="002022AB"/>
    <w:rsid w:val="0020239F"/>
    <w:rsid w:val="002027CD"/>
    <w:rsid w:val="0020285E"/>
    <w:rsid w:val="00202913"/>
    <w:rsid w:val="00202A10"/>
    <w:rsid w:val="00202F00"/>
    <w:rsid w:val="00202F91"/>
    <w:rsid w:val="0020305A"/>
    <w:rsid w:val="0020317D"/>
    <w:rsid w:val="00203196"/>
    <w:rsid w:val="0020319E"/>
    <w:rsid w:val="00203278"/>
    <w:rsid w:val="00203620"/>
    <w:rsid w:val="00203A15"/>
    <w:rsid w:val="00203F87"/>
    <w:rsid w:val="00204076"/>
    <w:rsid w:val="002043B8"/>
    <w:rsid w:val="00204466"/>
    <w:rsid w:val="002044A1"/>
    <w:rsid w:val="0020463F"/>
    <w:rsid w:val="00204687"/>
    <w:rsid w:val="00204AD8"/>
    <w:rsid w:val="00204DB9"/>
    <w:rsid w:val="002053F9"/>
    <w:rsid w:val="00205465"/>
    <w:rsid w:val="00205578"/>
    <w:rsid w:val="0020559B"/>
    <w:rsid w:val="00205756"/>
    <w:rsid w:val="002058BC"/>
    <w:rsid w:val="00205A2F"/>
    <w:rsid w:val="00205AEE"/>
    <w:rsid w:val="00205C83"/>
    <w:rsid w:val="00205CA0"/>
    <w:rsid w:val="00205CED"/>
    <w:rsid w:val="00205E4B"/>
    <w:rsid w:val="002060B7"/>
    <w:rsid w:val="00206785"/>
    <w:rsid w:val="002067A5"/>
    <w:rsid w:val="00206910"/>
    <w:rsid w:val="00206979"/>
    <w:rsid w:val="00206A41"/>
    <w:rsid w:val="00206ABA"/>
    <w:rsid w:val="00206ACB"/>
    <w:rsid w:val="00206AF9"/>
    <w:rsid w:val="00206B68"/>
    <w:rsid w:val="00206D7C"/>
    <w:rsid w:val="00206FFD"/>
    <w:rsid w:val="002071BB"/>
    <w:rsid w:val="002071F7"/>
    <w:rsid w:val="00207248"/>
    <w:rsid w:val="002074FC"/>
    <w:rsid w:val="00207624"/>
    <w:rsid w:val="00207645"/>
    <w:rsid w:val="0020770D"/>
    <w:rsid w:val="0020786E"/>
    <w:rsid w:val="00207908"/>
    <w:rsid w:val="00207945"/>
    <w:rsid w:val="00207A29"/>
    <w:rsid w:val="00207B5F"/>
    <w:rsid w:val="00207F88"/>
    <w:rsid w:val="0021011E"/>
    <w:rsid w:val="00210608"/>
    <w:rsid w:val="002106D3"/>
    <w:rsid w:val="00210704"/>
    <w:rsid w:val="00210771"/>
    <w:rsid w:val="00210C42"/>
    <w:rsid w:val="00210D56"/>
    <w:rsid w:val="00210E47"/>
    <w:rsid w:val="00210F85"/>
    <w:rsid w:val="00211341"/>
    <w:rsid w:val="00211391"/>
    <w:rsid w:val="002113CE"/>
    <w:rsid w:val="00211506"/>
    <w:rsid w:val="00211571"/>
    <w:rsid w:val="00211755"/>
    <w:rsid w:val="002117EB"/>
    <w:rsid w:val="0021189C"/>
    <w:rsid w:val="002120CD"/>
    <w:rsid w:val="0021213F"/>
    <w:rsid w:val="002124E0"/>
    <w:rsid w:val="0021260B"/>
    <w:rsid w:val="00212711"/>
    <w:rsid w:val="002128FA"/>
    <w:rsid w:val="00212908"/>
    <w:rsid w:val="00212965"/>
    <w:rsid w:val="00212B73"/>
    <w:rsid w:val="00212C23"/>
    <w:rsid w:val="00212CF2"/>
    <w:rsid w:val="00212DDF"/>
    <w:rsid w:val="00212EC6"/>
    <w:rsid w:val="00212FA4"/>
    <w:rsid w:val="002131FF"/>
    <w:rsid w:val="0021326B"/>
    <w:rsid w:val="0021326E"/>
    <w:rsid w:val="002132FC"/>
    <w:rsid w:val="00213581"/>
    <w:rsid w:val="0021373F"/>
    <w:rsid w:val="00213B91"/>
    <w:rsid w:val="00214239"/>
    <w:rsid w:val="002143CE"/>
    <w:rsid w:val="002144B2"/>
    <w:rsid w:val="002144EA"/>
    <w:rsid w:val="002145AC"/>
    <w:rsid w:val="002149C6"/>
    <w:rsid w:val="002149E3"/>
    <w:rsid w:val="00214D35"/>
    <w:rsid w:val="002150F2"/>
    <w:rsid w:val="00215242"/>
    <w:rsid w:val="00215348"/>
    <w:rsid w:val="0021569A"/>
    <w:rsid w:val="002156F7"/>
    <w:rsid w:val="0021587F"/>
    <w:rsid w:val="00215AC8"/>
    <w:rsid w:val="00215BB5"/>
    <w:rsid w:val="00215DC3"/>
    <w:rsid w:val="00215DC9"/>
    <w:rsid w:val="00215F29"/>
    <w:rsid w:val="00216056"/>
    <w:rsid w:val="00216195"/>
    <w:rsid w:val="00216202"/>
    <w:rsid w:val="002162FD"/>
    <w:rsid w:val="00216815"/>
    <w:rsid w:val="002169BA"/>
    <w:rsid w:val="00216A0C"/>
    <w:rsid w:val="00216B49"/>
    <w:rsid w:val="00216BAF"/>
    <w:rsid w:val="00216BDD"/>
    <w:rsid w:val="00216D20"/>
    <w:rsid w:val="00216D65"/>
    <w:rsid w:val="00216DA3"/>
    <w:rsid w:val="00216DA7"/>
    <w:rsid w:val="00216ED6"/>
    <w:rsid w:val="00216F31"/>
    <w:rsid w:val="00217123"/>
    <w:rsid w:val="002171AC"/>
    <w:rsid w:val="00217449"/>
    <w:rsid w:val="00217A10"/>
    <w:rsid w:val="00217A70"/>
    <w:rsid w:val="00217ED1"/>
    <w:rsid w:val="00220104"/>
    <w:rsid w:val="00220171"/>
    <w:rsid w:val="002203F1"/>
    <w:rsid w:val="002204DD"/>
    <w:rsid w:val="00220540"/>
    <w:rsid w:val="0022064B"/>
    <w:rsid w:val="00220691"/>
    <w:rsid w:val="002207A4"/>
    <w:rsid w:val="00220AB3"/>
    <w:rsid w:val="00220B1E"/>
    <w:rsid w:val="00220CB6"/>
    <w:rsid w:val="00220DB6"/>
    <w:rsid w:val="00221041"/>
    <w:rsid w:val="00221093"/>
    <w:rsid w:val="00221167"/>
    <w:rsid w:val="00221565"/>
    <w:rsid w:val="002217B5"/>
    <w:rsid w:val="00221A85"/>
    <w:rsid w:val="00221B82"/>
    <w:rsid w:val="00221D2B"/>
    <w:rsid w:val="002224BF"/>
    <w:rsid w:val="002227F4"/>
    <w:rsid w:val="0022295E"/>
    <w:rsid w:val="00222A56"/>
    <w:rsid w:val="00222BAC"/>
    <w:rsid w:val="00222C0E"/>
    <w:rsid w:val="00222C9E"/>
    <w:rsid w:val="00222EEA"/>
    <w:rsid w:val="00223000"/>
    <w:rsid w:val="0022318E"/>
    <w:rsid w:val="00223291"/>
    <w:rsid w:val="002232A3"/>
    <w:rsid w:val="002232FA"/>
    <w:rsid w:val="00223620"/>
    <w:rsid w:val="0022362D"/>
    <w:rsid w:val="0022373B"/>
    <w:rsid w:val="00223933"/>
    <w:rsid w:val="00223A35"/>
    <w:rsid w:val="00223AA3"/>
    <w:rsid w:val="00223ABA"/>
    <w:rsid w:val="00223B2A"/>
    <w:rsid w:val="00223CF7"/>
    <w:rsid w:val="00223DEF"/>
    <w:rsid w:val="00223EAC"/>
    <w:rsid w:val="002240FC"/>
    <w:rsid w:val="00224215"/>
    <w:rsid w:val="002243F8"/>
    <w:rsid w:val="00224740"/>
    <w:rsid w:val="00224796"/>
    <w:rsid w:val="00224858"/>
    <w:rsid w:val="00224D7F"/>
    <w:rsid w:val="00224D92"/>
    <w:rsid w:val="00224EEE"/>
    <w:rsid w:val="002250B2"/>
    <w:rsid w:val="0022540F"/>
    <w:rsid w:val="00225561"/>
    <w:rsid w:val="00225596"/>
    <w:rsid w:val="002255AA"/>
    <w:rsid w:val="0022599C"/>
    <w:rsid w:val="00225A4B"/>
    <w:rsid w:val="00225B95"/>
    <w:rsid w:val="0022643F"/>
    <w:rsid w:val="002264F5"/>
    <w:rsid w:val="0022681B"/>
    <w:rsid w:val="002268C0"/>
    <w:rsid w:val="002269DB"/>
    <w:rsid w:val="00226A63"/>
    <w:rsid w:val="00226D41"/>
    <w:rsid w:val="00226ED3"/>
    <w:rsid w:val="00226FBA"/>
    <w:rsid w:val="00227063"/>
    <w:rsid w:val="002272D3"/>
    <w:rsid w:val="002274FF"/>
    <w:rsid w:val="002277E6"/>
    <w:rsid w:val="00227CF3"/>
    <w:rsid w:val="00227D26"/>
    <w:rsid w:val="0023000A"/>
    <w:rsid w:val="00230010"/>
    <w:rsid w:val="002300A9"/>
    <w:rsid w:val="002303A0"/>
    <w:rsid w:val="00230553"/>
    <w:rsid w:val="002307A4"/>
    <w:rsid w:val="00230A2E"/>
    <w:rsid w:val="00230E65"/>
    <w:rsid w:val="00230EE4"/>
    <w:rsid w:val="00230F84"/>
    <w:rsid w:val="002310A4"/>
    <w:rsid w:val="00231312"/>
    <w:rsid w:val="00231355"/>
    <w:rsid w:val="0023135E"/>
    <w:rsid w:val="00231455"/>
    <w:rsid w:val="002316F5"/>
    <w:rsid w:val="00231754"/>
    <w:rsid w:val="002318ED"/>
    <w:rsid w:val="0023199A"/>
    <w:rsid w:val="00231AF4"/>
    <w:rsid w:val="00231BD2"/>
    <w:rsid w:val="00231D4F"/>
    <w:rsid w:val="00231F1A"/>
    <w:rsid w:val="00232837"/>
    <w:rsid w:val="00232B79"/>
    <w:rsid w:val="00232C9E"/>
    <w:rsid w:val="00232D28"/>
    <w:rsid w:val="00232D4E"/>
    <w:rsid w:val="00232D84"/>
    <w:rsid w:val="00232E31"/>
    <w:rsid w:val="00232EEF"/>
    <w:rsid w:val="00233164"/>
    <w:rsid w:val="0023349A"/>
    <w:rsid w:val="00233B02"/>
    <w:rsid w:val="00233B1B"/>
    <w:rsid w:val="00233F38"/>
    <w:rsid w:val="00233F8C"/>
    <w:rsid w:val="0023443B"/>
    <w:rsid w:val="0023458E"/>
    <w:rsid w:val="0023459C"/>
    <w:rsid w:val="002348AE"/>
    <w:rsid w:val="00234996"/>
    <w:rsid w:val="002349EE"/>
    <w:rsid w:val="00234AEE"/>
    <w:rsid w:val="00234C70"/>
    <w:rsid w:val="00234FA4"/>
    <w:rsid w:val="0023501F"/>
    <w:rsid w:val="002350C3"/>
    <w:rsid w:val="0023514B"/>
    <w:rsid w:val="00235306"/>
    <w:rsid w:val="00235313"/>
    <w:rsid w:val="002353C7"/>
    <w:rsid w:val="0023560E"/>
    <w:rsid w:val="0023575A"/>
    <w:rsid w:val="002358A6"/>
    <w:rsid w:val="00235A95"/>
    <w:rsid w:val="00235C13"/>
    <w:rsid w:val="00235DE3"/>
    <w:rsid w:val="00235ECD"/>
    <w:rsid w:val="0023604D"/>
    <w:rsid w:val="002360C1"/>
    <w:rsid w:val="00236159"/>
    <w:rsid w:val="002361B0"/>
    <w:rsid w:val="00236256"/>
    <w:rsid w:val="00236392"/>
    <w:rsid w:val="00236874"/>
    <w:rsid w:val="00236968"/>
    <w:rsid w:val="00236B8A"/>
    <w:rsid w:val="00236BC0"/>
    <w:rsid w:val="00236CBB"/>
    <w:rsid w:val="00236E79"/>
    <w:rsid w:val="00236EA6"/>
    <w:rsid w:val="002370CC"/>
    <w:rsid w:val="00237414"/>
    <w:rsid w:val="0023748E"/>
    <w:rsid w:val="00237A2D"/>
    <w:rsid w:val="00237AFE"/>
    <w:rsid w:val="00237B29"/>
    <w:rsid w:val="00240115"/>
    <w:rsid w:val="00240221"/>
    <w:rsid w:val="00240242"/>
    <w:rsid w:val="002406E0"/>
    <w:rsid w:val="0024089E"/>
    <w:rsid w:val="00240E0E"/>
    <w:rsid w:val="00240F19"/>
    <w:rsid w:val="00240F6F"/>
    <w:rsid w:val="00240F73"/>
    <w:rsid w:val="0024121E"/>
    <w:rsid w:val="002412BA"/>
    <w:rsid w:val="002413E2"/>
    <w:rsid w:val="002413FD"/>
    <w:rsid w:val="0024154E"/>
    <w:rsid w:val="002415AE"/>
    <w:rsid w:val="00241735"/>
    <w:rsid w:val="00241A8D"/>
    <w:rsid w:val="00241B49"/>
    <w:rsid w:val="00241C38"/>
    <w:rsid w:val="00241F69"/>
    <w:rsid w:val="002420AC"/>
    <w:rsid w:val="00242120"/>
    <w:rsid w:val="002422E1"/>
    <w:rsid w:val="00242491"/>
    <w:rsid w:val="00242931"/>
    <w:rsid w:val="00242A90"/>
    <w:rsid w:val="00242B81"/>
    <w:rsid w:val="00242C52"/>
    <w:rsid w:val="00242DC4"/>
    <w:rsid w:val="002430AD"/>
    <w:rsid w:val="002431A9"/>
    <w:rsid w:val="002433DC"/>
    <w:rsid w:val="002434CC"/>
    <w:rsid w:val="0024357C"/>
    <w:rsid w:val="00243664"/>
    <w:rsid w:val="00243A2B"/>
    <w:rsid w:val="00243A6D"/>
    <w:rsid w:val="00243C76"/>
    <w:rsid w:val="00243CD8"/>
    <w:rsid w:val="00243E0D"/>
    <w:rsid w:val="00243F27"/>
    <w:rsid w:val="00244397"/>
    <w:rsid w:val="0024467A"/>
    <w:rsid w:val="0024472B"/>
    <w:rsid w:val="00244910"/>
    <w:rsid w:val="00244C1D"/>
    <w:rsid w:val="00244C54"/>
    <w:rsid w:val="00244F21"/>
    <w:rsid w:val="002452EE"/>
    <w:rsid w:val="002454B8"/>
    <w:rsid w:val="002456B6"/>
    <w:rsid w:val="002458D8"/>
    <w:rsid w:val="0024595A"/>
    <w:rsid w:val="00245B7F"/>
    <w:rsid w:val="0024629B"/>
    <w:rsid w:val="00246A0B"/>
    <w:rsid w:val="00246A17"/>
    <w:rsid w:val="00246E5F"/>
    <w:rsid w:val="002473BB"/>
    <w:rsid w:val="0024745E"/>
    <w:rsid w:val="002474A5"/>
    <w:rsid w:val="00247582"/>
    <w:rsid w:val="002477DF"/>
    <w:rsid w:val="002477EE"/>
    <w:rsid w:val="00247951"/>
    <w:rsid w:val="00247D68"/>
    <w:rsid w:val="00247E17"/>
    <w:rsid w:val="002500AD"/>
    <w:rsid w:val="002502F4"/>
    <w:rsid w:val="0025037A"/>
    <w:rsid w:val="00250392"/>
    <w:rsid w:val="00250503"/>
    <w:rsid w:val="002505FE"/>
    <w:rsid w:val="002507FF"/>
    <w:rsid w:val="00251132"/>
    <w:rsid w:val="00251223"/>
    <w:rsid w:val="00251527"/>
    <w:rsid w:val="002516A0"/>
    <w:rsid w:val="00251C13"/>
    <w:rsid w:val="00251CB7"/>
    <w:rsid w:val="00251CF1"/>
    <w:rsid w:val="00251D6E"/>
    <w:rsid w:val="00252171"/>
    <w:rsid w:val="00252583"/>
    <w:rsid w:val="00252714"/>
    <w:rsid w:val="00252904"/>
    <w:rsid w:val="0025299C"/>
    <w:rsid w:val="00252C39"/>
    <w:rsid w:val="00252DE1"/>
    <w:rsid w:val="00252E74"/>
    <w:rsid w:val="00252FB8"/>
    <w:rsid w:val="00252FE9"/>
    <w:rsid w:val="00253108"/>
    <w:rsid w:val="00253171"/>
    <w:rsid w:val="002531B7"/>
    <w:rsid w:val="002536E9"/>
    <w:rsid w:val="00253786"/>
    <w:rsid w:val="00253DDB"/>
    <w:rsid w:val="00253F4E"/>
    <w:rsid w:val="00253FEB"/>
    <w:rsid w:val="0025413A"/>
    <w:rsid w:val="002541BF"/>
    <w:rsid w:val="002542D8"/>
    <w:rsid w:val="00254412"/>
    <w:rsid w:val="002545EF"/>
    <w:rsid w:val="002547B2"/>
    <w:rsid w:val="002548D7"/>
    <w:rsid w:val="00254C2F"/>
    <w:rsid w:val="00254DB4"/>
    <w:rsid w:val="00254DE5"/>
    <w:rsid w:val="00254EB6"/>
    <w:rsid w:val="00254F25"/>
    <w:rsid w:val="00254F4B"/>
    <w:rsid w:val="00255478"/>
    <w:rsid w:val="002555C8"/>
    <w:rsid w:val="0025561F"/>
    <w:rsid w:val="00255874"/>
    <w:rsid w:val="002558B4"/>
    <w:rsid w:val="00255948"/>
    <w:rsid w:val="00256280"/>
    <w:rsid w:val="00256759"/>
    <w:rsid w:val="00256AA5"/>
    <w:rsid w:val="00256AAA"/>
    <w:rsid w:val="00256B8B"/>
    <w:rsid w:val="00256BA0"/>
    <w:rsid w:val="0025706B"/>
    <w:rsid w:val="002571DF"/>
    <w:rsid w:val="00257272"/>
    <w:rsid w:val="0025758F"/>
    <w:rsid w:val="0025772D"/>
    <w:rsid w:val="002577B6"/>
    <w:rsid w:val="00257926"/>
    <w:rsid w:val="00257F48"/>
    <w:rsid w:val="00257F6F"/>
    <w:rsid w:val="00260010"/>
    <w:rsid w:val="00260348"/>
    <w:rsid w:val="00260723"/>
    <w:rsid w:val="00260865"/>
    <w:rsid w:val="002608E3"/>
    <w:rsid w:val="00260A2E"/>
    <w:rsid w:val="00260DB2"/>
    <w:rsid w:val="0026124B"/>
    <w:rsid w:val="002612DD"/>
    <w:rsid w:val="00261687"/>
    <w:rsid w:val="00261689"/>
    <w:rsid w:val="002616D1"/>
    <w:rsid w:val="002617F4"/>
    <w:rsid w:val="0026189C"/>
    <w:rsid w:val="00261BCF"/>
    <w:rsid w:val="00261BD4"/>
    <w:rsid w:val="00261CAB"/>
    <w:rsid w:val="00261CF9"/>
    <w:rsid w:val="00261D13"/>
    <w:rsid w:val="002620D6"/>
    <w:rsid w:val="002623EF"/>
    <w:rsid w:val="002626BD"/>
    <w:rsid w:val="002628C4"/>
    <w:rsid w:val="002629A5"/>
    <w:rsid w:val="00262A77"/>
    <w:rsid w:val="00262B60"/>
    <w:rsid w:val="00262D31"/>
    <w:rsid w:val="00262D3E"/>
    <w:rsid w:val="00262E04"/>
    <w:rsid w:val="00262F1B"/>
    <w:rsid w:val="00263663"/>
    <w:rsid w:val="0026372B"/>
    <w:rsid w:val="00263801"/>
    <w:rsid w:val="00263A5D"/>
    <w:rsid w:val="00263DD8"/>
    <w:rsid w:val="0026403E"/>
    <w:rsid w:val="0026442D"/>
    <w:rsid w:val="002645DE"/>
    <w:rsid w:val="0026466B"/>
    <w:rsid w:val="002646F3"/>
    <w:rsid w:val="002648F2"/>
    <w:rsid w:val="0026496E"/>
    <w:rsid w:val="00264AA5"/>
    <w:rsid w:val="00264D52"/>
    <w:rsid w:val="00264E51"/>
    <w:rsid w:val="00264EEE"/>
    <w:rsid w:val="00265234"/>
    <w:rsid w:val="0026546E"/>
    <w:rsid w:val="002656B2"/>
    <w:rsid w:val="002657D6"/>
    <w:rsid w:val="00265A16"/>
    <w:rsid w:val="00265A4A"/>
    <w:rsid w:val="00266126"/>
    <w:rsid w:val="002662CB"/>
    <w:rsid w:val="00266351"/>
    <w:rsid w:val="00266A39"/>
    <w:rsid w:val="00266AA9"/>
    <w:rsid w:val="002670A4"/>
    <w:rsid w:val="0026751D"/>
    <w:rsid w:val="00267746"/>
    <w:rsid w:val="00267B2A"/>
    <w:rsid w:val="00267D96"/>
    <w:rsid w:val="00267F71"/>
    <w:rsid w:val="00270154"/>
    <w:rsid w:val="002702E8"/>
    <w:rsid w:val="00270835"/>
    <w:rsid w:val="00270B99"/>
    <w:rsid w:val="00270EAB"/>
    <w:rsid w:val="002716F4"/>
    <w:rsid w:val="0027185B"/>
    <w:rsid w:val="00271AEF"/>
    <w:rsid w:val="00271BE9"/>
    <w:rsid w:val="00271C1A"/>
    <w:rsid w:val="00271C6F"/>
    <w:rsid w:val="00271DEF"/>
    <w:rsid w:val="00271DF3"/>
    <w:rsid w:val="00271FA2"/>
    <w:rsid w:val="00272245"/>
    <w:rsid w:val="002722D1"/>
    <w:rsid w:val="00272734"/>
    <w:rsid w:val="00272A59"/>
    <w:rsid w:val="00272AC6"/>
    <w:rsid w:val="00273375"/>
    <w:rsid w:val="002737E8"/>
    <w:rsid w:val="00273932"/>
    <w:rsid w:val="002739F3"/>
    <w:rsid w:val="00273A07"/>
    <w:rsid w:val="00273BF4"/>
    <w:rsid w:val="002740DF"/>
    <w:rsid w:val="00274588"/>
    <w:rsid w:val="00274B43"/>
    <w:rsid w:val="00274C1A"/>
    <w:rsid w:val="00274C30"/>
    <w:rsid w:val="00274D45"/>
    <w:rsid w:val="00274DF0"/>
    <w:rsid w:val="00274F68"/>
    <w:rsid w:val="00274F81"/>
    <w:rsid w:val="002753B5"/>
    <w:rsid w:val="00275672"/>
    <w:rsid w:val="00275692"/>
    <w:rsid w:val="002756B1"/>
    <w:rsid w:val="0027598E"/>
    <w:rsid w:val="00275C57"/>
    <w:rsid w:val="00275D2D"/>
    <w:rsid w:val="00275E4A"/>
    <w:rsid w:val="00275F4E"/>
    <w:rsid w:val="0027614B"/>
    <w:rsid w:val="00276212"/>
    <w:rsid w:val="00276363"/>
    <w:rsid w:val="00276383"/>
    <w:rsid w:val="002769E6"/>
    <w:rsid w:val="00276D3F"/>
    <w:rsid w:val="00276D47"/>
    <w:rsid w:val="00276DDA"/>
    <w:rsid w:val="0027703C"/>
    <w:rsid w:val="00277373"/>
    <w:rsid w:val="00277EDF"/>
    <w:rsid w:val="00277F04"/>
    <w:rsid w:val="0027BD1F"/>
    <w:rsid w:val="0028026D"/>
    <w:rsid w:val="002803BE"/>
    <w:rsid w:val="0028041B"/>
    <w:rsid w:val="002805EC"/>
    <w:rsid w:val="002806A9"/>
    <w:rsid w:val="0028074A"/>
    <w:rsid w:val="00280756"/>
    <w:rsid w:val="0028085D"/>
    <w:rsid w:val="002809D5"/>
    <w:rsid w:val="00280A6F"/>
    <w:rsid w:val="00280B77"/>
    <w:rsid w:val="00280D60"/>
    <w:rsid w:val="00280EB5"/>
    <w:rsid w:val="00280F71"/>
    <w:rsid w:val="00280FB0"/>
    <w:rsid w:val="00281104"/>
    <w:rsid w:val="00281134"/>
    <w:rsid w:val="00281230"/>
    <w:rsid w:val="002812D6"/>
    <w:rsid w:val="002819B6"/>
    <w:rsid w:val="00281D49"/>
    <w:rsid w:val="00282039"/>
    <w:rsid w:val="002820EB"/>
    <w:rsid w:val="00282153"/>
    <w:rsid w:val="00282183"/>
    <w:rsid w:val="002821CE"/>
    <w:rsid w:val="0028236C"/>
    <w:rsid w:val="00282434"/>
    <w:rsid w:val="0028264B"/>
    <w:rsid w:val="00282666"/>
    <w:rsid w:val="00282671"/>
    <w:rsid w:val="00282687"/>
    <w:rsid w:val="00282732"/>
    <w:rsid w:val="002828F1"/>
    <w:rsid w:val="00282D85"/>
    <w:rsid w:val="00282DA7"/>
    <w:rsid w:val="0028324B"/>
    <w:rsid w:val="002834CC"/>
    <w:rsid w:val="002839E4"/>
    <w:rsid w:val="00283A1B"/>
    <w:rsid w:val="00283A8E"/>
    <w:rsid w:val="00283C1B"/>
    <w:rsid w:val="00283D49"/>
    <w:rsid w:val="00283D72"/>
    <w:rsid w:val="00283F77"/>
    <w:rsid w:val="00283FB7"/>
    <w:rsid w:val="00284013"/>
    <w:rsid w:val="002842B5"/>
    <w:rsid w:val="002843AB"/>
    <w:rsid w:val="002843FE"/>
    <w:rsid w:val="002844D1"/>
    <w:rsid w:val="00284BC8"/>
    <w:rsid w:val="00284CE5"/>
    <w:rsid w:val="00284E82"/>
    <w:rsid w:val="00284FF6"/>
    <w:rsid w:val="002850F6"/>
    <w:rsid w:val="002851B6"/>
    <w:rsid w:val="00285215"/>
    <w:rsid w:val="00285502"/>
    <w:rsid w:val="0028579C"/>
    <w:rsid w:val="00285885"/>
    <w:rsid w:val="002859BA"/>
    <w:rsid w:val="00285F8C"/>
    <w:rsid w:val="0028610D"/>
    <w:rsid w:val="002864AD"/>
    <w:rsid w:val="0028656D"/>
    <w:rsid w:val="00286714"/>
    <w:rsid w:val="0028678E"/>
    <w:rsid w:val="002869F1"/>
    <w:rsid w:val="00286D30"/>
    <w:rsid w:val="00286FC0"/>
    <w:rsid w:val="00287025"/>
    <w:rsid w:val="00287419"/>
    <w:rsid w:val="00287934"/>
    <w:rsid w:val="00287A09"/>
    <w:rsid w:val="00287A9B"/>
    <w:rsid w:val="00287C4B"/>
    <w:rsid w:val="00287C62"/>
    <w:rsid w:val="00287CAE"/>
    <w:rsid w:val="00287F58"/>
    <w:rsid w:val="00290186"/>
    <w:rsid w:val="002901BB"/>
    <w:rsid w:val="0029021B"/>
    <w:rsid w:val="00290691"/>
    <w:rsid w:val="00290E55"/>
    <w:rsid w:val="00291159"/>
    <w:rsid w:val="002914CE"/>
    <w:rsid w:val="00291684"/>
    <w:rsid w:val="00291796"/>
    <w:rsid w:val="002919BB"/>
    <w:rsid w:val="00291A3E"/>
    <w:rsid w:val="00291BF0"/>
    <w:rsid w:val="00291D4B"/>
    <w:rsid w:val="00291D76"/>
    <w:rsid w:val="00291F49"/>
    <w:rsid w:val="00291F7B"/>
    <w:rsid w:val="0029209B"/>
    <w:rsid w:val="0029217A"/>
    <w:rsid w:val="0029254E"/>
    <w:rsid w:val="00292562"/>
    <w:rsid w:val="0029259B"/>
    <w:rsid w:val="00292864"/>
    <w:rsid w:val="00292886"/>
    <w:rsid w:val="002929BA"/>
    <w:rsid w:val="002929C3"/>
    <w:rsid w:val="00292B13"/>
    <w:rsid w:val="00292C96"/>
    <w:rsid w:val="00292D8D"/>
    <w:rsid w:val="00293066"/>
    <w:rsid w:val="002931A2"/>
    <w:rsid w:val="002931FC"/>
    <w:rsid w:val="00293775"/>
    <w:rsid w:val="002938F7"/>
    <w:rsid w:val="00293AD8"/>
    <w:rsid w:val="00293B00"/>
    <w:rsid w:val="00293BA0"/>
    <w:rsid w:val="00293BB0"/>
    <w:rsid w:val="00293CAB"/>
    <w:rsid w:val="00294081"/>
    <w:rsid w:val="0029411C"/>
    <w:rsid w:val="0029432A"/>
    <w:rsid w:val="002946A1"/>
    <w:rsid w:val="00294710"/>
    <w:rsid w:val="00294758"/>
    <w:rsid w:val="00294D6E"/>
    <w:rsid w:val="00294DC3"/>
    <w:rsid w:val="00294DCF"/>
    <w:rsid w:val="00294FE3"/>
    <w:rsid w:val="0029528E"/>
    <w:rsid w:val="002953BD"/>
    <w:rsid w:val="00295B61"/>
    <w:rsid w:val="00295E47"/>
    <w:rsid w:val="00295F35"/>
    <w:rsid w:val="002961C6"/>
    <w:rsid w:val="00296260"/>
    <w:rsid w:val="00296469"/>
    <w:rsid w:val="002965FA"/>
    <w:rsid w:val="0029677C"/>
    <w:rsid w:val="00297066"/>
    <w:rsid w:val="00297141"/>
    <w:rsid w:val="002973B9"/>
    <w:rsid w:val="002973F9"/>
    <w:rsid w:val="00297504"/>
    <w:rsid w:val="002975AC"/>
    <w:rsid w:val="002976DD"/>
    <w:rsid w:val="00297CA7"/>
    <w:rsid w:val="00297F6F"/>
    <w:rsid w:val="002A0060"/>
    <w:rsid w:val="002A020A"/>
    <w:rsid w:val="002A0270"/>
    <w:rsid w:val="002A0340"/>
    <w:rsid w:val="002A0363"/>
    <w:rsid w:val="002A04D6"/>
    <w:rsid w:val="002A05EC"/>
    <w:rsid w:val="002A067A"/>
    <w:rsid w:val="002A08D0"/>
    <w:rsid w:val="002A097C"/>
    <w:rsid w:val="002A0DE1"/>
    <w:rsid w:val="002A0DEA"/>
    <w:rsid w:val="002A0F04"/>
    <w:rsid w:val="002A10A4"/>
    <w:rsid w:val="002A12F1"/>
    <w:rsid w:val="002A14DC"/>
    <w:rsid w:val="002A1564"/>
    <w:rsid w:val="002A17A6"/>
    <w:rsid w:val="002A19B8"/>
    <w:rsid w:val="002A1A32"/>
    <w:rsid w:val="002A1A5F"/>
    <w:rsid w:val="002A2063"/>
    <w:rsid w:val="002A2067"/>
    <w:rsid w:val="002A22D2"/>
    <w:rsid w:val="002A2376"/>
    <w:rsid w:val="002A243B"/>
    <w:rsid w:val="002A2475"/>
    <w:rsid w:val="002A2504"/>
    <w:rsid w:val="002A255A"/>
    <w:rsid w:val="002A28B0"/>
    <w:rsid w:val="002A292E"/>
    <w:rsid w:val="002A2CFB"/>
    <w:rsid w:val="002A2D55"/>
    <w:rsid w:val="002A2F09"/>
    <w:rsid w:val="002A31C2"/>
    <w:rsid w:val="002A33BE"/>
    <w:rsid w:val="002A3470"/>
    <w:rsid w:val="002A36CC"/>
    <w:rsid w:val="002A36FB"/>
    <w:rsid w:val="002A37EC"/>
    <w:rsid w:val="002A3AD2"/>
    <w:rsid w:val="002A3D2B"/>
    <w:rsid w:val="002A4161"/>
    <w:rsid w:val="002A41E4"/>
    <w:rsid w:val="002A4592"/>
    <w:rsid w:val="002A45CA"/>
    <w:rsid w:val="002A48DA"/>
    <w:rsid w:val="002A4A24"/>
    <w:rsid w:val="002A4A41"/>
    <w:rsid w:val="002A4AC9"/>
    <w:rsid w:val="002A4B6D"/>
    <w:rsid w:val="002A4DD3"/>
    <w:rsid w:val="002A503B"/>
    <w:rsid w:val="002A50D1"/>
    <w:rsid w:val="002A5459"/>
    <w:rsid w:val="002A5490"/>
    <w:rsid w:val="002A5690"/>
    <w:rsid w:val="002A593E"/>
    <w:rsid w:val="002A5C1B"/>
    <w:rsid w:val="002A5E28"/>
    <w:rsid w:val="002A626E"/>
    <w:rsid w:val="002A641F"/>
    <w:rsid w:val="002A6758"/>
    <w:rsid w:val="002A6926"/>
    <w:rsid w:val="002A6CC2"/>
    <w:rsid w:val="002A6DDB"/>
    <w:rsid w:val="002A7116"/>
    <w:rsid w:val="002A7147"/>
    <w:rsid w:val="002A7439"/>
    <w:rsid w:val="002A7793"/>
    <w:rsid w:val="002A77BF"/>
    <w:rsid w:val="002A77CB"/>
    <w:rsid w:val="002A79DC"/>
    <w:rsid w:val="002A7A3E"/>
    <w:rsid w:val="002A7CD3"/>
    <w:rsid w:val="002A7E04"/>
    <w:rsid w:val="002A7EAF"/>
    <w:rsid w:val="002B0645"/>
    <w:rsid w:val="002B07B6"/>
    <w:rsid w:val="002B07C3"/>
    <w:rsid w:val="002B07E6"/>
    <w:rsid w:val="002B09A0"/>
    <w:rsid w:val="002B0B1E"/>
    <w:rsid w:val="002B0C8A"/>
    <w:rsid w:val="002B0E89"/>
    <w:rsid w:val="002B0F57"/>
    <w:rsid w:val="002B0F99"/>
    <w:rsid w:val="002B1088"/>
    <w:rsid w:val="002B11C5"/>
    <w:rsid w:val="002B13A6"/>
    <w:rsid w:val="002B13ED"/>
    <w:rsid w:val="002B14E1"/>
    <w:rsid w:val="002B1AEE"/>
    <w:rsid w:val="002B1B47"/>
    <w:rsid w:val="002B1CB3"/>
    <w:rsid w:val="002B1F6B"/>
    <w:rsid w:val="002B216F"/>
    <w:rsid w:val="002B2549"/>
    <w:rsid w:val="002B25D1"/>
    <w:rsid w:val="002B2983"/>
    <w:rsid w:val="002B2C89"/>
    <w:rsid w:val="002B327F"/>
    <w:rsid w:val="002B3345"/>
    <w:rsid w:val="002B338C"/>
    <w:rsid w:val="002B343F"/>
    <w:rsid w:val="002B36D2"/>
    <w:rsid w:val="002B377C"/>
    <w:rsid w:val="002B39F1"/>
    <w:rsid w:val="002B3B3B"/>
    <w:rsid w:val="002B402C"/>
    <w:rsid w:val="002B450D"/>
    <w:rsid w:val="002B4660"/>
    <w:rsid w:val="002B46D5"/>
    <w:rsid w:val="002B4738"/>
    <w:rsid w:val="002B47B1"/>
    <w:rsid w:val="002B4974"/>
    <w:rsid w:val="002B4BC7"/>
    <w:rsid w:val="002B4DB8"/>
    <w:rsid w:val="002B5004"/>
    <w:rsid w:val="002B522A"/>
    <w:rsid w:val="002B5381"/>
    <w:rsid w:val="002B5410"/>
    <w:rsid w:val="002B5688"/>
    <w:rsid w:val="002B5753"/>
    <w:rsid w:val="002B580B"/>
    <w:rsid w:val="002B5B89"/>
    <w:rsid w:val="002B6128"/>
    <w:rsid w:val="002B614E"/>
    <w:rsid w:val="002B61AF"/>
    <w:rsid w:val="002B6341"/>
    <w:rsid w:val="002B655F"/>
    <w:rsid w:val="002B684C"/>
    <w:rsid w:val="002B6A51"/>
    <w:rsid w:val="002B6D21"/>
    <w:rsid w:val="002B6F76"/>
    <w:rsid w:val="002B717E"/>
    <w:rsid w:val="002B7242"/>
    <w:rsid w:val="002B73A1"/>
    <w:rsid w:val="002B7490"/>
    <w:rsid w:val="002B7933"/>
    <w:rsid w:val="002B7A03"/>
    <w:rsid w:val="002B7A4D"/>
    <w:rsid w:val="002B7B00"/>
    <w:rsid w:val="002B7D61"/>
    <w:rsid w:val="002C00FC"/>
    <w:rsid w:val="002C05A9"/>
    <w:rsid w:val="002C07EE"/>
    <w:rsid w:val="002C0843"/>
    <w:rsid w:val="002C0A09"/>
    <w:rsid w:val="002C0C23"/>
    <w:rsid w:val="002C0DA2"/>
    <w:rsid w:val="002C0E07"/>
    <w:rsid w:val="002C0F0E"/>
    <w:rsid w:val="002C1322"/>
    <w:rsid w:val="002C13A0"/>
    <w:rsid w:val="002C14FF"/>
    <w:rsid w:val="002C18CD"/>
    <w:rsid w:val="002C1D07"/>
    <w:rsid w:val="002C1D09"/>
    <w:rsid w:val="002C1D30"/>
    <w:rsid w:val="002C1D7F"/>
    <w:rsid w:val="002C21CF"/>
    <w:rsid w:val="002C2234"/>
    <w:rsid w:val="002C2557"/>
    <w:rsid w:val="002C25C1"/>
    <w:rsid w:val="002C27FF"/>
    <w:rsid w:val="002C2946"/>
    <w:rsid w:val="002C2953"/>
    <w:rsid w:val="002C29E8"/>
    <w:rsid w:val="002C2F44"/>
    <w:rsid w:val="002C3123"/>
    <w:rsid w:val="002C31F9"/>
    <w:rsid w:val="002C3207"/>
    <w:rsid w:val="002C334F"/>
    <w:rsid w:val="002C3380"/>
    <w:rsid w:val="002C33C7"/>
    <w:rsid w:val="002C33F6"/>
    <w:rsid w:val="002C380C"/>
    <w:rsid w:val="002C3886"/>
    <w:rsid w:val="002C3915"/>
    <w:rsid w:val="002C3FA3"/>
    <w:rsid w:val="002C3FCD"/>
    <w:rsid w:val="002C40D3"/>
    <w:rsid w:val="002C41CA"/>
    <w:rsid w:val="002C42FB"/>
    <w:rsid w:val="002C46AE"/>
    <w:rsid w:val="002C48AB"/>
    <w:rsid w:val="002C4A3A"/>
    <w:rsid w:val="002C4B0A"/>
    <w:rsid w:val="002C4E26"/>
    <w:rsid w:val="002C50C1"/>
    <w:rsid w:val="002C525E"/>
    <w:rsid w:val="002C53D9"/>
    <w:rsid w:val="002C5433"/>
    <w:rsid w:val="002C55D6"/>
    <w:rsid w:val="002C5982"/>
    <w:rsid w:val="002C5B3F"/>
    <w:rsid w:val="002C5B5E"/>
    <w:rsid w:val="002C5BD2"/>
    <w:rsid w:val="002C5CCF"/>
    <w:rsid w:val="002C5E1E"/>
    <w:rsid w:val="002C5E48"/>
    <w:rsid w:val="002C6243"/>
    <w:rsid w:val="002C6297"/>
    <w:rsid w:val="002C637D"/>
    <w:rsid w:val="002C682C"/>
    <w:rsid w:val="002C6AC9"/>
    <w:rsid w:val="002C6B06"/>
    <w:rsid w:val="002C7D25"/>
    <w:rsid w:val="002D001F"/>
    <w:rsid w:val="002D0232"/>
    <w:rsid w:val="002D0485"/>
    <w:rsid w:val="002D059A"/>
    <w:rsid w:val="002D0678"/>
    <w:rsid w:val="002D0682"/>
    <w:rsid w:val="002D09FF"/>
    <w:rsid w:val="002D0FC6"/>
    <w:rsid w:val="002D1039"/>
    <w:rsid w:val="002D12C9"/>
    <w:rsid w:val="002D1425"/>
    <w:rsid w:val="002D148B"/>
    <w:rsid w:val="002D163B"/>
    <w:rsid w:val="002D1874"/>
    <w:rsid w:val="002D1F37"/>
    <w:rsid w:val="002D20F4"/>
    <w:rsid w:val="002D232A"/>
    <w:rsid w:val="002D2678"/>
    <w:rsid w:val="002D2B29"/>
    <w:rsid w:val="002D2B30"/>
    <w:rsid w:val="002D2BC6"/>
    <w:rsid w:val="002D2C92"/>
    <w:rsid w:val="002D2FEF"/>
    <w:rsid w:val="002D30F2"/>
    <w:rsid w:val="002D34E2"/>
    <w:rsid w:val="002D3568"/>
    <w:rsid w:val="002D3601"/>
    <w:rsid w:val="002D391B"/>
    <w:rsid w:val="002D3A23"/>
    <w:rsid w:val="002D41AC"/>
    <w:rsid w:val="002D42A7"/>
    <w:rsid w:val="002D48BE"/>
    <w:rsid w:val="002D4AD0"/>
    <w:rsid w:val="002D4CE0"/>
    <w:rsid w:val="002D4E78"/>
    <w:rsid w:val="002D4F45"/>
    <w:rsid w:val="002D5040"/>
    <w:rsid w:val="002D50CC"/>
    <w:rsid w:val="002D5144"/>
    <w:rsid w:val="002D521F"/>
    <w:rsid w:val="002D52CD"/>
    <w:rsid w:val="002D52DD"/>
    <w:rsid w:val="002D52E4"/>
    <w:rsid w:val="002D5527"/>
    <w:rsid w:val="002D56B5"/>
    <w:rsid w:val="002D5F4D"/>
    <w:rsid w:val="002D6330"/>
    <w:rsid w:val="002D6376"/>
    <w:rsid w:val="002D6384"/>
    <w:rsid w:val="002D643F"/>
    <w:rsid w:val="002D6448"/>
    <w:rsid w:val="002D661B"/>
    <w:rsid w:val="002D6CD3"/>
    <w:rsid w:val="002D6D97"/>
    <w:rsid w:val="002D6EDF"/>
    <w:rsid w:val="002D6F1C"/>
    <w:rsid w:val="002D715C"/>
    <w:rsid w:val="002D74BF"/>
    <w:rsid w:val="002D7727"/>
    <w:rsid w:val="002D775B"/>
    <w:rsid w:val="002D79B0"/>
    <w:rsid w:val="002D79F7"/>
    <w:rsid w:val="002D7AA5"/>
    <w:rsid w:val="002D7AC5"/>
    <w:rsid w:val="002D7AF9"/>
    <w:rsid w:val="002D7D7B"/>
    <w:rsid w:val="002D7FBB"/>
    <w:rsid w:val="002E0060"/>
    <w:rsid w:val="002E00C4"/>
    <w:rsid w:val="002E03B0"/>
    <w:rsid w:val="002E0555"/>
    <w:rsid w:val="002E06D5"/>
    <w:rsid w:val="002E07A1"/>
    <w:rsid w:val="002E09F9"/>
    <w:rsid w:val="002E0A1C"/>
    <w:rsid w:val="002E0EAB"/>
    <w:rsid w:val="002E1381"/>
    <w:rsid w:val="002E15EB"/>
    <w:rsid w:val="002E16EE"/>
    <w:rsid w:val="002E184F"/>
    <w:rsid w:val="002E1E3F"/>
    <w:rsid w:val="002E1E42"/>
    <w:rsid w:val="002E2059"/>
    <w:rsid w:val="002E22CB"/>
    <w:rsid w:val="002E2439"/>
    <w:rsid w:val="002E285E"/>
    <w:rsid w:val="002E2E90"/>
    <w:rsid w:val="002E31A3"/>
    <w:rsid w:val="002E334A"/>
    <w:rsid w:val="002E3413"/>
    <w:rsid w:val="002E36BC"/>
    <w:rsid w:val="002E37B5"/>
    <w:rsid w:val="002E39A1"/>
    <w:rsid w:val="002E3B3B"/>
    <w:rsid w:val="002E3D7F"/>
    <w:rsid w:val="002E4751"/>
    <w:rsid w:val="002E4C6C"/>
    <w:rsid w:val="002E4C81"/>
    <w:rsid w:val="002E4FCC"/>
    <w:rsid w:val="002E4FF7"/>
    <w:rsid w:val="002E50CE"/>
    <w:rsid w:val="002E5137"/>
    <w:rsid w:val="002E529D"/>
    <w:rsid w:val="002E5471"/>
    <w:rsid w:val="002E557E"/>
    <w:rsid w:val="002E55D7"/>
    <w:rsid w:val="002E5648"/>
    <w:rsid w:val="002E5BC8"/>
    <w:rsid w:val="002E5E1E"/>
    <w:rsid w:val="002E5E2F"/>
    <w:rsid w:val="002E5F28"/>
    <w:rsid w:val="002E6075"/>
    <w:rsid w:val="002E6121"/>
    <w:rsid w:val="002E6127"/>
    <w:rsid w:val="002E62D1"/>
    <w:rsid w:val="002E6332"/>
    <w:rsid w:val="002E642E"/>
    <w:rsid w:val="002E6602"/>
    <w:rsid w:val="002E68C8"/>
    <w:rsid w:val="002E69AD"/>
    <w:rsid w:val="002E6B9E"/>
    <w:rsid w:val="002E6C34"/>
    <w:rsid w:val="002E6ED0"/>
    <w:rsid w:val="002E7095"/>
    <w:rsid w:val="002E73C7"/>
    <w:rsid w:val="002E76CB"/>
    <w:rsid w:val="002E793C"/>
    <w:rsid w:val="002E7A10"/>
    <w:rsid w:val="002E7C3D"/>
    <w:rsid w:val="002E7CBF"/>
    <w:rsid w:val="002E7D66"/>
    <w:rsid w:val="002E7F07"/>
    <w:rsid w:val="002F00C9"/>
    <w:rsid w:val="002F01E4"/>
    <w:rsid w:val="002F04AE"/>
    <w:rsid w:val="002F0B81"/>
    <w:rsid w:val="002F0C0B"/>
    <w:rsid w:val="002F0C4F"/>
    <w:rsid w:val="002F0E0D"/>
    <w:rsid w:val="002F0FB8"/>
    <w:rsid w:val="002F1337"/>
    <w:rsid w:val="002F158B"/>
    <w:rsid w:val="002F1676"/>
    <w:rsid w:val="002F17ED"/>
    <w:rsid w:val="002F1A43"/>
    <w:rsid w:val="002F1BD3"/>
    <w:rsid w:val="002F1C76"/>
    <w:rsid w:val="002F1C80"/>
    <w:rsid w:val="002F1E16"/>
    <w:rsid w:val="002F1E1E"/>
    <w:rsid w:val="002F2072"/>
    <w:rsid w:val="002F21F9"/>
    <w:rsid w:val="002F237B"/>
    <w:rsid w:val="002F246B"/>
    <w:rsid w:val="002F2880"/>
    <w:rsid w:val="002F2A5E"/>
    <w:rsid w:val="002F2B43"/>
    <w:rsid w:val="002F2B4B"/>
    <w:rsid w:val="002F3006"/>
    <w:rsid w:val="002F313A"/>
    <w:rsid w:val="002F3486"/>
    <w:rsid w:val="002F36B1"/>
    <w:rsid w:val="002F36F6"/>
    <w:rsid w:val="002F379A"/>
    <w:rsid w:val="002F385B"/>
    <w:rsid w:val="002F39F8"/>
    <w:rsid w:val="002F3DDC"/>
    <w:rsid w:val="002F3FCC"/>
    <w:rsid w:val="002F40AE"/>
    <w:rsid w:val="002F4166"/>
    <w:rsid w:val="002F4282"/>
    <w:rsid w:val="002F4937"/>
    <w:rsid w:val="002F493D"/>
    <w:rsid w:val="002F4B36"/>
    <w:rsid w:val="002F4EF5"/>
    <w:rsid w:val="002F5213"/>
    <w:rsid w:val="002F542B"/>
    <w:rsid w:val="002F5459"/>
    <w:rsid w:val="002F57B6"/>
    <w:rsid w:val="002F58D2"/>
    <w:rsid w:val="002F5A29"/>
    <w:rsid w:val="002F5B7F"/>
    <w:rsid w:val="002F5CA1"/>
    <w:rsid w:val="002F5D24"/>
    <w:rsid w:val="002F5EDB"/>
    <w:rsid w:val="002F5F82"/>
    <w:rsid w:val="002F64E4"/>
    <w:rsid w:val="002F652D"/>
    <w:rsid w:val="002F65E6"/>
    <w:rsid w:val="002F6637"/>
    <w:rsid w:val="002F68AE"/>
    <w:rsid w:val="002F69B3"/>
    <w:rsid w:val="002F6BF4"/>
    <w:rsid w:val="002F6C89"/>
    <w:rsid w:val="002F6CCD"/>
    <w:rsid w:val="002F6D15"/>
    <w:rsid w:val="002F6DA8"/>
    <w:rsid w:val="002F6E52"/>
    <w:rsid w:val="002F709C"/>
    <w:rsid w:val="002F71E5"/>
    <w:rsid w:val="002F72A6"/>
    <w:rsid w:val="002F78F5"/>
    <w:rsid w:val="002F7A15"/>
    <w:rsid w:val="002F7BCF"/>
    <w:rsid w:val="002F7ED2"/>
    <w:rsid w:val="003001A4"/>
    <w:rsid w:val="00300432"/>
    <w:rsid w:val="00300989"/>
    <w:rsid w:val="003009FB"/>
    <w:rsid w:val="00300CE3"/>
    <w:rsid w:val="00300D41"/>
    <w:rsid w:val="00300FEF"/>
    <w:rsid w:val="003010EB"/>
    <w:rsid w:val="0030115E"/>
    <w:rsid w:val="003013A1"/>
    <w:rsid w:val="003013F1"/>
    <w:rsid w:val="0030149C"/>
    <w:rsid w:val="003018AE"/>
    <w:rsid w:val="003018C5"/>
    <w:rsid w:val="0030190E"/>
    <w:rsid w:val="00301A1F"/>
    <w:rsid w:val="00301E14"/>
    <w:rsid w:val="00301F20"/>
    <w:rsid w:val="0030217B"/>
    <w:rsid w:val="0030219D"/>
    <w:rsid w:val="00302355"/>
    <w:rsid w:val="003023A5"/>
    <w:rsid w:val="00302452"/>
    <w:rsid w:val="003025BB"/>
    <w:rsid w:val="0030279F"/>
    <w:rsid w:val="0030284E"/>
    <w:rsid w:val="00302D86"/>
    <w:rsid w:val="00302E2B"/>
    <w:rsid w:val="00302E61"/>
    <w:rsid w:val="00302EC9"/>
    <w:rsid w:val="00302F4F"/>
    <w:rsid w:val="00303023"/>
    <w:rsid w:val="0030306B"/>
    <w:rsid w:val="003031F6"/>
    <w:rsid w:val="00303217"/>
    <w:rsid w:val="003032F7"/>
    <w:rsid w:val="0030349C"/>
    <w:rsid w:val="00303622"/>
    <w:rsid w:val="00303664"/>
    <w:rsid w:val="003036AB"/>
    <w:rsid w:val="00303942"/>
    <w:rsid w:val="00303A06"/>
    <w:rsid w:val="00303B43"/>
    <w:rsid w:val="00303CF8"/>
    <w:rsid w:val="00303E18"/>
    <w:rsid w:val="0030406F"/>
    <w:rsid w:val="0030442D"/>
    <w:rsid w:val="003045E2"/>
    <w:rsid w:val="0030465E"/>
    <w:rsid w:val="00304669"/>
    <w:rsid w:val="00304720"/>
    <w:rsid w:val="0030497B"/>
    <w:rsid w:val="00304A01"/>
    <w:rsid w:val="00304A22"/>
    <w:rsid w:val="00304AB8"/>
    <w:rsid w:val="00304BB6"/>
    <w:rsid w:val="00304D19"/>
    <w:rsid w:val="00304DD1"/>
    <w:rsid w:val="0030558C"/>
    <w:rsid w:val="00305C62"/>
    <w:rsid w:val="00305CBF"/>
    <w:rsid w:val="00305E17"/>
    <w:rsid w:val="00306018"/>
    <w:rsid w:val="00306028"/>
    <w:rsid w:val="00306098"/>
    <w:rsid w:val="003060FD"/>
    <w:rsid w:val="0030624C"/>
    <w:rsid w:val="00306534"/>
    <w:rsid w:val="0030666C"/>
    <w:rsid w:val="003067D3"/>
    <w:rsid w:val="00306806"/>
    <w:rsid w:val="003068BB"/>
    <w:rsid w:val="00306905"/>
    <w:rsid w:val="00306BE9"/>
    <w:rsid w:val="003072A3"/>
    <w:rsid w:val="00307373"/>
    <w:rsid w:val="00307448"/>
    <w:rsid w:val="0030756E"/>
    <w:rsid w:val="0030771A"/>
    <w:rsid w:val="00307A90"/>
    <w:rsid w:val="00307C38"/>
    <w:rsid w:val="00307D7B"/>
    <w:rsid w:val="00307EAD"/>
    <w:rsid w:val="00310010"/>
    <w:rsid w:val="0031043A"/>
    <w:rsid w:val="003106A3"/>
    <w:rsid w:val="00310816"/>
    <w:rsid w:val="003109CA"/>
    <w:rsid w:val="003109CD"/>
    <w:rsid w:val="00310AB5"/>
    <w:rsid w:val="00310CA2"/>
    <w:rsid w:val="00311386"/>
    <w:rsid w:val="003117E6"/>
    <w:rsid w:val="00311838"/>
    <w:rsid w:val="00311BBF"/>
    <w:rsid w:val="00311D13"/>
    <w:rsid w:val="00311E5F"/>
    <w:rsid w:val="00311F4D"/>
    <w:rsid w:val="003122F4"/>
    <w:rsid w:val="0031280B"/>
    <w:rsid w:val="0031291E"/>
    <w:rsid w:val="00312D33"/>
    <w:rsid w:val="00312DAB"/>
    <w:rsid w:val="00313046"/>
    <w:rsid w:val="00313131"/>
    <w:rsid w:val="00313234"/>
    <w:rsid w:val="00313538"/>
    <w:rsid w:val="003138D1"/>
    <w:rsid w:val="00313ABC"/>
    <w:rsid w:val="00313B79"/>
    <w:rsid w:val="003140A2"/>
    <w:rsid w:val="003141BF"/>
    <w:rsid w:val="003141D1"/>
    <w:rsid w:val="00314A7E"/>
    <w:rsid w:val="00314BA9"/>
    <w:rsid w:val="00314DC6"/>
    <w:rsid w:val="00315238"/>
    <w:rsid w:val="003154F8"/>
    <w:rsid w:val="003155B9"/>
    <w:rsid w:val="003158A1"/>
    <w:rsid w:val="003158D3"/>
    <w:rsid w:val="003158DE"/>
    <w:rsid w:val="0031599A"/>
    <w:rsid w:val="00315A3B"/>
    <w:rsid w:val="00315EFE"/>
    <w:rsid w:val="00315FE1"/>
    <w:rsid w:val="003161D2"/>
    <w:rsid w:val="00316291"/>
    <w:rsid w:val="00316390"/>
    <w:rsid w:val="003164DE"/>
    <w:rsid w:val="00316626"/>
    <w:rsid w:val="0031681E"/>
    <w:rsid w:val="00316868"/>
    <w:rsid w:val="00316AB3"/>
    <w:rsid w:val="00316C67"/>
    <w:rsid w:val="00316C86"/>
    <w:rsid w:val="00316CDC"/>
    <w:rsid w:val="00316CFE"/>
    <w:rsid w:val="00316D60"/>
    <w:rsid w:val="00316E8B"/>
    <w:rsid w:val="0031702F"/>
    <w:rsid w:val="003173F4"/>
    <w:rsid w:val="003176F6"/>
    <w:rsid w:val="003177D5"/>
    <w:rsid w:val="00317BE1"/>
    <w:rsid w:val="00317C18"/>
    <w:rsid w:val="00317C34"/>
    <w:rsid w:val="00317D42"/>
    <w:rsid w:val="00317DC8"/>
    <w:rsid w:val="00317ED6"/>
    <w:rsid w:val="0032000E"/>
    <w:rsid w:val="003200F6"/>
    <w:rsid w:val="0032010B"/>
    <w:rsid w:val="003202F9"/>
    <w:rsid w:val="0032036D"/>
    <w:rsid w:val="0032062D"/>
    <w:rsid w:val="003208EE"/>
    <w:rsid w:val="00320A69"/>
    <w:rsid w:val="00320AA3"/>
    <w:rsid w:val="00320B47"/>
    <w:rsid w:val="00320CDC"/>
    <w:rsid w:val="00320D25"/>
    <w:rsid w:val="00320E7B"/>
    <w:rsid w:val="00320FE1"/>
    <w:rsid w:val="003211A7"/>
    <w:rsid w:val="003211D7"/>
    <w:rsid w:val="0032127B"/>
    <w:rsid w:val="003213EB"/>
    <w:rsid w:val="00321418"/>
    <w:rsid w:val="00321426"/>
    <w:rsid w:val="003214B5"/>
    <w:rsid w:val="003214F5"/>
    <w:rsid w:val="00321546"/>
    <w:rsid w:val="00321858"/>
    <w:rsid w:val="003219AD"/>
    <w:rsid w:val="00321C32"/>
    <w:rsid w:val="00321EE7"/>
    <w:rsid w:val="00322451"/>
    <w:rsid w:val="003226FC"/>
    <w:rsid w:val="003228BE"/>
    <w:rsid w:val="00322AD2"/>
    <w:rsid w:val="00322E18"/>
    <w:rsid w:val="00322F63"/>
    <w:rsid w:val="003233A8"/>
    <w:rsid w:val="00323599"/>
    <w:rsid w:val="00323684"/>
    <w:rsid w:val="003237E5"/>
    <w:rsid w:val="003237ED"/>
    <w:rsid w:val="00323A6E"/>
    <w:rsid w:val="00323BCE"/>
    <w:rsid w:val="00323CA4"/>
    <w:rsid w:val="00323CB6"/>
    <w:rsid w:val="00323D35"/>
    <w:rsid w:val="00323E0E"/>
    <w:rsid w:val="00323F24"/>
    <w:rsid w:val="003244AE"/>
    <w:rsid w:val="00325153"/>
    <w:rsid w:val="00325185"/>
    <w:rsid w:val="00325275"/>
    <w:rsid w:val="00325506"/>
    <w:rsid w:val="003255A3"/>
    <w:rsid w:val="00325649"/>
    <w:rsid w:val="00325664"/>
    <w:rsid w:val="0032572F"/>
    <w:rsid w:val="003259A9"/>
    <w:rsid w:val="00325D86"/>
    <w:rsid w:val="00325DD9"/>
    <w:rsid w:val="0032630B"/>
    <w:rsid w:val="0032666E"/>
    <w:rsid w:val="0032697A"/>
    <w:rsid w:val="00326E60"/>
    <w:rsid w:val="003272C8"/>
    <w:rsid w:val="00327341"/>
    <w:rsid w:val="00327442"/>
    <w:rsid w:val="00327793"/>
    <w:rsid w:val="003278E6"/>
    <w:rsid w:val="00327A72"/>
    <w:rsid w:val="00327C52"/>
    <w:rsid w:val="00327CD3"/>
    <w:rsid w:val="003307E0"/>
    <w:rsid w:val="003308EC"/>
    <w:rsid w:val="00330991"/>
    <w:rsid w:val="003309CA"/>
    <w:rsid w:val="00330B2F"/>
    <w:rsid w:val="00330C92"/>
    <w:rsid w:val="00331025"/>
    <w:rsid w:val="0033104F"/>
    <w:rsid w:val="003310B6"/>
    <w:rsid w:val="00331181"/>
    <w:rsid w:val="00331252"/>
    <w:rsid w:val="003312FF"/>
    <w:rsid w:val="003314FD"/>
    <w:rsid w:val="00331510"/>
    <w:rsid w:val="0033157E"/>
    <w:rsid w:val="00331740"/>
    <w:rsid w:val="0033188A"/>
    <w:rsid w:val="00331896"/>
    <w:rsid w:val="00331CB2"/>
    <w:rsid w:val="00331E78"/>
    <w:rsid w:val="003325F2"/>
    <w:rsid w:val="00332763"/>
    <w:rsid w:val="00332EAD"/>
    <w:rsid w:val="0033301F"/>
    <w:rsid w:val="003333FD"/>
    <w:rsid w:val="00333692"/>
    <w:rsid w:val="003337D2"/>
    <w:rsid w:val="00333887"/>
    <w:rsid w:val="00333BA4"/>
    <w:rsid w:val="00333D04"/>
    <w:rsid w:val="00333D74"/>
    <w:rsid w:val="00333DD5"/>
    <w:rsid w:val="00334195"/>
    <w:rsid w:val="003342FA"/>
    <w:rsid w:val="00334AD0"/>
    <w:rsid w:val="00334CD3"/>
    <w:rsid w:val="00334D59"/>
    <w:rsid w:val="00335190"/>
    <w:rsid w:val="003352E6"/>
    <w:rsid w:val="00335356"/>
    <w:rsid w:val="00335464"/>
    <w:rsid w:val="003358C6"/>
    <w:rsid w:val="00335950"/>
    <w:rsid w:val="00335B7D"/>
    <w:rsid w:val="00335C70"/>
    <w:rsid w:val="00335FE2"/>
    <w:rsid w:val="003361D6"/>
    <w:rsid w:val="00336807"/>
    <w:rsid w:val="00336A78"/>
    <w:rsid w:val="00336C54"/>
    <w:rsid w:val="00336ECF"/>
    <w:rsid w:val="003372E2"/>
    <w:rsid w:val="0033773F"/>
    <w:rsid w:val="003377C5"/>
    <w:rsid w:val="00337B44"/>
    <w:rsid w:val="00337C42"/>
    <w:rsid w:val="00337C79"/>
    <w:rsid w:val="00337D80"/>
    <w:rsid w:val="003401C3"/>
    <w:rsid w:val="0034041A"/>
    <w:rsid w:val="00340735"/>
    <w:rsid w:val="00340BAA"/>
    <w:rsid w:val="00340C9E"/>
    <w:rsid w:val="00341161"/>
    <w:rsid w:val="003412F2"/>
    <w:rsid w:val="0034142D"/>
    <w:rsid w:val="003415A0"/>
    <w:rsid w:val="003418D4"/>
    <w:rsid w:val="00341D89"/>
    <w:rsid w:val="00341F91"/>
    <w:rsid w:val="00341FF1"/>
    <w:rsid w:val="003426E6"/>
    <w:rsid w:val="003427B2"/>
    <w:rsid w:val="003427DE"/>
    <w:rsid w:val="0034289C"/>
    <w:rsid w:val="00342B2E"/>
    <w:rsid w:val="00342BE1"/>
    <w:rsid w:val="00342CD2"/>
    <w:rsid w:val="00342F02"/>
    <w:rsid w:val="00342F4E"/>
    <w:rsid w:val="00343232"/>
    <w:rsid w:val="003438DF"/>
    <w:rsid w:val="00343BD3"/>
    <w:rsid w:val="00343D8B"/>
    <w:rsid w:val="0034418D"/>
    <w:rsid w:val="00344341"/>
    <w:rsid w:val="00344B87"/>
    <w:rsid w:val="00344F4F"/>
    <w:rsid w:val="00345052"/>
    <w:rsid w:val="00345160"/>
    <w:rsid w:val="00345340"/>
    <w:rsid w:val="00345445"/>
    <w:rsid w:val="00345498"/>
    <w:rsid w:val="003454DD"/>
    <w:rsid w:val="00345610"/>
    <w:rsid w:val="00345681"/>
    <w:rsid w:val="00345687"/>
    <w:rsid w:val="00345768"/>
    <w:rsid w:val="00345B8B"/>
    <w:rsid w:val="00345D51"/>
    <w:rsid w:val="00346031"/>
    <w:rsid w:val="003460F5"/>
    <w:rsid w:val="0034611C"/>
    <w:rsid w:val="003462CF"/>
    <w:rsid w:val="00346436"/>
    <w:rsid w:val="003464D6"/>
    <w:rsid w:val="0034651A"/>
    <w:rsid w:val="0034653A"/>
    <w:rsid w:val="00346BE0"/>
    <w:rsid w:val="00346CED"/>
    <w:rsid w:val="00347270"/>
    <w:rsid w:val="0034727E"/>
    <w:rsid w:val="003472C7"/>
    <w:rsid w:val="00347568"/>
    <w:rsid w:val="003475F3"/>
    <w:rsid w:val="00347724"/>
    <w:rsid w:val="00347DA7"/>
    <w:rsid w:val="00347E9B"/>
    <w:rsid w:val="00350153"/>
    <w:rsid w:val="00350205"/>
    <w:rsid w:val="00350850"/>
    <w:rsid w:val="00350B11"/>
    <w:rsid w:val="00350B42"/>
    <w:rsid w:val="00350D62"/>
    <w:rsid w:val="00350D6A"/>
    <w:rsid w:val="00350E8E"/>
    <w:rsid w:val="00350E9A"/>
    <w:rsid w:val="00350FDF"/>
    <w:rsid w:val="0035106F"/>
    <w:rsid w:val="0035112A"/>
    <w:rsid w:val="003519DA"/>
    <w:rsid w:val="00351CB7"/>
    <w:rsid w:val="00351CDD"/>
    <w:rsid w:val="00351CFE"/>
    <w:rsid w:val="0035213C"/>
    <w:rsid w:val="003522C1"/>
    <w:rsid w:val="00352B8F"/>
    <w:rsid w:val="00352BDA"/>
    <w:rsid w:val="00353382"/>
    <w:rsid w:val="0035338D"/>
    <w:rsid w:val="00353592"/>
    <w:rsid w:val="003536C9"/>
    <w:rsid w:val="003536F8"/>
    <w:rsid w:val="00353F7F"/>
    <w:rsid w:val="00354053"/>
    <w:rsid w:val="003545C7"/>
    <w:rsid w:val="0035470A"/>
    <w:rsid w:val="00354CF6"/>
    <w:rsid w:val="00355139"/>
    <w:rsid w:val="00355395"/>
    <w:rsid w:val="0035565C"/>
    <w:rsid w:val="00355844"/>
    <w:rsid w:val="003558A6"/>
    <w:rsid w:val="003559D3"/>
    <w:rsid w:val="00355C34"/>
    <w:rsid w:val="00355ECC"/>
    <w:rsid w:val="00355F03"/>
    <w:rsid w:val="00355F99"/>
    <w:rsid w:val="00356123"/>
    <w:rsid w:val="00356290"/>
    <w:rsid w:val="003565AA"/>
    <w:rsid w:val="003568CD"/>
    <w:rsid w:val="00356CF6"/>
    <w:rsid w:val="00356D07"/>
    <w:rsid w:val="00356E16"/>
    <w:rsid w:val="00356FB7"/>
    <w:rsid w:val="00357086"/>
    <w:rsid w:val="00357110"/>
    <w:rsid w:val="00357138"/>
    <w:rsid w:val="003573F3"/>
    <w:rsid w:val="00357401"/>
    <w:rsid w:val="0035791C"/>
    <w:rsid w:val="00357AFE"/>
    <w:rsid w:val="00357BEC"/>
    <w:rsid w:val="00357C71"/>
    <w:rsid w:val="00360073"/>
    <w:rsid w:val="0036017C"/>
    <w:rsid w:val="003601AE"/>
    <w:rsid w:val="003603E1"/>
    <w:rsid w:val="0036063D"/>
    <w:rsid w:val="0036092D"/>
    <w:rsid w:val="003609CD"/>
    <w:rsid w:val="00360BEC"/>
    <w:rsid w:val="00361228"/>
    <w:rsid w:val="003616B6"/>
    <w:rsid w:val="0036193B"/>
    <w:rsid w:val="00361957"/>
    <w:rsid w:val="003619BB"/>
    <w:rsid w:val="00361D80"/>
    <w:rsid w:val="00361DC5"/>
    <w:rsid w:val="00361EBD"/>
    <w:rsid w:val="00362167"/>
    <w:rsid w:val="00362173"/>
    <w:rsid w:val="00362387"/>
    <w:rsid w:val="003623EB"/>
    <w:rsid w:val="0036251B"/>
    <w:rsid w:val="00362531"/>
    <w:rsid w:val="003626E4"/>
    <w:rsid w:val="00362754"/>
    <w:rsid w:val="0036282C"/>
    <w:rsid w:val="00362872"/>
    <w:rsid w:val="00362C23"/>
    <w:rsid w:val="00362CE9"/>
    <w:rsid w:val="00362F79"/>
    <w:rsid w:val="00363019"/>
    <w:rsid w:val="00363050"/>
    <w:rsid w:val="00363075"/>
    <w:rsid w:val="003630B8"/>
    <w:rsid w:val="00363167"/>
    <w:rsid w:val="0036316B"/>
    <w:rsid w:val="0036355B"/>
    <w:rsid w:val="0036364B"/>
    <w:rsid w:val="003636B4"/>
    <w:rsid w:val="00363816"/>
    <w:rsid w:val="003638DD"/>
    <w:rsid w:val="003638E1"/>
    <w:rsid w:val="003638FF"/>
    <w:rsid w:val="00363926"/>
    <w:rsid w:val="00363AC6"/>
    <w:rsid w:val="00363B81"/>
    <w:rsid w:val="00363EE6"/>
    <w:rsid w:val="00364041"/>
    <w:rsid w:val="00364232"/>
    <w:rsid w:val="0036432D"/>
    <w:rsid w:val="00364621"/>
    <w:rsid w:val="00364649"/>
    <w:rsid w:val="003646E3"/>
    <w:rsid w:val="00364781"/>
    <w:rsid w:val="003647CA"/>
    <w:rsid w:val="003647EC"/>
    <w:rsid w:val="00364853"/>
    <w:rsid w:val="00364924"/>
    <w:rsid w:val="00364A15"/>
    <w:rsid w:val="00364A6F"/>
    <w:rsid w:val="00364CF4"/>
    <w:rsid w:val="00364D63"/>
    <w:rsid w:val="00364D9E"/>
    <w:rsid w:val="0036511F"/>
    <w:rsid w:val="00365187"/>
    <w:rsid w:val="003652F3"/>
    <w:rsid w:val="003653A7"/>
    <w:rsid w:val="00365472"/>
    <w:rsid w:val="003657C8"/>
    <w:rsid w:val="00365985"/>
    <w:rsid w:val="00365DC1"/>
    <w:rsid w:val="00365E07"/>
    <w:rsid w:val="00365F30"/>
    <w:rsid w:val="00365FE0"/>
    <w:rsid w:val="00366134"/>
    <w:rsid w:val="003664ED"/>
    <w:rsid w:val="003665D5"/>
    <w:rsid w:val="00366794"/>
    <w:rsid w:val="00366C1B"/>
    <w:rsid w:val="00366D47"/>
    <w:rsid w:val="00366D94"/>
    <w:rsid w:val="00366FCC"/>
    <w:rsid w:val="00367214"/>
    <w:rsid w:val="00367236"/>
    <w:rsid w:val="00367308"/>
    <w:rsid w:val="003675E2"/>
    <w:rsid w:val="003678F9"/>
    <w:rsid w:val="00367938"/>
    <w:rsid w:val="00367BFF"/>
    <w:rsid w:val="00367C1F"/>
    <w:rsid w:val="00367C40"/>
    <w:rsid w:val="00367D42"/>
    <w:rsid w:val="00367D61"/>
    <w:rsid w:val="00367E44"/>
    <w:rsid w:val="00367EB4"/>
    <w:rsid w:val="00367FDE"/>
    <w:rsid w:val="0037022C"/>
    <w:rsid w:val="00370332"/>
    <w:rsid w:val="003703CD"/>
    <w:rsid w:val="003706CA"/>
    <w:rsid w:val="00370886"/>
    <w:rsid w:val="003709B9"/>
    <w:rsid w:val="00370B95"/>
    <w:rsid w:val="00370D8F"/>
    <w:rsid w:val="00370DB1"/>
    <w:rsid w:val="00370EE7"/>
    <w:rsid w:val="003715DB"/>
    <w:rsid w:val="00371748"/>
    <w:rsid w:val="00371A44"/>
    <w:rsid w:val="00371CCD"/>
    <w:rsid w:val="00372206"/>
    <w:rsid w:val="00372664"/>
    <w:rsid w:val="00372715"/>
    <w:rsid w:val="00372827"/>
    <w:rsid w:val="00372926"/>
    <w:rsid w:val="00372978"/>
    <w:rsid w:val="003729AE"/>
    <w:rsid w:val="00372B36"/>
    <w:rsid w:val="00372CE4"/>
    <w:rsid w:val="00372E41"/>
    <w:rsid w:val="00372F77"/>
    <w:rsid w:val="00373134"/>
    <w:rsid w:val="003731C6"/>
    <w:rsid w:val="0037329C"/>
    <w:rsid w:val="00373597"/>
    <w:rsid w:val="00373709"/>
    <w:rsid w:val="00373C2B"/>
    <w:rsid w:val="00373CF7"/>
    <w:rsid w:val="00373F1B"/>
    <w:rsid w:val="00374467"/>
    <w:rsid w:val="0037456B"/>
    <w:rsid w:val="00374734"/>
    <w:rsid w:val="0037499E"/>
    <w:rsid w:val="00374B23"/>
    <w:rsid w:val="00374B9A"/>
    <w:rsid w:val="00374D06"/>
    <w:rsid w:val="00374D10"/>
    <w:rsid w:val="00374D30"/>
    <w:rsid w:val="00374F0E"/>
    <w:rsid w:val="0037512C"/>
    <w:rsid w:val="00375181"/>
    <w:rsid w:val="003753DD"/>
    <w:rsid w:val="00375459"/>
    <w:rsid w:val="003754F4"/>
    <w:rsid w:val="0037573E"/>
    <w:rsid w:val="0037595D"/>
    <w:rsid w:val="00375996"/>
    <w:rsid w:val="00375ADA"/>
    <w:rsid w:val="003760B9"/>
    <w:rsid w:val="0037611A"/>
    <w:rsid w:val="003761AD"/>
    <w:rsid w:val="00376219"/>
    <w:rsid w:val="003764A2"/>
    <w:rsid w:val="003765B7"/>
    <w:rsid w:val="003765FF"/>
    <w:rsid w:val="003768A8"/>
    <w:rsid w:val="00376E59"/>
    <w:rsid w:val="00376FF8"/>
    <w:rsid w:val="003771DC"/>
    <w:rsid w:val="00377236"/>
    <w:rsid w:val="003772D0"/>
    <w:rsid w:val="00377331"/>
    <w:rsid w:val="003775E7"/>
    <w:rsid w:val="00377615"/>
    <w:rsid w:val="00377718"/>
    <w:rsid w:val="003778A1"/>
    <w:rsid w:val="00377922"/>
    <w:rsid w:val="00377A14"/>
    <w:rsid w:val="00377A3A"/>
    <w:rsid w:val="00377A7E"/>
    <w:rsid w:val="00377A81"/>
    <w:rsid w:val="00377CEB"/>
    <w:rsid w:val="00377D7B"/>
    <w:rsid w:val="00377E1B"/>
    <w:rsid w:val="0038007D"/>
    <w:rsid w:val="00380116"/>
    <w:rsid w:val="0038053C"/>
    <w:rsid w:val="003805D0"/>
    <w:rsid w:val="003806B8"/>
    <w:rsid w:val="0038081A"/>
    <w:rsid w:val="00380857"/>
    <w:rsid w:val="0038094B"/>
    <w:rsid w:val="003809C6"/>
    <w:rsid w:val="00380A09"/>
    <w:rsid w:val="00380A81"/>
    <w:rsid w:val="00380A8A"/>
    <w:rsid w:val="00380C4A"/>
    <w:rsid w:val="00380CD3"/>
    <w:rsid w:val="00380F87"/>
    <w:rsid w:val="00380FFC"/>
    <w:rsid w:val="00381083"/>
    <w:rsid w:val="00381128"/>
    <w:rsid w:val="0038142D"/>
    <w:rsid w:val="003814B2"/>
    <w:rsid w:val="003814D7"/>
    <w:rsid w:val="0038174D"/>
    <w:rsid w:val="003817D8"/>
    <w:rsid w:val="003819EC"/>
    <w:rsid w:val="00381BD2"/>
    <w:rsid w:val="00381DD8"/>
    <w:rsid w:val="0038203F"/>
    <w:rsid w:val="00382612"/>
    <w:rsid w:val="00382BA9"/>
    <w:rsid w:val="00382E31"/>
    <w:rsid w:val="00382FBA"/>
    <w:rsid w:val="00383186"/>
    <w:rsid w:val="003832C2"/>
    <w:rsid w:val="00383437"/>
    <w:rsid w:val="003834BA"/>
    <w:rsid w:val="003837E6"/>
    <w:rsid w:val="0038389B"/>
    <w:rsid w:val="00383A70"/>
    <w:rsid w:val="00383B41"/>
    <w:rsid w:val="00383C6F"/>
    <w:rsid w:val="00383D06"/>
    <w:rsid w:val="00384554"/>
    <w:rsid w:val="00384D83"/>
    <w:rsid w:val="00384E5A"/>
    <w:rsid w:val="00384EAC"/>
    <w:rsid w:val="00384F64"/>
    <w:rsid w:val="00384F88"/>
    <w:rsid w:val="003851E2"/>
    <w:rsid w:val="0038520C"/>
    <w:rsid w:val="00385340"/>
    <w:rsid w:val="003855A2"/>
    <w:rsid w:val="00385712"/>
    <w:rsid w:val="00385932"/>
    <w:rsid w:val="00385C9D"/>
    <w:rsid w:val="00385CC7"/>
    <w:rsid w:val="00385E67"/>
    <w:rsid w:val="00385E8B"/>
    <w:rsid w:val="00385EFC"/>
    <w:rsid w:val="00385FB4"/>
    <w:rsid w:val="00386167"/>
    <w:rsid w:val="003861F8"/>
    <w:rsid w:val="003862E2"/>
    <w:rsid w:val="0038650A"/>
    <w:rsid w:val="00386A83"/>
    <w:rsid w:val="00386E39"/>
    <w:rsid w:val="00386F63"/>
    <w:rsid w:val="00386FF5"/>
    <w:rsid w:val="0038702E"/>
    <w:rsid w:val="00387360"/>
    <w:rsid w:val="00387416"/>
    <w:rsid w:val="003875A1"/>
    <w:rsid w:val="003875C7"/>
    <w:rsid w:val="0038770D"/>
    <w:rsid w:val="003877C5"/>
    <w:rsid w:val="0038790C"/>
    <w:rsid w:val="00387A23"/>
    <w:rsid w:val="00387F87"/>
    <w:rsid w:val="00390045"/>
    <w:rsid w:val="0039010C"/>
    <w:rsid w:val="00390155"/>
    <w:rsid w:val="0039019E"/>
    <w:rsid w:val="00390333"/>
    <w:rsid w:val="003903A1"/>
    <w:rsid w:val="003903D7"/>
    <w:rsid w:val="003905CC"/>
    <w:rsid w:val="00390609"/>
    <w:rsid w:val="00390986"/>
    <w:rsid w:val="00390C48"/>
    <w:rsid w:val="00390D1D"/>
    <w:rsid w:val="00390E0B"/>
    <w:rsid w:val="00390E1E"/>
    <w:rsid w:val="00391144"/>
    <w:rsid w:val="003911C8"/>
    <w:rsid w:val="003914F2"/>
    <w:rsid w:val="003916CE"/>
    <w:rsid w:val="0039192D"/>
    <w:rsid w:val="00391960"/>
    <w:rsid w:val="00391C57"/>
    <w:rsid w:val="00391D66"/>
    <w:rsid w:val="00392408"/>
    <w:rsid w:val="0039240C"/>
    <w:rsid w:val="003924A4"/>
    <w:rsid w:val="003924DA"/>
    <w:rsid w:val="003927F5"/>
    <w:rsid w:val="00392987"/>
    <w:rsid w:val="00392C8E"/>
    <w:rsid w:val="00392D9F"/>
    <w:rsid w:val="00393047"/>
    <w:rsid w:val="00393313"/>
    <w:rsid w:val="00393329"/>
    <w:rsid w:val="0039369C"/>
    <w:rsid w:val="00393B0E"/>
    <w:rsid w:val="00393B21"/>
    <w:rsid w:val="00393B80"/>
    <w:rsid w:val="00393C79"/>
    <w:rsid w:val="00393F3D"/>
    <w:rsid w:val="00393FDF"/>
    <w:rsid w:val="003940E0"/>
    <w:rsid w:val="003945E7"/>
    <w:rsid w:val="003947F5"/>
    <w:rsid w:val="00394896"/>
    <w:rsid w:val="003948CD"/>
    <w:rsid w:val="003948F7"/>
    <w:rsid w:val="00394A24"/>
    <w:rsid w:val="00394DF8"/>
    <w:rsid w:val="00394E24"/>
    <w:rsid w:val="00394F48"/>
    <w:rsid w:val="0039506D"/>
    <w:rsid w:val="0039521B"/>
    <w:rsid w:val="003955C0"/>
    <w:rsid w:val="003956E0"/>
    <w:rsid w:val="003957AC"/>
    <w:rsid w:val="00395940"/>
    <w:rsid w:val="00395A6E"/>
    <w:rsid w:val="00395CDD"/>
    <w:rsid w:val="00395CFE"/>
    <w:rsid w:val="00395D3C"/>
    <w:rsid w:val="00395F79"/>
    <w:rsid w:val="0039610E"/>
    <w:rsid w:val="00396A5C"/>
    <w:rsid w:val="003974AD"/>
    <w:rsid w:val="003974AE"/>
    <w:rsid w:val="00397514"/>
    <w:rsid w:val="00397734"/>
    <w:rsid w:val="00397C03"/>
    <w:rsid w:val="00397FB5"/>
    <w:rsid w:val="00397FF7"/>
    <w:rsid w:val="003A0148"/>
    <w:rsid w:val="003A031F"/>
    <w:rsid w:val="003A03AC"/>
    <w:rsid w:val="003A03EC"/>
    <w:rsid w:val="003A06C1"/>
    <w:rsid w:val="003A071B"/>
    <w:rsid w:val="003A099D"/>
    <w:rsid w:val="003A0AB3"/>
    <w:rsid w:val="003A0D19"/>
    <w:rsid w:val="003A0EEF"/>
    <w:rsid w:val="003A0F8A"/>
    <w:rsid w:val="003A129B"/>
    <w:rsid w:val="003A1615"/>
    <w:rsid w:val="003A16FC"/>
    <w:rsid w:val="003A1895"/>
    <w:rsid w:val="003A18AC"/>
    <w:rsid w:val="003A1C3A"/>
    <w:rsid w:val="003A1CA9"/>
    <w:rsid w:val="003A1EC0"/>
    <w:rsid w:val="003A22B6"/>
    <w:rsid w:val="003A2336"/>
    <w:rsid w:val="003A2347"/>
    <w:rsid w:val="003A23E7"/>
    <w:rsid w:val="003A25C3"/>
    <w:rsid w:val="003A278B"/>
    <w:rsid w:val="003A2820"/>
    <w:rsid w:val="003A2B69"/>
    <w:rsid w:val="003A2C80"/>
    <w:rsid w:val="003A2CDE"/>
    <w:rsid w:val="003A2DD0"/>
    <w:rsid w:val="003A2F93"/>
    <w:rsid w:val="003A30AE"/>
    <w:rsid w:val="003A33AF"/>
    <w:rsid w:val="003A3591"/>
    <w:rsid w:val="003A388E"/>
    <w:rsid w:val="003A396B"/>
    <w:rsid w:val="003A3B8E"/>
    <w:rsid w:val="003A43B4"/>
    <w:rsid w:val="003A43C2"/>
    <w:rsid w:val="003A44CD"/>
    <w:rsid w:val="003A45D4"/>
    <w:rsid w:val="003A4696"/>
    <w:rsid w:val="003A46A7"/>
    <w:rsid w:val="003A4AA2"/>
    <w:rsid w:val="003A4AE0"/>
    <w:rsid w:val="003A4C54"/>
    <w:rsid w:val="003A4D37"/>
    <w:rsid w:val="003A4E0D"/>
    <w:rsid w:val="003A4F8D"/>
    <w:rsid w:val="003A5467"/>
    <w:rsid w:val="003A5900"/>
    <w:rsid w:val="003A5A11"/>
    <w:rsid w:val="003A5B1A"/>
    <w:rsid w:val="003A5C4E"/>
    <w:rsid w:val="003A5E24"/>
    <w:rsid w:val="003A5EC9"/>
    <w:rsid w:val="003A6398"/>
    <w:rsid w:val="003A63DC"/>
    <w:rsid w:val="003A6527"/>
    <w:rsid w:val="003A6663"/>
    <w:rsid w:val="003A6A93"/>
    <w:rsid w:val="003A6D8D"/>
    <w:rsid w:val="003A734E"/>
    <w:rsid w:val="003A7431"/>
    <w:rsid w:val="003A765E"/>
    <w:rsid w:val="003A788C"/>
    <w:rsid w:val="003A79DE"/>
    <w:rsid w:val="003A7BFF"/>
    <w:rsid w:val="003A7C00"/>
    <w:rsid w:val="003A7DFB"/>
    <w:rsid w:val="003A7E41"/>
    <w:rsid w:val="003B017C"/>
    <w:rsid w:val="003B052C"/>
    <w:rsid w:val="003B079B"/>
    <w:rsid w:val="003B0B73"/>
    <w:rsid w:val="003B1044"/>
    <w:rsid w:val="003B104C"/>
    <w:rsid w:val="003B1355"/>
    <w:rsid w:val="003B1504"/>
    <w:rsid w:val="003B1918"/>
    <w:rsid w:val="003B19A1"/>
    <w:rsid w:val="003B1B8A"/>
    <w:rsid w:val="003B1CCD"/>
    <w:rsid w:val="003B1CE5"/>
    <w:rsid w:val="003B1D1E"/>
    <w:rsid w:val="003B1D28"/>
    <w:rsid w:val="003B1E96"/>
    <w:rsid w:val="003B2241"/>
    <w:rsid w:val="003B24A4"/>
    <w:rsid w:val="003B271C"/>
    <w:rsid w:val="003B2AEC"/>
    <w:rsid w:val="003B2DF2"/>
    <w:rsid w:val="003B2E4C"/>
    <w:rsid w:val="003B2E78"/>
    <w:rsid w:val="003B2FDD"/>
    <w:rsid w:val="003B302C"/>
    <w:rsid w:val="003B32E5"/>
    <w:rsid w:val="003B33C1"/>
    <w:rsid w:val="003B3831"/>
    <w:rsid w:val="003B3856"/>
    <w:rsid w:val="003B397D"/>
    <w:rsid w:val="003B3980"/>
    <w:rsid w:val="003B39AD"/>
    <w:rsid w:val="003B3B19"/>
    <w:rsid w:val="003B3B3E"/>
    <w:rsid w:val="003B3BB6"/>
    <w:rsid w:val="003B3C69"/>
    <w:rsid w:val="003B3CCB"/>
    <w:rsid w:val="003B3CE7"/>
    <w:rsid w:val="003B3D89"/>
    <w:rsid w:val="003B3DA9"/>
    <w:rsid w:val="003B3FD8"/>
    <w:rsid w:val="003B420C"/>
    <w:rsid w:val="003B4327"/>
    <w:rsid w:val="003B45C9"/>
    <w:rsid w:val="003B4640"/>
    <w:rsid w:val="003B48A4"/>
    <w:rsid w:val="003B48C9"/>
    <w:rsid w:val="003B4944"/>
    <w:rsid w:val="003B4A1E"/>
    <w:rsid w:val="003B4A75"/>
    <w:rsid w:val="003B4A98"/>
    <w:rsid w:val="003B4F56"/>
    <w:rsid w:val="003B5027"/>
    <w:rsid w:val="003B51E4"/>
    <w:rsid w:val="003B5300"/>
    <w:rsid w:val="003B532F"/>
    <w:rsid w:val="003B54F2"/>
    <w:rsid w:val="003B5501"/>
    <w:rsid w:val="003B5797"/>
    <w:rsid w:val="003B59CA"/>
    <w:rsid w:val="003B5AB6"/>
    <w:rsid w:val="003B5B83"/>
    <w:rsid w:val="003B5C8A"/>
    <w:rsid w:val="003B5D98"/>
    <w:rsid w:val="003B5DB5"/>
    <w:rsid w:val="003B5FA8"/>
    <w:rsid w:val="003B642B"/>
    <w:rsid w:val="003B6AC0"/>
    <w:rsid w:val="003B6BA9"/>
    <w:rsid w:val="003B6BBE"/>
    <w:rsid w:val="003B6E41"/>
    <w:rsid w:val="003B6FA7"/>
    <w:rsid w:val="003B70B5"/>
    <w:rsid w:val="003B7496"/>
    <w:rsid w:val="003B749B"/>
    <w:rsid w:val="003B74AD"/>
    <w:rsid w:val="003B766D"/>
    <w:rsid w:val="003B76CB"/>
    <w:rsid w:val="003B78E2"/>
    <w:rsid w:val="003B799C"/>
    <w:rsid w:val="003B7F7E"/>
    <w:rsid w:val="003C0018"/>
    <w:rsid w:val="003C001F"/>
    <w:rsid w:val="003C00DB"/>
    <w:rsid w:val="003C013D"/>
    <w:rsid w:val="003C0217"/>
    <w:rsid w:val="003C0568"/>
    <w:rsid w:val="003C086B"/>
    <w:rsid w:val="003C089F"/>
    <w:rsid w:val="003C09DA"/>
    <w:rsid w:val="003C0BF8"/>
    <w:rsid w:val="003C0FA6"/>
    <w:rsid w:val="003C1137"/>
    <w:rsid w:val="003C12AE"/>
    <w:rsid w:val="003C1472"/>
    <w:rsid w:val="003C1578"/>
    <w:rsid w:val="003C1701"/>
    <w:rsid w:val="003C1AC5"/>
    <w:rsid w:val="003C1F98"/>
    <w:rsid w:val="003C20F6"/>
    <w:rsid w:val="003C217C"/>
    <w:rsid w:val="003C293A"/>
    <w:rsid w:val="003C2C93"/>
    <w:rsid w:val="003C2D40"/>
    <w:rsid w:val="003C2E6A"/>
    <w:rsid w:val="003C32A5"/>
    <w:rsid w:val="003C3438"/>
    <w:rsid w:val="003C357A"/>
    <w:rsid w:val="003C384F"/>
    <w:rsid w:val="003C38A1"/>
    <w:rsid w:val="003C39F0"/>
    <w:rsid w:val="003C3A59"/>
    <w:rsid w:val="003C3B5A"/>
    <w:rsid w:val="003C3D51"/>
    <w:rsid w:val="003C3E98"/>
    <w:rsid w:val="003C4029"/>
    <w:rsid w:val="003C4035"/>
    <w:rsid w:val="003C42AA"/>
    <w:rsid w:val="003C4432"/>
    <w:rsid w:val="003C4800"/>
    <w:rsid w:val="003C4822"/>
    <w:rsid w:val="003C496F"/>
    <w:rsid w:val="003C4CB0"/>
    <w:rsid w:val="003C4E3C"/>
    <w:rsid w:val="003C4EEF"/>
    <w:rsid w:val="003C5133"/>
    <w:rsid w:val="003C51D9"/>
    <w:rsid w:val="003C554F"/>
    <w:rsid w:val="003C59A3"/>
    <w:rsid w:val="003C5BF1"/>
    <w:rsid w:val="003C5F84"/>
    <w:rsid w:val="003C6286"/>
    <w:rsid w:val="003C631F"/>
    <w:rsid w:val="003C6326"/>
    <w:rsid w:val="003C6B95"/>
    <w:rsid w:val="003C6E7B"/>
    <w:rsid w:val="003C724D"/>
    <w:rsid w:val="003C72A1"/>
    <w:rsid w:val="003C75E9"/>
    <w:rsid w:val="003C79DD"/>
    <w:rsid w:val="003C79F1"/>
    <w:rsid w:val="003C7C70"/>
    <w:rsid w:val="003C7E29"/>
    <w:rsid w:val="003C7EE0"/>
    <w:rsid w:val="003D02BA"/>
    <w:rsid w:val="003D0398"/>
    <w:rsid w:val="003D03CE"/>
    <w:rsid w:val="003D0708"/>
    <w:rsid w:val="003D0A59"/>
    <w:rsid w:val="003D0AD4"/>
    <w:rsid w:val="003D0D33"/>
    <w:rsid w:val="003D0E57"/>
    <w:rsid w:val="003D0F2D"/>
    <w:rsid w:val="003D11B4"/>
    <w:rsid w:val="003D11CA"/>
    <w:rsid w:val="003D1729"/>
    <w:rsid w:val="003D1764"/>
    <w:rsid w:val="003D1837"/>
    <w:rsid w:val="003D1A80"/>
    <w:rsid w:val="003D1B5A"/>
    <w:rsid w:val="003D1C1B"/>
    <w:rsid w:val="003D1F2D"/>
    <w:rsid w:val="003D1FCD"/>
    <w:rsid w:val="003D2101"/>
    <w:rsid w:val="003D2268"/>
    <w:rsid w:val="003D2295"/>
    <w:rsid w:val="003D2316"/>
    <w:rsid w:val="003D269C"/>
    <w:rsid w:val="003D26B8"/>
    <w:rsid w:val="003D28A5"/>
    <w:rsid w:val="003D2952"/>
    <w:rsid w:val="003D2E7F"/>
    <w:rsid w:val="003D324F"/>
    <w:rsid w:val="003D3410"/>
    <w:rsid w:val="003D3698"/>
    <w:rsid w:val="003D377A"/>
    <w:rsid w:val="003D3A43"/>
    <w:rsid w:val="003D3A9B"/>
    <w:rsid w:val="003D3B2F"/>
    <w:rsid w:val="003D4093"/>
    <w:rsid w:val="003D422C"/>
    <w:rsid w:val="003D44EE"/>
    <w:rsid w:val="003D47AC"/>
    <w:rsid w:val="003D4A2D"/>
    <w:rsid w:val="003D4CE2"/>
    <w:rsid w:val="003D5257"/>
    <w:rsid w:val="003D526F"/>
    <w:rsid w:val="003D549C"/>
    <w:rsid w:val="003D5714"/>
    <w:rsid w:val="003D580A"/>
    <w:rsid w:val="003D5906"/>
    <w:rsid w:val="003D5ABE"/>
    <w:rsid w:val="003D5D03"/>
    <w:rsid w:val="003D5E37"/>
    <w:rsid w:val="003D61E7"/>
    <w:rsid w:val="003D630C"/>
    <w:rsid w:val="003D63A0"/>
    <w:rsid w:val="003D63F2"/>
    <w:rsid w:val="003D6524"/>
    <w:rsid w:val="003D674C"/>
    <w:rsid w:val="003D68D0"/>
    <w:rsid w:val="003D694A"/>
    <w:rsid w:val="003D6958"/>
    <w:rsid w:val="003D6C64"/>
    <w:rsid w:val="003D6D74"/>
    <w:rsid w:val="003D6D9A"/>
    <w:rsid w:val="003D7157"/>
    <w:rsid w:val="003D75B9"/>
    <w:rsid w:val="003D769F"/>
    <w:rsid w:val="003D779B"/>
    <w:rsid w:val="003D798E"/>
    <w:rsid w:val="003D79CB"/>
    <w:rsid w:val="003D7A1C"/>
    <w:rsid w:val="003D7A78"/>
    <w:rsid w:val="003D7BCD"/>
    <w:rsid w:val="003D7BD4"/>
    <w:rsid w:val="003D7E27"/>
    <w:rsid w:val="003D7E3A"/>
    <w:rsid w:val="003D7F43"/>
    <w:rsid w:val="003E00BB"/>
    <w:rsid w:val="003E0269"/>
    <w:rsid w:val="003E08A7"/>
    <w:rsid w:val="003E0A52"/>
    <w:rsid w:val="003E11C5"/>
    <w:rsid w:val="003E12D5"/>
    <w:rsid w:val="003E1449"/>
    <w:rsid w:val="003E15EA"/>
    <w:rsid w:val="003E19ED"/>
    <w:rsid w:val="003E1ABE"/>
    <w:rsid w:val="003E1CF7"/>
    <w:rsid w:val="003E209F"/>
    <w:rsid w:val="003E2488"/>
    <w:rsid w:val="003E24E1"/>
    <w:rsid w:val="003E276A"/>
    <w:rsid w:val="003E2881"/>
    <w:rsid w:val="003E2C10"/>
    <w:rsid w:val="003E309D"/>
    <w:rsid w:val="003E329A"/>
    <w:rsid w:val="003E344E"/>
    <w:rsid w:val="003E38AA"/>
    <w:rsid w:val="003E3BBF"/>
    <w:rsid w:val="003E3CF1"/>
    <w:rsid w:val="003E3E0D"/>
    <w:rsid w:val="003E3EA3"/>
    <w:rsid w:val="003E43D9"/>
    <w:rsid w:val="003E45E0"/>
    <w:rsid w:val="003E48E4"/>
    <w:rsid w:val="003E4A4E"/>
    <w:rsid w:val="003E4A57"/>
    <w:rsid w:val="003E4CC9"/>
    <w:rsid w:val="003E4E1D"/>
    <w:rsid w:val="003E4E7E"/>
    <w:rsid w:val="003E4EF4"/>
    <w:rsid w:val="003E4FD7"/>
    <w:rsid w:val="003E5232"/>
    <w:rsid w:val="003E5584"/>
    <w:rsid w:val="003E5AD0"/>
    <w:rsid w:val="003E5DD0"/>
    <w:rsid w:val="003E5EAE"/>
    <w:rsid w:val="003E60AA"/>
    <w:rsid w:val="003E61FA"/>
    <w:rsid w:val="003E6553"/>
    <w:rsid w:val="003E6920"/>
    <w:rsid w:val="003E6BDD"/>
    <w:rsid w:val="003E7084"/>
    <w:rsid w:val="003E73A6"/>
    <w:rsid w:val="003E74ED"/>
    <w:rsid w:val="003E78E2"/>
    <w:rsid w:val="003E7B02"/>
    <w:rsid w:val="003E7E07"/>
    <w:rsid w:val="003E7E2A"/>
    <w:rsid w:val="003E7EFD"/>
    <w:rsid w:val="003F0043"/>
    <w:rsid w:val="003F0410"/>
    <w:rsid w:val="003F0522"/>
    <w:rsid w:val="003F06C0"/>
    <w:rsid w:val="003F0A6E"/>
    <w:rsid w:val="003F0B30"/>
    <w:rsid w:val="003F0D06"/>
    <w:rsid w:val="003F0DD2"/>
    <w:rsid w:val="003F13DD"/>
    <w:rsid w:val="003F14EE"/>
    <w:rsid w:val="003F1658"/>
    <w:rsid w:val="003F169B"/>
    <w:rsid w:val="003F1BEA"/>
    <w:rsid w:val="003F1E37"/>
    <w:rsid w:val="003F1F67"/>
    <w:rsid w:val="003F1FA2"/>
    <w:rsid w:val="003F1FEA"/>
    <w:rsid w:val="003F2592"/>
    <w:rsid w:val="003F25BE"/>
    <w:rsid w:val="003F2833"/>
    <w:rsid w:val="003F288B"/>
    <w:rsid w:val="003F2A09"/>
    <w:rsid w:val="003F2C5F"/>
    <w:rsid w:val="003F3287"/>
    <w:rsid w:val="003F3304"/>
    <w:rsid w:val="003F35F5"/>
    <w:rsid w:val="003F3D20"/>
    <w:rsid w:val="003F3EAE"/>
    <w:rsid w:val="003F3EF2"/>
    <w:rsid w:val="003F3F7D"/>
    <w:rsid w:val="003F4010"/>
    <w:rsid w:val="003F43DC"/>
    <w:rsid w:val="003F43E5"/>
    <w:rsid w:val="003F4527"/>
    <w:rsid w:val="003F4616"/>
    <w:rsid w:val="003F4736"/>
    <w:rsid w:val="003F473E"/>
    <w:rsid w:val="003F47C4"/>
    <w:rsid w:val="003F4864"/>
    <w:rsid w:val="003F486C"/>
    <w:rsid w:val="003F49CA"/>
    <w:rsid w:val="003F4E12"/>
    <w:rsid w:val="003F4EB3"/>
    <w:rsid w:val="003F5287"/>
    <w:rsid w:val="003F52CE"/>
    <w:rsid w:val="003F5327"/>
    <w:rsid w:val="003F53BD"/>
    <w:rsid w:val="003F5779"/>
    <w:rsid w:val="003F5860"/>
    <w:rsid w:val="003F58E3"/>
    <w:rsid w:val="003F5B4B"/>
    <w:rsid w:val="003F5B6E"/>
    <w:rsid w:val="003F5E2C"/>
    <w:rsid w:val="003F5EF4"/>
    <w:rsid w:val="003F60D8"/>
    <w:rsid w:val="003F623B"/>
    <w:rsid w:val="003F6318"/>
    <w:rsid w:val="003F6372"/>
    <w:rsid w:val="003F63FD"/>
    <w:rsid w:val="003F650E"/>
    <w:rsid w:val="003F660C"/>
    <w:rsid w:val="003F6B91"/>
    <w:rsid w:val="003F6BFC"/>
    <w:rsid w:val="003F710A"/>
    <w:rsid w:val="003F710F"/>
    <w:rsid w:val="003F7202"/>
    <w:rsid w:val="003F7503"/>
    <w:rsid w:val="003F77E3"/>
    <w:rsid w:val="003F7869"/>
    <w:rsid w:val="003F7C16"/>
    <w:rsid w:val="003F7F95"/>
    <w:rsid w:val="003F7FAC"/>
    <w:rsid w:val="00400032"/>
    <w:rsid w:val="004002B3"/>
    <w:rsid w:val="0040056D"/>
    <w:rsid w:val="00400601"/>
    <w:rsid w:val="0040060D"/>
    <w:rsid w:val="00400785"/>
    <w:rsid w:val="00400B1C"/>
    <w:rsid w:val="00400B47"/>
    <w:rsid w:val="00400E0B"/>
    <w:rsid w:val="00400E14"/>
    <w:rsid w:val="00400FD3"/>
    <w:rsid w:val="004012A5"/>
    <w:rsid w:val="00401645"/>
    <w:rsid w:val="00401C00"/>
    <w:rsid w:val="00401DC9"/>
    <w:rsid w:val="00401F60"/>
    <w:rsid w:val="004022E1"/>
    <w:rsid w:val="004024D8"/>
    <w:rsid w:val="00402851"/>
    <w:rsid w:val="00402B29"/>
    <w:rsid w:val="00402BC7"/>
    <w:rsid w:val="00402E56"/>
    <w:rsid w:val="0040304A"/>
    <w:rsid w:val="004031E1"/>
    <w:rsid w:val="0040334C"/>
    <w:rsid w:val="0040349D"/>
    <w:rsid w:val="0040381F"/>
    <w:rsid w:val="00403AED"/>
    <w:rsid w:val="00403C71"/>
    <w:rsid w:val="00403EA8"/>
    <w:rsid w:val="00403F74"/>
    <w:rsid w:val="004040E7"/>
    <w:rsid w:val="00404156"/>
    <w:rsid w:val="00404257"/>
    <w:rsid w:val="004048CF"/>
    <w:rsid w:val="00404C38"/>
    <w:rsid w:val="00404C55"/>
    <w:rsid w:val="00404C56"/>
    <w:rsid w:val="00404CB7"/>
    <w:rsid w:val="00404CE4"/>
    <w:rsid w:val="004053F1"/>
    <w:rsid w:val="00405646"/>
    <w:rsid w:val="004059BA"/>
    <w:rsid w:val="00405B56"/>
    <w:rsid w:val="00405CB7"/>
    <w:rsid w:val="00405F36"/>
    <w:rsid w:val="00405FBD"/>
    <w:rsid w:val="00405FD3"/>
    <w:rsid w:val="0040654C"/>
    <w:rsid w:val="00406854"/>
    <w:rsid w:val="00406A6F"/>
    <w:rsid w:val="00406CB1"/>
    <w:rsid w:val="004070F9"/>
    <w:rsid w:val="0040710E"/>
    <w:rsid w:val="00407166"/>
    <w:rsid w:val="004072E4"/>
    <w:rsid w:val="0040734E"/>
    <w:rsid w:val="00407424"/>
    <w:rsid w:val="0040743D"/>
    <w:rsid w:val="00407462"/>
    <w:rsid w:val="00407879"/>
    <w:rsid w:val="00407A89"/>
    <w:rsid w:val="00407E86"/>
    <w:rsid w:val="00407F05"/>
    <w:rsid w:val="00407FBD"/>
    <w:rsid w:val="0041049E"/>
    <w:rsid w:val="0041082C"/>
    <w:rsid w:val="00410A77"/>
    <w:rsid w:val="00410E22"/>
    <w:rsid w:val="00410F55"/>
    <w:rsid w:val="004111C6"/>
    <w:rsid w:val="004112DA"/>
    <w:rsid w:val="0041168A"/>
    <w:rsid w:val="004116AB"/>
    <w:rsid w:val="0041171D"/>
    <w:rsid w:val="00411871"/>
    <w:rsid w:val="00411BCF"/>
    <w:rsid w:val="00411D6E"/>
    <w:rsid w:val="00411E14"/>
    <w:rsid w:val="00411E1F"/>
    <w:rsid w:val="00411F69"/>
    <w:rsid w:val="00412065"/>
    <w:rsid w:val="0041223F"/>
    <w:rsid w:val="00412386"/>
    <w:rsid w:val="004128BD"/>
    <w:rsid w:val="00412918"/>
    <w:rsid w:val="004129DB"/>
    <w:rsid w:val="00412ACB"/>
    <w:rsid w:val="00412C24"/>
    <w:rsid w:val="00412E3B"/>
    <w:rsid w:val="004132B8"/>
    <w:rsid w:val="0041336F"/>
    <w:rsid w:val="00413436"/>
    <w:rsid w:val="004135B1"/>
    <w:rsid w:val="00413789"/>
    <w:rsid w:val="00413928"/>
    <w:rsid w:val="00413AD9"/>
    <w:rsid w:val="00413D83"/>
    <w:rsid w:val="00413D94"/>
    <w:rsid w:val="00414064"/>
    <w:rsid w:val="00414083"/>
    <w:rsid w:val="00414295"/>
    <w:rsid w:val="00414542"/>
    <w:rsid w:val="00414573"/>
    <w:rsid w:val="004147E6"/>
    <w:rsid w:val="00414B5E"/>
    <w:rsid w:val="00414C94"/>
    <w:rsid w:val="00415195"/>
    <w:rsid w:val="0041531B"/>
    <w:rsid w:val="004153FA"/>
    <w:rsid w:val="00415491"/>
    <w:rsid w:val="004154DF"/>
    <w:rsid w:val="004154EC"/>
    <w:rsid w:val="0041558B"/>
    <w:rsid w:val="00415759"/>
    <w:rsid w:val="0041582E"/>
    <w:rsid w:val="00415E8D"/>
    <w:rsid w:val="00415F9F"/>
    <w:rsid w:val="00415FBA"/>
    <w:rsid w:val="00416160"/>
    <w:rsid w:val="00416330"/>
    <w:rsid w:val="004163C6"/>
    <w:rsid w:val="00416406"/>
    <w:rsid w:val="0041686D"/>
    <w:rsid w:val="00416B3E"/>
    <w:rsid w:val="00416DC4"/>
    <w:rsid w:val="00416DDC"/>
    <w:rsid w:val="004172A6"/>
    <w:rsid w:val="00417352"/>
    <w:rsid w:val="004174EC"/>
    <w:rsid w:val="004176A0"/>
    <w:rsid w:val="0041784B"/>
    <w:rsid w:val="004179FE"/>
    <w:rsid w:val="00417ACD"/>
    <w:rsid w:val="00417BDA"/>
    <w:rsid w:val="00417D9A"/>
    <w:rsid w:val="00417E4B"/>
    <w:rsid w:val="00417F6A"/>
    <w:rsid w:val="00420316"/>
    <w:rsid w:val="004203CF"/>
    <w:rsid w:val="004204A8"/>
    <w:rsid w:val="00420694"/>
    <w:rsid w:val="00420A92"/>
    <w:rsid w:val="00420EA8"/>
    <w:rsid w:val="00420FF9"/>
    <w:rsid w:val="0042103A"/>
    <w:rsid w:val="0042105A"/>
    <w:rsid w:val="004211C6"/>
    <w:rsid w:val="00421395"/>
    <w:rsid w:val="004213D5"/>
    <w:rsid w:val="00421DE9"/>
    <w:rsid w:val="004220AD"/>
    <w:rsid w:val="004220D3"/>
    <w:rsid w:val="00422151"/>
    <w:rsid w:val="004229B2"/>
    <w:rsid w:val="00422AF6"/>
    <w:rsid w:val="00422FFF"/>
    <w:rsid w:val="0042345C"/>
    <w:rsid w:val="00423481"/>
    <w:rsid w:val="00423A48"/>
    <w:rsid w:val="00423E29"/>
    <w:rsid w:val="00423EFC"/>
    <w:rsid w:val="004240B5"/>
    <w:rsid w:val="00424152"/>
    <w:rsid w:val="004241B8"/>
    <w:rsid w:val="0042430D"/>
    <w:rsid w:val="004244B8"/>
    <w:rsid w:val="004244D0"/>
    <w:rsid w:val="0042461A"/>
    <w:rsid w:val="004246E3"/>
    <w:rsid w:val="00424DD4"/>
    <w:rsid w:val="00425105"/>
    <w:rsid w:val="00425125"/>
    <w:rsid w:val="0042526D"/>
    <w:rsid w:val="0042539E"/>
    <w:rsid w:val="004254C7"/>
    <w:rsid w:val="00425B6D"/>
    <w:rsid w:val="00425BDC"/>
    <w:rsid w:val="00425EE1"/>
    <w:rsid w:val="00425FD7"/>
    <w:rsid w:val="00426160"/>
    <w:rsid w:val="004262B5"/>
    <w:rsid w:val="004262E5"/>
    <w:rsid w:val="004264B4"/>
    <w:rsid w:val="004264CE"/>
    <w:rsid w:val="0042671B"/>
    <w:rsid w:val="00426928"/>
    <w:rsid w:val="00426B84"/>
    <w:rsid w:val="00426D0C"/>
    <w:rsid w:val="00426F1B"/>
    <w:rsid w:val="0042701D"/>
    <w:rsid w:val="0042713A"/>
    <w:rsid w:val="0042739B"/>
    <w:rsid w:val="004273E4"/>
    <w:rsid w:val="00427790"/>
    <w:rsid w:val="00427814"/>
    <w:rsid w:val="00427842"/>
    <w:rsid w:val="004278FF"/>
    <w:rsid w:val="004279D1"/>
    <w:rsid w:val="00427A91"/>
    <w:rsid w:val="00427F65"/>
    <w:rsid w:val="004301D4"/>
    <w:rsid w:val="004301DF"/>
    <w:rsid w:val="0043028F"/>
    <w:rsid w:val="004303F8"/>
    <w:rsid w:val="004305EA"/>
    <w:rsid w:val="00430B0A"/>
    <w:rsid w:val="00430E84"/>
    <w:rsid w:val="00431100"/>
    <w:rsid w:val="00431126"/>
    <w:rsid w:val="00431166"/>
    <w:rsid w:val="00431196"/>
    <w:rsid w:val="0043140A"/>
    <w:rsid w:val="00431522"/>
    <w:rsid w:val="00432222"/>
    <w:rsid w:val="00432324"/>
    <w:rsid w:val="004323FD"/>
    <w:rsid w:val="00432478"/>
    <w:rsid w:val="004325A1"/>
    <w:rsid w:val="0043264D"/>
    <w:rsid w:val="00432B48"/>
    <w:rsid w:val="00432C81"/>
    <w:rsid w:val="00432FE6"/>
    <w:rsid w:val="00433200"/>
    <w:rsid w:val="004332D0"/>
    <w:rsid w:val="0043336B"/>
    <w:rsid w:val="004336AD"/>
    <w:rsid w:val="004336BB"/>
    <w:rsid w:val="004336EA"/>
    <w:rsid w:val="00433835"/>
    <w:rsid w:val="00433895"/>
    <w:rsid w:val="00433A8A"/>
    <w:rsid w:val="00433F4D"/>
    <w:rsid w:val="00434028"/>
    <w:rsid w:val="00434245"/>
    <w:rsid w:val="0043440E"/>
    <w:rsid w:val="00434456"/>
    <w:rsid w:val="00434457"/>
    <w:rsid w:val="004344AB"/>
    <w:rsid w:val="004344B4"/>
    <w:rsid w:val="0043457A"/>
    <w:rsid w:val="004345A5"/>
    <w:rsid w:val="00434751"/>
    <w:rsid w:val="0043484C"/>
    <w:rsid w:val="00434E51"/>
    <w:rsid w:val="004354DC"/>
    <w:rsid w:val="00435911"/>
    <w:rsid w:val="004359A3"/>
    <w:rsid w:val="00435BD2"/>
    <w:rsid w:val="00435DF2"/>
    <w:rsid w:val="00435E87"/>
    <w:rsid w:val="00435F4D"/>
    <w:rsid w:val="004363D8"/>
    <w:rsid w:val="00436541"/>
    <w:rsid w:val="00436618"/>
    <w:rsid w:val="004369D4"/>
    <w:rsid w:val="00436ACE"/>
    <w:rsid w:val="00436B27"/>
    <w:rsid w:val="00436F15"/>
    <w:rsid w:val="00436F53"/>
    <w:rsid w:val="0043719C"/>
    <w:rsid w:val="0043723F"/>
    <w:rsid w:val="00437413"/>
    <w:rsid w:val="004377DF"/>
    <w:rsid w:val="00437A52"/>
    <w:rsid w:val="00437F2A"/>
    <w:rsid w:val="00437F9D"/>
    <w:rsid w:val="0044002F"/>
    <w:rsid w:val="00440133"/>
    <w:rsid w:val="0044021C"/>
    <w:rsid w:val="00440363"/>
    <w:rsid w:val="004404E2"/>
    <w:rsid w:val="00440A06"/>
    <w:rsid w:val="00440A64"/>
    <w:rsid w:val="00440AE4"/>
    <w:rsid w:val="00440BE4"/>
    <w:rsid w:val="00440D07"/>
    <w:rsid w:val="00440D43"/>
    <w:rsid w:val="00441207"/>
    <w:rsid w:val="00441333"/>
    <w:rsid w:val="00441356"/>
    <w:rsid w:val="004413D9"/>
    <w:rsid w:val="00441473"/>
    <w:rsid w:val="004414E3"/>
    <w:rsid w:val="00441635"/>
    <w:rsid w:val="00441852"/>
    <w:rsid w:val="0044193D"/>
    <w:rsid w:val="004421CA"/>
    <w:rsid w:val="0044253F"/>
    <w:rsid w:val="004425AB"/>
    <w:rsid w:val="004425F6"/>
    <w:rsid w:val="00442621"/>
    <w:rsid w:val="004426CE"/>
    <w:rsid w:val="00442E56"/>
    <w:rsid w:val="004432E9"/>
    <w:rsid w:val="0044330A"/>
    <w:rsid w:val="00443452"/>
    <w:rsid w:val="004434AF"/>
    <w:rsid w:val="00443C4C"/>
    <w:rsid w:val="004440CF"/>
    <w:rsid w:val="0044463C"/>
    <w:rsid w:val="004446F1"/>
    <w:rsid w:val="00444796"/>
    <w:rsid w:val="0044495A"/>
    <w:rsid w:val="00445077"/>
    <w:rsid w:val="0044515D"/>
    <w:rsid w:val="004454E8"/>
    <w:rsid w:val="00445568"/>
    <w:rsid w:val="0044588A"/>
    <w:rsid w:val="00445AED"/>
    <w:rsid w:val="00445BFD"/>
    <w:rsid w:val="00446171"/>
    <w:rsid w:val="0044625B"/>
    <w:rsid w:val="004462C5"/>
    <w:rsid w:val="0044632F"/>
    <w:rsid w:val="00446C53"/>
    <w:rsid w:val="00446FC0"/>
    <w:rsid w:val="004470F5"/>
    <w:rsid w:val="00447133"/>
    <w:rsid w:val="004471F7"/>
    <w:rsid w:val="00447D7A"/>
    <w:rsid w:val="00447FA0"/>
    <w:rsid w:val="00450124"/>
    <w:rsid w:val="00450812"/>
    <w:rsid w:val="00450B67"/>
    <w:rsid w:val="00450D04"/>
    <w:rsid w:val="0045121D"/>
    <w:rsid w:val="0045124D"/>
    <w:rsid w:val="004513A1"/>
    <w:rsid w:val="004513EB"/>
    <w:rsid w:val="00451480"/>
    <w:rsid w:val="004514BC"/>
    <w:rsid w:val="0045173C"/>
    <w:rsid w:val="00451773"/>
    <w:rsid w:val="00451783"/>
    <w:rsid w:val="00451865"/>
    <w:rsid w:val="0045193A"/>
    <w:rsid w:val="00451C41"/>
    <w:rsid w:val="00451D14"/>
    <w:rsid w:val="00451DF8"/>
    <w:rsid w:val="00452016"/>
    <w:rsid w:val="004521A4"/>
    <w:rsid w:val="00452229"/>
    <w:rsid w:val="00452707"/>
    <w:rsid w:val="00452887"/>
    <w:rsid w:val="00452F35"/>
    <w:rsid w:val="00453029"/>
    <w:rsid w:val="00453164"/>
    <w:rsid w:val="0045318B"/>
    <w:rsid w:val="00453552"/>
    <w:rsid w:val="00453D23"/>
    <w:rsid w:val="0045407A"/>
    <w:rsid w:val="004541BD"/>
    <w:rsid w:val="004548B0"/>
    <w:rsid w:val="00454E3E"/>
    <w:rsid w:val="004551B2"/>
    <w:rsid w:val="00455200"/>
    <w:rsid w:val="00455255"/>
    <w:rsid w:val="00455524"/>
    <w:rsid w:val="004557E1"/>
    <w:rsid w:val="00455A14"/>
    <w:rsid w:val="00455B86"/>
    <w:rsid w:val="00455EAB"/>
    <w:rsid w:val="00455F28"/>
    <w:rsid w:val="004561B2"/>
    <w:rsid w:val="00456519"/>
    <w:rsid w:val="0045662F"/>
    <w:rsid w:val="004566F0"/>
    <w:rsid w:val="0045670D"/>
    <w:rsid w:val="00456C62"/>
    <w:rsid w:val="00456E08"/>
    <w:rsid w:val="00456F6A"/>
    <w:rsid w:val="00456F86"/>
    <w:rsid w:val="004571A0"/>
    <w:rsid w:val="004574C7"/>
    <w:rsid w:val="00457B0B"/>
    <w:rsid w:val="00457D8E"/>
    <w:rsid w:val="004603D6"/>
    <w:rsid w:val="00460639"/>
    <w:rsid w:val="00460A9A"/>
    <w:rsid w:val="00460D28"/>
    <w:rsid w:val="00460E1E"/>
    <w:rsid w:val="0046101B"/>
    <w:rsid w:val="0046135C"/>
    <w:rsid w:val="004616C7"/>
    <w:rsid w:val="00461940"/>
    <w:rsid w:val="00461A06"/>
    <w:rsid w:val="00461F1E"/>
    <w:rsid w:val="00461F3C"/>
    <w:rsid w:val="00462054"/>
    <w:rsid w:val="00462078"/>
    <w:rsid w:val="004621E6"/>
    <w:rsid w:val="004621F5"/>
    <w:rsid w:val="00462381"/>
    <w:rsid w:val="004623FE"/>
    <w:rsid w:val="00462497"/>
    <w:rsid w:val="00462508"/>
    <w:rsid w:val="0046270D"/>
    <w:rsid w:val="004627AE"/>
    <w:rsid w:val="00462951"/>
    <w:rsid w:val="004629D0"/>
    <w:rsid w:val="00462AB9"/>
    <w:rsid w:val="00462C2B"/>
    <w:rsid w:val="0046306A"/>
    <w:rsid w:val="0046323B"/>
    <w:rsid w:val="00463AFA"/>
    <w:rsid w:val="00464044"/>
    <w:rsid w:val="004642D2"/>
    <w:rsid w:val="00464389"/>
    <w:rsid w:val="0046479D"/>
    <w:rsid w:val="0046482C"/>
    <w:rsid w:val="00464933"/>
    <w:rsid w:val="004649F0"/>
    <w:rsid w:val="00464B4D"/>
    <w:rsid w:val="00464BF1"/>
    <w:rsid w:val="00465079"/>
    <w:rsid w:val="004650C5"/>
    <w:rsid w:val="00465180"/>
    <w:rsid w:val="00465240"/>
    <w:rsid w:val="00465318"/>
    <w:rsid w:val="00465405"/>
    <w:rsid w:val="00465A6B"/>
    <w:rsid w:val="00465AB6"/>
    <w:rsid w:val="00465B3D"/>
    <w:rsid w:val="004660A5"/>
    <w:rsid w:val="004660A6"/>
    <w:rsid w:val="004660DD"/>
    <w:rsid w:val="00466199"/>
    <w:rsid w:val="004661E0"/>
    <w:rsid w:val="004662EE"/>
    <w:rsid w:val="0046647B"/>
    <w:rsid w:val="00466589"/>
    <w:rsid w:val="004665BF"/>
    <w:rsid w:val="0046668E"/>
    <w:rsid w:val="0046684B"/>
    <w:rsid w:val="0046684D"/>
    <w:rsid w:val="00466867"/>
    <w:rsid w:val="00466A23"/>
    <w:rsid w:val="00466AD1"/>
    <w:rsid w:val="00466B68"/>
    <w:rsid w:val="00466C1D"/>
    <w:rsid w:val="00466C50"/>
    <w:rsid w:val="00466D4F"/>
    <w:rsid w:val="00466E5F"/>
    <w:rsid w:val="00467444"/>
    <w:rsid w:val="00467562"/>
    <w:rsid w:val="0046759B"/>
    <w:rsid w:val="0046767B"/>
    <w:rsid w:val="0046790F"/>
    <w:rsid w:val="00467AFD"/>
    <w:rsid w:val="00467C75"/>
    <w:rsid w:val="00467D5F"/>
    <w:rsid w:val="00467DAB"/>
    <w:rsid w:val="00467DFA"/>
    <w:rsid w:val="00467ED9"/>
    <w:rsid w:val="0047013B"/>
    <w:rsid w:val="004702CF"/>
    <w:rsid w:val="00470308"/>
    <w:rsid w:val="00470379"/>
    <w:rsid w:val="00470743"/>
    <w:rsid w:val="00470971"/>
    <w:rsid w:val="00470A66"/>
    <w:rsid w:val="00470C8A"/>
    <w:rsid w:val="00470D07"/>
    <w:rsid w:val="00470D30"/>
    <w:rsid w:val="00470D3A"/>
    <w:rsid w:val="00471757"/>
    <w:rsid w:val="004717FC"/>
    <w:rsid w:val="00471829"/>
    <w:rsid w:val="00471848"/>
    <w:rsid w:val="00471B9D"/>
    <w:rsid w:val="00471E2C"/>
    <w:rsid w:val="00471E3A"/>
    <w:rsid w:val="00471ED6"/>
    <w:rsid w:val="00471EDA"/>
    <w:rsid w:val="00471F76"/>
    <w:rsid w:val="00472010"/>
    <w:rsid w:val="00472567"/>
    <w:rsid w:val="004725EC"/>
    <w:rsid w:val="004726AF"/>
    <w:rsid w:val="0047288E"/>
    <w:rsid w:val="00472B2A"/>
    <w:rsid w:val="00472C59"/>
    <w:rsid w:val="00472C77"/>
    <w:rsid w:val="00473067"/>
    <w:rsid w:val="00473443"/>
    <w:rsid w:val="0047368D"/>
    <w:rsid w:val="0047372D"/>
    <w:rsid w:val="00473894"/>
    <w:rsid w:val="00473942"/>
    <w:rsid w:val="00473A0B"/>
    <w:rsid w:val="00473ACA"/>
    <w:rsid w:val="00473CF6"/>
    <w:rsid w:val="00473F31"/>
    <w:rsid w:val="004742A0"/>
    <w:rsid w:val="00474530"/>
    <w:rsid w:val="00474574"/>
    <w:rsid w:val="004745BD"/>
    <w:rsid w:val="00474670"/>
    <w:rsid w:val="00474AA0"/>
    <w:rsid w:val="00474C37"/>
    <w:rsid w:val="00474C67"/>
    <w:rsid w:val="00474F18"/>
    <w:rsid w:val="00474F74"/>
    <w:rsid w:val="00475013"/>
    <w:rsid w:val="0047506E"/>
    <w:rsid w:val="004751BD"/>
    <w:rsid w:val="00475B91"/>
    <w:rsid w:val="00475CD8"/>
    <w:rsid w:val="00475DBB"/>
    <w:rsid w:val="00475EDD"/>
    <w:rsid w:val="00475F2D"/>
    <w:rsid w:val="00475FB9"/>
    <w:rsid w:val="00475FE5"/>
    <w:rsid w:val="00476103"/>
    <w:rsid w:val="00476323"/>
    <w:rsid w:val="004769C6"/>
    <w:rsid w:val="00476B14"/>
    <w:rsid w:val="00476DE5"/>
    <w:rsid w:val="00476E55"/>
    <w:rsid w:val="00477158"/>
    <w:rsid w:val="0047726E"/>
    <w:rsid w:val="004775DF"/>
    <w:rsid w:val="0047778E"/>
    <w:rsid w:val="004778A4"/>
    <w:rsid w:val="0047790C"/>
    <w:rsid w:val="0047799F"/>
    <w:rsid w:val="00477C99"/>
    <w:rsid w:val="00477D29"/>
    <w:rsid w:val="00477D47"/>
    <w:rsid w:val="00477FBF"/>
    <w:rsid w:val="00480430"/>
    <w:rsid w:val="00480788"/>
    <w:rsid w:val="004808D4"/>
    <w:rsid w:val="00480A4D"/>
    <w:rsid w:val="00480EBC"/>
    <w:rsid w:val="00480F46"/>
    <w:rsid w:val="00480FD8"/>
    <w:rsid w:val="00481136"/>
    <w:rsid w:val="0048120C"/>
    <w:rsid w:val="0048144F"/>
    <w:rsid w:val="00481504"/>
    <w:rsid w:val="0048198A"/>
    <w:rsid w:val="00481E95"/>
    <w:rsid w:val="00481F32"/>
    <w:rsid w:val="0048212B"/>
    <w:rsid w:val="004823D5"/>
    <w:rsid w:val="00482412"/>
    <w:rsid w:val="00482A24"/>
    <w:rsid w:val="00482F3C"/>
    <w:rsid w:val="0048304F"/>
    <w:rsid w:val="00483178"/>
    <w:rsid w:val="00483422"/>
    <w:rsid w:val="00483458"/>
    <w:rsid w:val="004839FE"/>
    <w:rsid w:val="00483AD3"/>
    <w:rsid w:val="00483E6E"/>
    <w:rsid w:val="00484010"/>
    <w:rsid w:val="00484130"/>
    <w:rsid w:val="004843F0"/>
    <w:rsid w:val="004844E9"/>
    <w:rsid w:val="004845C4"/>
    <w:rsid w:val="004848B1"/>
    <w:rsid w:val="00484BEF"/>
    <w:rsid w:val="00484C35"/>
    <w:rsid w:val="00484FD5"/>
    <w:rsid w:val="00484FE4"/>
    <w:rsid w:val="004857B3"/>
    <w:rsid w:val="004858DE"/>
    <w:rsid w:val="00485AA7"/>
    <w:rsid w:val="00485B3D"/>
    <w:rsid w:val="00485D3B"/>
    <w:rsid w:val="00485EF2"/>
    <w:rsid w:val="00485F84"/>
    <w:rsid w:val="0048601E"/>
    <w:rsid w:val="004861F2"/>
    <w:rsid w:val="004862D7"/>
    <w:rsid w:val="00486506"/>
    <w:rsid w:val="004867CF"/>
    <w:rsid w:val="00486803"/>
    <w:rsid w:val="00486AC7"/>
    <w:rsid w:val="00486B6A"/>
    <w:rsid w:val="00486C2F"/>
    <w:rsid w:val="00486DA2"/>
    <w:rsid w:val="00486E73"/>
    <w:rsid w:val="00487154"/>
    <w:rsid w:val="004871B1"/>
    <w:rsid w:val="00487555"/>
    <w:rsid w:val="0048763F"/>
    <w:rsid w:val="00487AAA"/>
    <w:rsid w:val="00487B27"/>
    <w:rsid w:val="00487B69"/>
    <w:rsid w:val="00487B78"/>
    <w:rsid w:val="00487C69"/>
    <w:rsid w:val="00487EE7"/>
    <w:rsid w:val="00487F2D"/>
    <w:rsid w:val="0049032D"/>
    <w:rsid w:val="0049056B"/>
    <w:rsid w:val="00490825"/>
    <w:rsid w:val="00490CC4"/>
    <w:rsid w:val="00490E08"/>
    <w:rsid w:val="00490E77"/>
    <w:rsid w:val="00490EB6"/>
    <w:rsid w:val="0049106A"/>
    <w:rsid w:val="00491156"/>
    <w:rsid w:val="0049122D"/>
    <w:rsid w:val="00491682"/>
    <w:rsid w:val="004916D7"/>
    <w:rsid w:val="0049180A"/>
    <w:rsid w:val="00491810"/>
    <w:rsid w:val="00491919"/>
    <w:rsid w:val="004919F0"/>
    <w:rsid w:val="00491AE6"/>
    <w:rsid w:val="00491B5C"/>
    <w:rsid w:val="00491D95"/>
    <w:rsid w:val="00491F74"/>
    <w:rsid w:val="00491FF2"/>
    <w:rsid w:val="0049239E"/>
    <w:rsid w:val="00492507"/>
    <w:rsid w:val="004925C3"/>
    <w:rsid w:val="004925F5"/>
    <w:rsid w:val="0049278E"/>
    <w:rsid w:val="00492A51"/>
    <w:rsid w:val="00492CB9"/>
    <w:rsid w:val="00492D28"/>
    <w:rsid w:val="00492E47"/>
    <w:rsid w:val="0049357F"/>
    <w:rsid w:val="00493DCD"/>
    <w:rsid w:val="00494221"/>
    <w:rsid w:val="004943BE"/>
    <w:rsid w:val="004943EC"/>
    <w:rsid w:val="00494482"/>
    <w:rsid w:val="0049479F"/>
    <w:rsid w:val="00494D9E"/>
    <w:rsid w:val="00494F78"/>
    <w:rsid w:val="004951C3"/>
    <w:rsid w:val="004952AA"/>
    <w:rsid w:val="004952FD"/>
    <w:rsid w:val="00495480"/>
    <w:rsid w:val="0049548B"/>
    <w:rsid w:val="00495706"/>
    <w:rsid w:val="0049573F"/>
    <w:rsid w:val="00495902"/>
    <w:rsid w:val="00495BE4"/>
    <w:rsid w:val="00495F31"/>
    <w:rsid w:val="00496169"/>
    <w:rsid w:val="0049634B"/>
    <w:rsid w:val="00496399"/>
    <w:rsid w:val="004963A4"/>
    <w:rsid w:val="00496467"/>
    <w:rsid w:val="004966B9"/>
    <w:rsid w:val="0049686D"/>
    <w:rsid w:val="004968EC"/>
    <w:rsid w:val="00496963"/>
    <w:rsid w:val="004969F0"/>
    <w:rsid w:val="00496BF8"/>
    <w:rsid w:val="00496C25"/>
    <w:rsid w:val="00496D35"/>
    <w:rsid w:val="00497083"/>
    <w:rsid w:val="00497275"/>
    <w:rsid w:val="0049731F"/>
    <w:rsid w:val="0049774C"/>
    <w:rsid w:val="0049776C"/>
    <w:rsid w:val="004978B3"/>
    <w:rsid w:val="00497E3C"/>
    <w:rsid w:val="00499CD2"/>
    <w:rsid w:val="004A0031"/>
    <w:rsid w:val="004A0168"/>
    <w:rsid w:val="004A0438"/>
    <w:rsid w:val="004A04E0"/>
    <w:rsid w:val="004A0612"/>
    <w:rsid w:val="004A066E"/>
    <w:rsid w:val="004A08E4"/>
    <w:rsid w:val="004A0BEE"/>
    <w:rsid w:val="004A0C6C"/>
    <w:rsid w:val="004A0C90"/>
    <w:rsid w:val="004A0E10"/>
    <w:rsid w:val="004A111E"/>
    <w:rsid w:val="004A12D3"/>
    <w:rsid w:val="004A146F"/>
    <w:rsid w:val="004A16FB"/>
    <w:rsid w:val="004A187C"/>
    <w:rsid w:val="004A1D5C"/>
    <w:rsid w:val="004A20AF"/>
    <w:rsid w:val="004A251B"/>
    <w:rsid w:val="004A2561"/>
    <w:rsid w:val="004A265D"/>
    <w:rsid w:val="004A2719"/>
    <w:rsid w:val="004A2B98"/>
    <w:rsid w:val="004A2BF4"/>
    <w:rsid w:val="004A2DA0"/>
    <w:rsid w:val="004A2F18"/>
    <w:rsid w:val="004A30DF"/>
    <w:rsid w:val="004A323F"/>
    <w:rsid w:val="004A342D"/>
    <w:rsid w:val="004A35E8"/>
    <w:rsid w:val="004A38C3"/>
    <w:rsid w:val="004A3FB9"/>
    <w:rsid w:val="004A4162"/>
    <w:rsid w:val="004A41FB"/>
    <w:rsid w:val="004A48DE"/>
    <w:rsid w:val="004A4C41"/>
    <w:rsid w:val="004A521E"/>
    <w:rsid w:val="004A53A4"/>
    <w:rsid w:val="004A53D2"/>
    <w:rsid w:val="004A53FA"/>
    <w:rsid w:val="004A55CC"/>
    <w:rsid w:val="004A5A87"/>
    <w:rsid w:val="004A636E"/>
    <w:rsid w:val="004A646A"/>
    <w:rsid w:val="004A64CD"/>
    <w:rsid w:val="004A66FF"/>
    <w:rsid w:val="004A6B67"/>
    <w:rsid w:val="004A6BC0"/>
    <w:rsid w:val="004A6C04"/>
    <w:rsid w:val="004A6FE3"/>
    <w:rsid w:val="004A736B"/>
    <w:rsid w:val="004A7385"/>
    <w:rsid w:val="004A73A8"/>
    <w:rsid w:val="004A74B8"/>
    <w:rsid w:val="004A7710"/>
    <w:rsid w:val="004A79ED"/>
    <w:rsid w:val="004B07CF"/>
    <w:rsid w:val="004B09E6"/>
    <w:rsid w:val="004B0A63"/>
    <w:rsid w:val="004B0ABE"/>
    <w:rsid w:val="004B1090"/>
    <w:rsid w:val="004B114F"/>
    <w:rsid w:val="004B177E"/>
    <w:rsid w:val="004B18B7"/>
    <w:rsid w:val="004B19D5"/>
    <w:rsid w:val="004B1A08"/>
    <w:rsid w:val="004B21A4"/>
    <w:rsid w:val="004B236A"/>
    <w:rsid w:val="004B258E"/>
    <w:rsid w:val="004B26F4"/>
    <w:rsid w:val="004B278A"/>
    <w:rsid w:val="004B2BD0"/>
    <w:rsid w:val="004B2D45"/>
    <w:rsid w:val="004B2D51"/>
    <w:rsid w:val="004B2E96"/>
    <w:rsid w:val="004B2EEC"/>
    <w:rsid w:val="004B2F94"/>
    <w:rsid w:val="004B3232"/>
    <w:rsid w:val="004B3280"/>
    <w:rsid w:val="004B3296"/>
    <w:rsid w:val="004B3353"/>
    <w:rsid w:val="004B3573"/>
    <w:rsid w:val="004B3C4C"/>
    <w:rsid w:val="004B3D25"/>
    <w:rsid w:val="004B3E8B"/>
    <w:rsid w:val="004B40A3"/>
    <w:rsid w:val="004B4359"/>
    <w:rsid w:val="004B4539"/>
    <w:rsid w:val="004B4686"/>
    <w:rsid w:val="004B49E2"/>
    <w:rsid w:val="004B49F0"/>
    <w:rsid w:val="004B4AF5"/>
    <w:rsid w:val="004B4F90"/>
    <w:rsid w:val="004B5378"/>
    <w:rsid w:val="004B5923"/>
    <w:rsid w:val="004B5AEF"/>
    <w:rsid w:val="004B5B90"/>
    <w:rsid w:val="004B5D6B"/>
    <w:rsid w:val="004B60F4"/>
    <w:rsid w:val="004B6195"/>
    <w:rsid w:val="004B6290"/>
    <w:rsid w:val="004B62DF"/>
    <w:rsid w:val="004B633B"/>
    <w:rsid w:val="004B642F"/>
    <w:rsid w:val="004B6693"/>
    <w:rsid w:val="004B66F5"/>
    <w:rsid w:val="004B67A9"/>
    <w:rsid w:val="004B694D"/>
    <w:rsid w:val="004B6A7F"/>
    <w:rsid w:val="004B6B4F"/>
    <w:rsid w:val="004B6D38"/>
    <w:rsid w:val="004B6DED"/>
    <w:rsid w:val="004B6EFD"/>
    <w:rsid w:val="004B6F55"/>
    <w:rsid w:val="004B6FBE"/>
    <w:rsid w:val="004B70AC"/>
    <w:rsid w:val="004B763A"/>
    <w:rsid w:val="004B76D0"/>
    <w:rsid w:val="004B7744"/>
    <w:rsid w:val="004B784F"/>
    <w:rsid w:val="004B7B8A"/>
    <w:rsid w:val="004B7B8C"/>
    <w:rsid w:val="004B7CDE"/>
    <w:rsid w:val="004B7DB5"/>
    <w:rsid w:val="004B7F48"/>
    <w:rsid w:val="004B7F84"/>
    <w:rsid w:val="004C0000"/>
    <w:rsid w:val="004C0424"/>
    <w:rsid w:val="004C0C73"/>
    <w:rsid w:val="004C0D58"/>
    <w:rsid w:val="004C0F11"/>
    <w:rsid w:val="004C113C"/>
    <w:rsid w:val="004C1262"/>
    <w:rsid w:val="004C1462"/>
    <w:rsid w:val="004C1B45"/>
    <w:rsid w:val="004C1B57"/>
    <w:rsid w:val="004C1C2B"/>
    <w:rsid w:val="004C209C"/>
    <w:rsid w:val="004C2106"/>
    <w:rsid w:val="004C224C"/>
    <w:rsid w:val="004C2262"/>
    <w:rsid w:val="004C23F8"/>
    <w:rsid w:val="004C2927"/>
    <w:rsid w:val="004C2CF7"/>
    <w:rsid w:val="004C2E28"/>
    <w:rsid w:val="004C2E67"/>
    <w:rsid w:val="004C3137"/>
    <w:rsid w:val="004C319B"/>
    <w:rsid w:val="004C31C6"/>
    <w:rsid w:val="004C35AB"/>
    <w:rsid w:val="004C36A1"/>
    <w:rsid w:val="004C374E"/>
    <w:rsid w:val="004C3A44"/>
    <w:rsid w:val="004C3A4B"/>
    <w:rsid w:val="004C3AAE"/>
    <w:rsid w:val="004C3B35"/>
    <w:rsid w:val="004C3B3F"/>
    <w:rsid w:val="004C3F74"/>
    <w:rsid w:val="004C3FFA"/>
    <w:rsid w:val="004C4295"/>
    <w:rsid w:val="004C42D8"/>
    <w:rsid w:val="004C45E5"/>
    <w:rsid w:val="004C4BC3"/>
    <w:rsid w:val="004C4C26"/>
    <w:rsid w:val="004C4D1E"/>
    <w:rsid w:val="004C4D8A"/>
    <w:rsid w:val="004C4E82"/>
    <w:rsid w:val="004C4F14"/>
    <w:rsid w:val="004C527E"/>
    <w:rsid w:val="004C54CD"/>
    <w:rsid w:val="004C577D"/>
    <w:rsid w:val="004C58CB"/>
    <w:rsid w:val="004C5C5E"/>
    <w:rsid w:val="004C5CE3"/>
    <w:rsid w:val="004C5EE2"/>
    <w:rsid w:val="004C6103"/>
    <w:rsid w:val="004C6298"/>
    <w:rsid w:val="004C66B7"/>
    <w:rsid w:val="004C6777"/>
    <w:rsid w:val="004C6B34"/>
    <w:rsid w:val="004C6BDF"/>
    <w:rsid w:val="004C6BF9"/>
    <w:rsid w:val="004C6D52"/>
    <w:rsid w:val="004C6F7B"/>
    <w:rsid w:val="004C7088"/>
    <w:rsid w:val="004C70D1"/>
    <w:rsid w:val="004C7226"/>
    <w:rsid w:val="004C732F"/>
    <w:rsid w:val="004C7438"/>
    <w:rsid w:val="004C758C"/>
    <w:rsid w:val="004C7818"/>
    <w:rsid w:val="004C781D"/>
    <w:rsid w:val="004C7895"/>
    <w:rsid w:val="004C7C28"/>
    <w:rsid w:val="004C7D2A"/>
    <w:rsid w:val="004C7D2F"/>
    <w:rsid w:val="004C7D96"/>
    <w:rsid w:val="004C7E27"/>
    <w:rsid w:val="004C7F9B"/>
    <w:rsid w:val="004D0143"/>
    <w:rsid w:val="004D0270"/>
    <w:rsid w:val="004D0414"/>
    <w:rsid w:val="004D04AD"/>
    <w:rsid w:val="004D0605"/>
    <w:rsid w:val="004D0B44"/>
    <w:rsid w:val="004D0B93"/>
    <w:rsid w:val="004D0BD4"/>
    <w:rsid w:val="004D0D22"/>
    <w:rsid w:val="004D1807"/>
    <w:rsid w:val="004D1A38"/>
    <w:rsid w:val="004D1EBD"/>
    <w:rsid w:val="004D1F98"/>
    <w:rsid w:val="004D20B2"/>
    <w:rsid w:val="004D2207"/>
    <w:rsid w:val="004D2282"/>
    <w:rsid w:val="004D2301"/>
    <w:rsid w:val="004D2494"/>
    <w:rsid w:val="004D28D3"/>
    <w:rsid w:val="004D2B8C"/>
    <w:rsid w:val="004D2E59"/>
    <w:rsid w:val="004D3553"/>
    <w:rsid w:val="004D386C"/>
    <w:rsid w:val="004D3C65"/>
    <w:rsid w:val="004D3F39"/>
    <w:rsid w:val="004D4308"/>
    <w:rsid w:val="004D4493"/>
    <w:rsid w:val="004D4572"/>
    <w:rsid w:val="004D46C3"/>
    <w:rsid w:val="004D46DE"/>
    <w:rsid w:val="004D470C"/>
    <w:rsid w:val="004D4ACF"/>
    <w:rsid w:val="004D4B6F"/>
    <w:rsid w:val="004D4C78"/>
    <w:rsid w:val="004D5089"/>
    <w:rsid w:val="004D50CB"/>
    <w:rsid w:val="004D554C"/>
    <w:rsid w:val="004D569B"/>
    <w:rsid w:val="004D5744"/>
    <w:rsid w:val="004D5C87"/>
    <w:rsid w:val="004D5CB6"/>
    <w:rsid w:val="004D5DB7"/>
    <w:rsid w:val="004D5DEC"/>
    <w:rsid w:val="004D618D"/>
    <w:rsid w:val="004D6219"/>
    <w:rsid w:val="004D62C6"/>
    <w:rsid w:val="004D6347"/>
    <w:rsid w:val="004D66EA"/>
    <w:rsid w:val="004D6866"/>
    <w:rsid w:val="004D6A92"/>
    <w:rsid w:val="004D6BF6"/>
    <w:rsid w:val="004D6C52"/>
    <w:rsid w:val="004D6D68"/>
    <w:rsid w:val="004D6DA9"/>
    <w:rsid w:val="004D6E77"/>
    <w:rsid w:val="004D6F18"/>
    <w:rsid w:val="004D6F66"/>
    <w:rsid w:val="004D74CD"/>
    <w:rsid w:val="004D7593"/>
    <w:rsid w:val="004D76EB"/>
    <w:rsid w:val="004D7879"/>
    <w:rsid w:val="004D7ADB"/>
    <w:rsid w:val="004D7B6D"/>
    <w:rsid w:val="004D7EA8"/>
    <w:rsid w:val="004E03FD"/>
    <w:rsid w:val="004E068B"/>
    <w:rsid w:val="004E06E2"/>
    <w:rsid w:val="004E074B"/>
    <w:rsid w:val="004E08D7"/>
    <w:rsid w:val="004E0ADE"/>
    <w:rsid w:val="004E0E2A"/>
    <w:rsid w:val="004E1154"/>
    <w:rsid w:val="004E1294"/>
    <w:rsid w:val="004E1869"/>
    <w:rsid w:val="004E18EA"/>
    <w:rsid w:val="004E190F"/>
    <w:rsid w:val="004E1AD3"/>
    <w:rsid w:val="004E1D3C"/>
    <w:rsid w:val="004E235F"/>
    <w:rsid w:val="004E25F0"/>
    <w:rsid w:val="004E26D8"/>
    <w:rsid w:val="004E2704"/>
    <w:rsid w:val="004E2801"/>
    <w:rsid w:val="004E28DE"/>
    <w:rsid w:val="004E292A"/>
    <w:rsid w:val="004E2ACC"/>
    <w:rsid w:val="004E2AF4"/>
    <w:rsid w:val="004E2B3F"/>
    <w:rsid w:val="004E2C39"/>
    <w:rsid w:val="004E2DCC"/>
    <w:rsid w:val="004E2E3C"/>
    <w:rsid w:val="004E2F6A"/>
    <w:rsid w:val="004E300C"/>
    <w:rsid w:val="004E326C"/>
    <w:rsid w:val="004E32F2"/>
    <w:rsid w:val="004E3349"/>
    <w:rsid w:val="004E33D9"/>
    <w:rsid w:val="004E351F"/>
    <w:rsid w:val="004E3649"/>
    <w:rsid w:val="004E376B"/>
    <w:rsid w:val="004E3788"/>
    <w:rsid w:val="004E3E99"/>
    <w:rsid w:val="004E3F3E"/>
    <w:rsid w:val="004E4000"/>
    <w:rsid w:val="004E40B7"/>
    <w:rsid w:val="004E41B8"/>
    <w:rsid w:val="004E4405"/>
    <w:rsid w:val="004E4506"/>
    <w:rsid w:val="004E4709"/>
    <w:rsid w:val="004E4761"/>
    <w:rsid w:val="004E4781"/>
    <w:rsid w:val="004E4790"/>
    <w:rsid w:val="004E4B5C"/>
    <w:rsid w:val="004E4D8B"/>
    <w:rsid w:val="004E4F8C"/>
    <w:rsid w:val="004E5114"/>
    <w:rsid w:val="004E5161"/>
    <w:rsid w:val="004E5E3C"/>
    <w:rsid w:val="004E5F4D"/>
    <w:rsid w:val="004E60EE"/>
    <w:rsid w:val="004E6162"/>
    <w:rsid w:val="004E6245"/>
    <w:rsid w:val="004E64B8"/>
    <w:rsid w:val="004E64EA"/>
    <w:rsid w:val="004E654D"/>
    <w:rsid w:val="004E666B"/>
    <w:rsid w:val="004E6831"/>
    <w:rsid w:val="004E6861"/>
    <w:rsid w:val="004E6A7E"/>
    <w:rsid w:val="004E6E9E"/>
    <w:rsid w:val="004E6F6E"/>
    <w:rsid w:val="004E7072"/>
    <w:rsid w:val="004E71D4"/>
    <w:rsid w:val="004E7402"/>
    <w:rsid w:val="004E7571"/>
    <w:rsid w:val="004E776A"/>
    <w:rsid w:val="004E7E9F"/>
    <w:rsid w:val="004E7F15"/>
    <w:rsid w:val="004F008D"/>
    <w:rsid w:val="004F01BC"/>
    <w:rsid w:val="004F02CA"/>
    <w:rsid w:val="004F05FC"/>
    <w:rsid w:val="004F0E17"/>
    <w:rsid w:val="004F0EDC"/>
    <w:rsid w:val="004F10EC"/>
    <w:rsid w:val="004F11B3"/>
    <w:rsid w:val="004F12D5"/>
    <w:rsid w:val="004F13B0"/>
    <w:rsid w:val="004F149E"/>
    <w:rsid w:val="004F16C3"/>
    <w:rsid w:val="004F174B"/>
    <w:rsid w:val="004F1FBF"/>
    <w:rsid w:val="004F26E1"/>
    <w:rsid w:val="004F2BCD"/>
    <w:rsid w:val="004F2C45"/>
    <w:rsid w:val="004F2D64"/>
    <w:rsid w:val="004F2E2A"/>
    <w:rsid w:val="004F3401"/>
    <w:rsid w:val="004F36B0"/>
    <w:rsid w:val="004F387B"/>
    <w:rsid w:val="004F38EF"/>
    <w:rsid w:val="004F38F1"/>
    <w:rsid w:val="004F40FB"/>
    <w:rsid w:val="004F42C8"/>
    <w:rsid w:val="004F4429"/>
    <w:rsid w:val="004F447B"/>
    <w:rsid w:val="004F451A"/>
    <w:rsid w:val="004F458B"/>
    <w:rsid w:val="004F468D"/>
    <w:rsid w:val="004F4937"/>
    <w:rsid w:val="004F496D"/>
    <w:rsid w:val="004F4E65"/>
    <w:rsid w:val="004F4EA5"/>
    <w:rsid w:val="004F4FCF"/>
    <w:rsid w:val="004F5065"/>
    <w:rsid w:val="004F5170"/>
    <w:rsid w:val="004F526B"/>
    <w:rsid w:val="004F54DA"/>
    <w:rsid w:val="004F5564"/>
    <w:rsid w:val="004F57AC"/>
    <w:rsid w:val="004F5918"/>
    <w:rsid w:val="004F59EA"/>
    <w:rsid w:val="004F5AD3"/>
    <w:rsid w:val="004F5AD7"/>
    <w:rsid w:val="004F5CBE"/>
    <w:rsid w:val="004F6055"/>
    <w:rsid w:val="004F6311"/>
    <w:rsid w:val="004F6359"/>
    <w:rsid w:val="004F63B5"/>
    <w:rsid w:val="004F66B6"/>
    <w:rsid w:val="004F690F"/>
    <w:rsid w:val="004F6ABB"/>
    <w:rsid w:val="004F6B2C"/>
    <w:rsid w:val="004F6F79"/>
    <w:rsid w:val="004F710E"/>
    <w:rsid w:val="004F7337"/>
    <w:rsid w:val="004F750C"/>
    <w:rsid w:val="004F7770"/>
    <w:rsid w:val="004F7C0E"/>
    <w:rsid w:val="004F7D57"/>
    <w:rsid w:val="005002CF"/>
    <w:rsid w:val="00500554"/>
    <w:rsid w:val="00500753"/>
    <w:rsid w:val="0050089F"/>
    <w:rsid w:val="00501138"/>
    <w:rsid w:val="00501260"/>
    <w:rsid w:val="005014FE"/>
    <w:rsid w:val="005016A8"/>
    <w:rsid w:val="005016E3"/>
    <w:rsid w:val="005016F5"/>
    <w:rsid w:val="00501846"/>
    <w:rsid w:val="0050188A"/>
    <w:rsid w:val="0050193B"/>
    <w:rsid w:val="00501C2F"/>
    <w:rsid w:val="00501D0D"/>
    <w:rsid w:val="00501D56"/>
    <w:rsid w:val="0050211A"/>
    <w:rsid w:val="0050214D"/>
    <w:rsid w:val="00502328"/>
    <w:rsid w:val="0050235A"/>
    <w:rsid w:val="00502474"/>
    <w:rsid w:val="00502691"/>
    <w:rsid w:val="005026EB"/>
    <w:rsid w:val="005027BA"/>
    <w:rsid w:val="005028A9"/>
    <w:rsid w:val="00502E98"/>
    <w:rsid w:val="0050308E"/>
    <w:rsid w:val="00503093"/>
    <w:rsid w:val="00503222"/>
    <w:rsid w:val="0050349F"/>
    <w:rsid w:val="005035FE"/>
    <w:rsid w:val="00503604"/>
    <w:rsid w:val="005038F1"/>
    <w:rsid w:val="00504360"/>
    <w:rsid w:val="00504A7B"/>
    <w:rsid w:val="00504B84"/>
    <w:rsid w:val="00504ED9"/>
    <w:rsid w:val="005052F2"/>
    <w:rsid w:val="00505414"/>
    <w:rsid w:val="0050549A"/>
    <w:rsid w:val="00505593"/>
    <w:rsid w:val="005056B2"/>
    <w:rsid w:val="00505855"/>
    <w:rsid w:val="00506010"/>
    <w:rsid w:val="005061EB"/>
    <w:rsid w:val="00506373"/>
    <w:rsid w:val="005067AE"/>
    <w:rsid w:val="0050684E"/>
    <w:rsid w:val="005069C2"/>
    <w:rsid w:val="00506AEB"/>
    <w:rsid w:val="00506B86"/>
    <w:rsid w:val="00506CDC"/>
    <w:rsid w:val="00506CFA"/>
    <w:rsid w:val="00506D56"/>
    <w:rsid w:val="00506E18"/>
    <w:rsid w:val="005071E6"/>
    <w:rsid w:val="00507623"/>
    <w:rsid w:val="00510032"/>
    <w:rsid w:val="005103DA"/>
    <w:rsid w:val="005103DE"/>
    <w:rsid w:val="005103F0"/>
    <w:rsid w:val="00510543"/>
    <w:rsid w:val="00511091"/>
    <w:rsid w:val="0051146B"/>
    <w:rsid w:val="005118A5"/>
    <w:rsid w:val="00511A42"/>
    <w:rsid w:val="00511ACC"/>
    <w:rsid w:val="00511DAF"/>
    <w:rsid w:val="00511DBB"/>
    <w:rsid w:val="00511DF6"/>
    <w:rsid w:val="00511E69"/>
    <w:rsid w:val="00511ED2"/>
    <w:rsid w:val="00511FA0"/>
    <w:rsid w:val="00511FFA"/>
    <w:rsid w:val="00512004"/>
    <w:rsid w:val="0051208D"/>
    <w:rsid w:val="005122FB"/>
    <w:rsid w:val="005123FB"/>
    <w:rsid w:val="0051300A"/>
    <w:rsid w:val="00513351"/>
    <w:rsid w:val="0051360A"/>
    <w:rsid w:val="00513A6D"/>
    <w:rsid w:val="00513C33"/>
    <w:rsid w:val="00513D3A"/>
    <w:rsid w:val="00513E39"/>
    <w:rsid w:val="00513EA0"/>
    <w:rsid w:val="005141EF"/>
    <w:rsid w:val="00514249"/>
    <w:rsid w:val="005144C8"/>
    <w:rsid w:val="00514623"/>
    <w:rsid w:val="005148DD"/>
    <w:rsid w:val="00514C75"/>
    <w:rsid w:val="00514F99"/>
    <w:rsid w:val="00515418"/>
    <w:rsid w:val="0051578C"/>
    <w:rsid w:val="00515A3D"/>
    <w:rsid w:val="00515B50"/>
    <w:rsid w:val="00515B62"/>
    <w:rsid w:val="00515DF5"/>
    <w:rsid w:val="0051677A"/>
    <w:rsid w:val="00516A5C"/>
    <w:rsid w:val="00516B35"/>
    <w:rsid w:val="00516D4E"/>
    <w:rsid w:val="00516DA1"/>
    <w:rsid w:val="00516E0F"/>
    <w:rsid w:val="00516F6C"/>
    <w:rsid w:val="005170CB"/>
    <w:rsid w:val="0051715F"/>
    <w:rsid w:val="005174E6"/>
    <w:rsid w:val="00517617"/>
    <w:rsid w:val="00517668"/>
    <w:rsid w:val="005178B5"/>
    <w:rsid w:val="00517A92"/>
    <w:rsid w:val="00517ABF"/>
    <w:rsid w:val="0052030E"/>
    <w:rsid w:val="00520624"/>
    <w:rsid w:val="00520640"/>
    <w:rsid w:val="00520702"/>
    <w:rsid w:val="0052082F"/>
    <w:rsid w:val="005208BB"/>
    <w:rsid w:val="00520935"/>
    <w:rsid w:val="0052098E"/>
    <w:rsid w:val="00520EE2"/>
    <w:rsid w:val="005211D3"/>
    <w:rsid w:val="005212B0"/>
    <w:rsid w:val="0052149D"/>
    <w:rsid w:val="005216DF"/>
    <w:rsid w:val="005217D9"/>
    <w:rsid w:val="00521EFF"/>
    <w:rsid w:val="00522016"/>
    <w:rsid w:val="0052234A"/>
    <w:rsid w:val="005227A1"/>
    <w:rsid w:val="005229F0"/>
    <w:rsid w:val="00522AD9"/>
    <w:rsid w:val="00522CF9"/>
    <w:rsid w:val="00522D43"/>
    <w:rsid w:val="00523048"/>
    <w:rsid w:val="00523295"/>
    <w:rsid w:val="0052377C"/>
    <w:rsid w:val="0052394F"/>
    <w:rsid w:val="0052398D"/>
    <w:rsid w:val="005239B5"/>
    <w:rsid w:val="00523ACE"/>
    <w:rsid w:val="00523AD5"/>
    <w:rsid w:val="0052416C"/>
    <w:rsid w:val="00524276"/>
    <w:rsid w:val="00524866"/>
    <w:rsid w:val="005248F1"/>
    <w:rsid w:val="00524984"/>
    <w:rsid w:val="00524C04"/>
    <w:rsid w:val="00524DA3"/>
    <w:rsid w:val="005252EB"/>
    <w:rsid w:val="00525303"/>
    <w:rsid w:val="00525AB4"/>
    <w:rsid w:val="00525C38"/>
    <w:rsid w:val="00525C3C"/>
    <w:rsid w:val="00525C4F"/>
    <w:rsid w:val="00525E90"/>
    <w:rsid w:val="00525F2D"/>
    <w:rsid w:val="00525FA8"/>
    <w:rsid w:val="00526076"/>
    <w:rsid w:val="005260C1"/>
    <w:rsid w:val="00526471"/>
    <w:rsid w:val="0052661C"/>
    <w:rsid w:val="005266B0"/>
    <w:rsid w:val="00526830"/>
    <w:rsid w:val="005268A3"/>
    <w:rsid w:val="005268F6"/>
    <w:rsid w:val="00526B74"/>
    <w:rsid w:val="00526CC1"/>
    <w:rsid w:val="00526D8A"/>
    <w:rsid w:val="00526E00"/>
    <w:rsid w:val="00526F67"/>
    <w:rsid w:val="00527266"/>
    <w:rsid w:val="00527591"/>
    <w:rsid w:val="0052771D"/>
    <w:rsid w:val="00527C07"/>
    <w:rsid w:val="00530089"/>
    <w:rsid w:val="00530108"/>
    <w:rsid w:val="0053026A"/>
    <w:rsid w:val="00530358"/>
    <w:rsid w:val="005303A7"/>
    <w:rsid w:val="0053087C"/>
    <w:rsid w:val="00530A29"/>
    <w:rsid w:val="00530AA9"/>
    <w:rsid w:val="00530E58"/>
    <w:rsid w:val="00530EAA"/>
    <w:rsid w:val="005310B2"/>
    <w:rsid w:val="00531429"/>
    <w:rsid w:val="00531491"/>
    <w:rsid w:val="00531765"/>
    <w:rsid w:val="00531B70"/>
    <w:rsid w:val="00531F0F"/>
    <w:rsid w:val="00531F30"/>
    <w:rsid w:val="00531FA3"/>
    <w:rsid w:val="00532126"/>
    <w:rsid w:val="0053284E"/>
    <w:rsid w:val="00532C53"/>
    <w:rsid w:val="00532E86"/>
    <w:rsid w:val="00533081"/>
    <w:rsid w:val="0053308E"/>
    <w:rsid w:val="005331FE"/>
    <w:rsid w:val="005334FA"/>
    <w:rsid w:val="00533533"/>
    <w:rsid w:val="00533782"/>
    <w:rsid w:val="005339A8"/>
    <w:rsid w:val="00533A6A"/>
    <w:rsid w:val="00533B2C"/>
    <w:rsid w:val="00533C60"/>
    <w:rsid w:val="00533D1F"/>
    <w:rsid w:val="00533D21"/>
    <w:rsid w:val="00533D37"/>
    <w:rsid w:val="00533D7F"/>
    <w:rsid w:val="00534043"/>
    <w:rsid w:val="005340F2"/>
    <w:rsid w:val="0053427E"/>
    <w:rsid w:val="005342C2"/>
    <w:rsid w:val="00534790"/>
    <w:rsid w:val="00534E4D"/>
    <w:rsid w:val="00534EBB"/>
    <w:rsid w:val="00534F0C"/>
    <w:rsid w:val="00534F6B"/>
    <w:rsid w:val="00534FB9"/>
    <w:rsid w:val="00535003"/>
    <w:rsid w:val="00535685"/>
    <w:rsid w:val="005357F6"/>
    <w:rsid w:val="00535933"/>
    <w:rsid w:val="005360EB"/>
    <w:rsid w:val="0053616A"/>
    <w:rsid w:val="00536239"/>
    <w:rsid w:val="00536596"/>
    <w:rsid w:val="00536644"/>
    <w:rsid w:val="00536721"/>
    <w:rsid w:val="005367CA"/>
    <w:rsid w:val="005367F8"/>
    <w:rsid w:val="005367FA"/>
    <w:rsid w:val="00536857"/>
    <w:rsid w:val="005368D4"/>
    <w:rsid w:val="00536B3F"/>
    <w:rsid w:val="00536BC2"/>
    <w:rsid w:val="00536BFB"/>
    <w:rsid w:val="00536E88"/>
    <w:rsid w:val="00537359"/>
    <w:rsid w:val="00537394"/>
    <w:rsid w:val="0053739E"/>
    <w:rsid w:val="0053755F"/>
    <w:rsid w:val="00537566"/>
    <w:rsid w:val="00537593"/>
    <w:rsid w:val="00537884"/>
    <w:rsid w:val="005379DD"/>
    <w:rsid w:val="00537B39"/>
    <w:rsid w:val="00537E06"/>
    <w:rsid w:val="00537F61"/>
    <w:rsid w:val="00537F97"/>
    <w:rsid w:val="0054008D"/>
    <w:rsid w:val="00540188"/>
    <w:rsid w:val="005402C7"/>
    <w:rsid w:val="0054035B"/>
    <w:rsid w:val="005403BE"/>
    <w:rsid w:val="005408A8"/>
    <w:rsid w:val="00540973"/>
    <w:rsid w:val="00540977"/>
    <w:rsid w:val="005409DB"/>
    <w:rsid w:val="00540B6D"/>
    <w:rsid w:val="00540D8A"/>
    <w:rsid w:val="00540DB3"/>
    <w:rsid w:val="0054108E"/>
    <w:rsid w:val="00541200"/>
    <w:rsid w:val="0054160F"/>
    <w:rsid w:val="0054166D"/>
    <w:rsid w:val="0054185E"/>
    <w:rsid w:val="0054191B"/>
    <w:rsid w:val="00541B2F"/>
    <w:rsid w:val="00541C01"/>
    <w:rsid w:val="005423ED"/>
    <w:rsid w:val="00542573"/>
    <w:rsid w:val="005425F1"/>
    <w:rsid w:val="005425FB"/>
    <w:rsid w:val="00542723"/>
    <w:rsid w:val="0054276F"/>
    <w:rsid w:val="005428DF"/>
    <w:rsid w:val="00542A31"/>
    <w:rsid w:val="00542A4D"/>
    <w:rsid w:val="00542CD2"/>
    <w:rsid w:val="00542CD4"/>
    <w:rsid w:val="00542DAE"/>
    <w:rsid w:val="00542FBA"/>
    <w:rsid w:val="00543550"/>
    <w:rsid w:val="005435CC"/>
    <w:rsid w:val="00543AA5"/>
    <w:rsid w:val="00543AD7"/>
    <w:rsid w:val="00543BD6"/>
    <w:rsid w:val="00543C4F"/>
    <w:rsid w:val="0054401D"/>
    <w:rsid w:val="00544096"/>
    <w:rsid w:val="005444E8"/>
    <w:rsid w:val="005445A6"/>
    <w:rsid w:val="0054471B"/>
    <w:rsid w:val="005447AF"/>
    <w:rsid w:val="005448AE"/>
    <w:rsid w:val="00544BF7"/>
    <w:rsid w:val="00544C24"/>
    <w:rsid w:val="00544D05"/>
    <w:rsid w:val="00545004"/>
    <w:rsid w:val="00545039"/>
    <w:rsid w:val="00545153"/>
    <w:rsid w:val="00545187"/>
    <w:rsid w:val="005453F5"/>
    <w:rsid w:val="005458F2"/>
    <w:rsid w:val="0054592E"/>
    <w:rsid w:val="00545BFF"/>
    <w:rsid w:val="00545E9D"/>
    <w:rsid w:val="00545F22"/>
    <w:rsid w:val="00546063"/>
    <w:rsid w:val="0054614A"/>
    <w:rsid w:val="0054699A"/>
    <w:rsid w:val="00546A6F"/>
    <w:rsid w:val="00546B20"/>
    <w:rsid w:val="00546B4B"/>
    <w:rsid w:val="00547307"/>
    <w:rsid w:val="0054735B"/>
    <w:rsid w:val="005473AD"/>
    <w:rsid w:val="00547420"/>
    <w:rsid w:val="005475EB"/>
    <w:rsid w:val="005479DD"/>
    <w:rsid w:val="00547F24"/>
    <w:rsid w:val="0055028B"/>
    <w:rsid w:val="00550338"/>
    <w:rsid w:val="0055061F"/>
    <w:rsid w:val="00550621"/>
    <w:rsid w:val="00550824"/>
    <w:rsid w:val="00550958"/>
    <w:rsid w:val="00550B19"/>
    <w:rsid w:val="00550F08"/>
    <w:rsid w:val="0055130A"/>
    <w:rsid w:val="0055143D"/>
    <w:rsid w:val="00552219"/>
    <w:rsid w:val="0055274A"/>
    <w:rsid w:val="00552864"/>
    <w:rsid w:val="00552A4D"/>
    <w:rsid w:val="00552ADF"/>
    <w:rsid w:val="00552F64"/>
    <w:rsid w:val="00552FC0"/>
    <w:rsid w:val="0055302F"/>
    <w:rsid w:val="0055354C"/>
    <w:rsid w:val="005536CF"/>
    <w:rsid w:val="00553797"/>
    <w:rsid w:val="00553930"/>
    <w:rsid w:val="00553AED"/>
    <w:rsid w:val="00553CD4"/>
    <w:rsid w:val="005541D1"/>
    <w:rsid w:val="0055422A"/>
    <w:rsid w:val="00554595"/>
    <w:rsid w:val="005545A0"/>
    <w:rsid w:val="0055484E"/>
    <w:rsid w:val="00554AE3"/>
    <w:rsid w:val="00554C1F"/>
    <w:rsid w:val="00555159"/>
    <w:rsid w:val="005551C4"/>
    <w:rsid w:val="00555212"/>
    <w:rsid w:val="005552E3"/>
    <w:rsid w:val="005552F6"/>
    <w:rsid w:val="005553AF"/>
    <w:rsid w:val="005558B0"/>
    <w:rsid w:val="00555AFB"/>
    <w:rsid w:val="00555BB1"/>
    <w:rsid w:val="00555BDC"/>
    <w:rsid w:val="00555C22"/>
    <w:rsid w:val="00555C53"/>
    <w:rsid w:val="00555F9A"/>
    <w:rsid w:val="005561F1"/>
    <w:rsid w:val="005562FB"/>
    <w:rsid w:val="00556637"/>
    <w:rsid w:val="0055675B"/>
    <w:rsid w:val="0055676F"/>
    <w:rsid w:val="0055694A"/>
    <w:rsid w:val="005569C6"/>
    <w:rsid w:val="00556C34"/>
    <w:rsid w:val="00556D68"/>
    <w:rsid w:val="00557064"/>
    <w:rsid w:val="0055734F"/>
    <w:rsid w:val="0055740C"/>
    <w:rsid w:val="005574EA"/>
    <w:rsid w:val="005575CE"/>
    <w:rsid w:val="00557A1A"/>
    <w:rsid w:val="00557C22"/>
    <w:rsid w:val="00557CC6"/>
    <w:rsid w:val="00557E3A"/>
    <w:rsid w:val="00557E7F"/>
    <w:rsid w:val="00557EE7"/>
    <w:rsid w:val="00560140"/>
    <w:rsid w:val="005601E4"/>
    <w:rsid w:val="00560398"/>
    <w:rsid w:val="005604D0"/>
    <w:rsid w:val="00560598"/>
    <w:rsid w:val="0056060C"/>
    <w:rsid w:val="00560BE3"/>
    <w:rsid w:val="00560E94"/>
    <w:rsid w:val="00560EC3"/>
    <w:rsid w:val="00560FD3"/>
    <w:rsid w:val="00561196"/>
    <w:rsid w:val="005613AB"/>
    <w:rsid w:val="005614B1"/>
    <w:rsid w:val="005614B9"/>
    <w:rsid w:val="00561803"/>
    <w:rsid w:val="005619B9"/>
    <w:rsid w:val="005619FA"/>
    <w:rsid w:val="00561B29"/>
    <w:rsid w:val="00561BB4"/>
    <w:rsid w:val="00561C34"/>
    <w:rsid w:val="00561CD7"/>
    <w:rsid w:val="00561E1E"/>
    <w:rsid w:val="005622B1"/>
    <w:rsid w:val="005622D5"/>
    <w:rsid w:val="0056262B"/>
    <w:rsid w:val="00562839"/>
    <w:rsid w:val="00562C6C"/>
    <w:rsid w:val="00562F03"/>
    <w:rsid w:val="00562FC0"/>
    <w:rsid w:val="00563175"/>
    <w:rsid w:val="0056322F"/>
    <w:rsid w:val="005634D5"/>
    <w:rsid w:val="00563549"/>
    <w:rsid w:val="00563645"/>
    <w:rsid w:val="005636BD"/>
    <w:rsid w:val="005636F4"/>
    <w:rsid w:val="005637F0"/>
    <w:rsid w:val="00563B2B"/>
    <w:rsid w:val="00563B52"/>
    <w:rsid w:val="00563D57"/>
    <w:rsid w:val="00563E9F"/>
    <w:rsid w:val="00563F52"/>
    <w:rsid w:val="00563FEC"/>
    <w:rsid w:val="00564073"/>
    <w:rsid w:val="0056415A"/>
    <w:rsid w:val="005641F2"/>
    <w:rsid w:val="005648AC"/>
    <w:rsid w:val="00564AB4"/>
    <w:rsid w:val="00564AFE"/>
    <w:rsid w:val="00564F6E"/>
    <w:rsid w:val="005659D2"/>
    <w:rsid w:val="00565ACD"/>
    <w:rsid w:val="00565C05"/>
    <w:rsid w:val="00565C29"/>
    <w:rsid w:val="00565C73"/>
    <w:rsid w:val="00565DFC"/>
    <w:rsid w:val="00565DFE"/>
    <w:rsid w:val="00565E46"/>
    <w:rsid w:val="00565F1D"/>
    <w:rsid w:val="00566097"/>
    <w:rsid w:val="00566387"/>
    <w:rsid w:val="00566549"/>
    <w:rsid w:val="005665FF"/>
    <w:rsid w:val="005667F4"/>
    <w:rsid w:val="0056689D"/>
    <w:rsid w:val="00566926"/>
    <w:rsid w:val="00566D6A"/>
    <w:rsid w:val="00566D76"/>
    <w:rsid w:val="00566DA6"/>
    <w:rsid w:val="00566E0D"/>
    <w:rsid w:val="00567093"/>
    <w:rsid w:val="005670A5"/>
    <w:rsid w:val="005670D3"/>
    <w:rsid w:val="005671FF"/>
    <w:rsid w:val="005676DD"/>
    <w:rsid w:val="005677A3"/>
    <w:rsid w:val="005677E6"/>
    <w:rsid w:val="005678AB"/>
    <w:rsid w:val="005678BD"/>
    <w:rsid w:val="00567B8C"/>
    <w:rsid w:val="00567BC5"/>
    <w:rsid w:val="00567EC0"/>
    <w:rsid w:val="00567FA9"/>
    <w:rsid w:val="0057027C"/>
    <w:rsid w:val="005703B6"/>
    <w:rsid w:val="0057058F"/>
    <w:rsid w:val="0057067C"/>
    <w:rsid w:val="00570D45"/>
    <w:rsid w:val="00570EF9"/>
    <w:rsid w:val="00571094"/>
    <w:rsid w:val="00571408"/>
    <w:rsid w:val="00571480"/>
    <w:rsid w:val="005714B5"/>
    <w:rsid w:val="00571645"/>
    <w:rsid w:val="0057181D"/>
    <w:rsid w:val="00571B1F"/>
    <w:rsid w:val="00571C7E"/>
    <w:rsid w:val="00571D37"/>
    <w:rsid w:val="00572168"/>
    <w:rsid w:val="005721B1"/>
    <w:rsid w:val="005721F6"/>
    <w:rsid w:val="005722D9"/>
    <w:rsid w:val="00572525"/>
    <w:rsid w:val="00572691"/>
    <w:rsid w:val="005726C7"/>
    <w:rsid w:val="005728B0"/>
    <w:rsid w:val="00572A60"/>
    <w:rsid w:val="00572AC7"/>
    <w:rsid w:val="00572BED"/>
    <w:rsid w:val="00572EF3"/>
    <w:rsid w:val="005731A8"/>
    <w:rsid w:val="005732B7"/>
    <w:rsid w:val="00573338"/>
    <w:rsid w:val="00573463"/>
    <w:rsid w:val="00573895"/>
    <w:rsid w:val="005738D2"/>
    <w:rsid w:val="00573CCC"/>
    <w:rsid w:val="00573E5C"/>
    <w:rsid w:val="005740A3"/>
    <w:rsid w:val="0057423C"/>
    <w:rsid w:val="005743F1"/>
    <w:rsid w:val="0057446B"/>
    <w:rsid w:val="00574602"/>
    <w:rsid w:val="0057466E"/>
    <w:rsid w:val="005748C1"/>
    <w:rsid w:val="005749C8"/>
    <w:rsid w:val="00574AC5"/>
    <w:rsid w:val="005751F2"/>
    <w:rsid w:val="0057521F"/>
    <w:rsid w:val="005752EF"/>
    <w:rsid w:val="00575421"/>
    <w:rsid w:val="00575502"/>
    <w:rsid w:val="00575580"/>
    <w:rsid w:val="005758C2"/>
    <w:rsid w:val="00575DF1"/>
    <w:rsid w:val="005760AE"/>
    <w:rsid w:val="0057628C"/>
    <w:rsid w:val="005763B0"/>
    <w:rsid w:val="0057668B"/>
    <w:rsid w:val="00576A5B"/>
    <w:rsid w:val="00576E17"/>
    <w:rsid w:val="00576E78"/>
    <w:rsid w:val="00576FFE"/>
    <w:rsid w:val="00577075"/>
    <w:rsid w:val="005771F0"/>
    <w:rsid w:val="0057725D"/>
    <w:rsid w:val="005772AA"/>
    <w:rsid w:val="005772F4"/>
    <w:rsid w:val="00577302"/>
    <w:rsid w:val="005778A0"/>
    <w:rsid w:val="00577C06"/>
    <w:rsid w:val="00577D0F"/>
    <w:rsid w:val="00580131"/>
    <w:rsid w:val="00580211"/>
    <w:rsid w:val="005802DA"/>
    <w:rsid w:val="005803AE"/>
    <w:rsid w:val="0058045C"/>
    <w:rsid w:val="005804C3"/>
    <w:rsid w:val="00580A9F"/>
    <w:rsid w:val="00580AC2"/>
    <w:rsid w:val="00581133"/>
    <w:rsid w:val="0058127E"/>
    <w:rsid w:val="00581380"/>
    <w:rsid w:val="00581518"/>
    <w:rsid w:val="00581B04"/>
    <w:rsid w:val="00581C7B"/>
    <w:rsid w:val="00581D6A"/>
    <w:rsid w:val="00581E3D"/>
    <w:rsid w:val="00582084"/>
    <w:rsid w:val="005821D9"/>
    <w:rsid w:val="00582238"/>
    <w:rsid w:val="00582466"/>
    <w:rsid w:val="00582490"/>
    <w:rsid w:val="00582AFE"/>
    <w:rsid w:val="00582CF7"/>
    <w:rsid w:val="00582D14"/>
    <w:rsid w:val="00582DF6"/>
    <w:rsid w:val="00582F74"/>
    <w:rsid w:val="005830C0"/>
    <w:rsid w:val="00583467"/>
    <w:rsid w:val="00583576"/>
    <w:rsid w:val="00583708"/>
    <w:rsid w:val="00583855"/>
    <w:rsid w:val="00583A39"/>
    <w:rsid w:val="00583AB9"/>
    <w:rsid w:val="00583C1E"/>
    <w:rsid w:val="00583D7C"/>
    <w:rsid w:val="0058432E"/>
    <w:rsid w:val="005849A9"/>
    <w:rsid w:val="00584A0B"/>
    <w:rsid w:val="00584A61"/>
    <w:rsid w:val="00584BE7"/>
    <w:rsid w:val="00584CE2"/>
    <w:rsid w:val="00584E85"/>
    <w:rsid w:val="00584EF2"/>
    <w:rsid w:val="0058514B"/>
    <w:rsid w:val="005851D7"/>
    <w:rsid w:val="00585272"/>
    <w:rsid w:val="0058551A"/>
    <w:rsid w:val="00585AA8"/>
    <w:rsid w:val="00585AE3"/>
    <w:rsid w:val="00585B8A"/>
    <w:rsid w:val="00585E99"/>
    <w:rsid w:val="00586073"/>
    <w:rsid w:val="005860C7"/>
    <w:rsid w:val="005860E6"/>
    <w:rsid w:val="00586217"/>
    <w:rsid w:val="00586309"/>
    <w:rsid w:val="005867A6"/>
    <w:rsid w:val="005867E3"/>
    <w:rsid w:val="00586803"/>
    <w:rsid w:val="00586839"/>
    <w:rsid w:val="00586DD2"/>
    <w:rsid w:val="00586E89"/>
    <w:rsid w:val="005870AA"/>
    <w:rsid w:val="005870AE"/>
    <w:rsid w:val="0058716D"/>
    <w:rsid w:val="0058718B"/>
    <w:rsid w:val="00587401"/>
    <w:rsid w:val="005879D7"/>
    <w:rsid w:val="00587CD0"/>
    <w:rsid w:val="00587CFB"/>
    <w:rsid w:val="005901EB"/>
    <w:rsid w:val="005901F9"/>
    <w:rsid w:val="00590374"/>
    <w:rsid w:val="00590527"/>
    <w:rsid w:val="00590946"/>
    <w:rsid w:val="00590D82"/>
    <w:rsid w:val="00590DA1"/>
    <w:rsid w:val="00591157"/>
    <w:rsid w:val="0059125D"/>
    <w:rsid w:val="00591609"/>
    <w:rsid w:val="00591694"/>
    <w:rsid w:val="005919E7"/>
    <w:rsid w:val="00591A65"/>
    <w:rsid w:val="00591ACF"/>
    <w:rsid w:val="00591DAE"/>
    <w:rsid w:val="00592183"/>
    <w:rsid w:val="00592198"/>
    <w:rsid w:val="005922FC"/>
    <w:rsid w:val="00592327"/>
    <w:rsid w:val="00592374"/>
    <w:rsid w:val="0059265E"/>
    <w:rsid w:val="0059289C"/>
    <w:rsid w:val="00592CFA"/>
    <w:rsid w:val="00593014"/>
    <w:rsid w:val="005932C3"/>
    <w:rsid w:val="00593363"/>
    <w:rsid w:val="0059390D"/>
    <w:rsid w:val="005939FD"/>
    <w:rsid w:val="00593AA1"/>
    <w:rsid w:val="00593CB9"/>
    <w:rsid w:val="00593DA3"/>
    <w:rsid w:val="00593DE3"/>
    <w:rsid w:val="00593E6A"/>
    <w:rsid w:val="00593F18"/>
    <w:rsid w:val="005940E0"/>
    <w:rsid w:val="005941AB"/>
    <w:rsid w:val="00594433"/>
    <w:rsid w:val="00594820"/>
    <w:rsid w:val="0059499E"/>
    <w:rsid w:val="00594ACB"/>
    <w:rsid w:val="00594B94"/>
    <w:rsid w:val="00594BBC"/>
    <w:rsid w:val="00594BED"/>
    <w:rsid w:val="00594C8B"/>
    <w:rsid w:val="00594C8D"/>
    <w:rsid w:val="00594D10"/>
    <w:rsid w:val="00594E0C"/>
    <w:rsid w:val="00594E4D"/>
    <w:rsid w:val="0059505B"/>
    <w:rsid w:val="005951A5"/>
    <w:rsid w:val="005951CA"/>
    <w:rsid w:val="005951D9"/>
    <w:rsid w:val="00595737"/>
    <w:rsid w:val="0059578D"/>
    <w:rsid w:val="00595982"/>
    <w:rsid w:val="00595AC5"/>
    <w:rsid w:val="00595AF1"/>
    <w:rsid w:val="00595DBA"/>
    <w:rsid w:val="00596048"/>
    <w:rsid w:val="00596160"/>
    <w:rsid w:val="0059616E"/>
    <w:rsid w:val="00596423"/>
    <w:rsid w:val="005969CD"/>
    <w:rsid w:val="00596A96"/>
    <w:rsid w:val="00596BE2"/>
    <w:rsid w:val="00596F2B"/>
    <w:rsid w:val="005974DA"/>
    <w:rsid w:val="00597549"/>
    <w:rsid w:val="00597F2D"/>
    <w:rsid w:val="00597FE7"/>
    <w:rsid w:val="005A002E"/>
    <w:rsid w:val="005A016E"/>
    <w:rsid w:val="005A0189"/>
    <w:rsid w:val="005A027D"/>
    <w:rsid w:val="005A0290"/>
    <w:rsid w:val="005A030C"/>
    <w:rsid w:val="005A0562"/>
    <w:rsid w:val="005A08AA"/>
    <w:rsid w:val="005A0BCD"/>
    <w:rsid w:val="005A0D0F"/>
    <w:rsid w:val="005A0D9D"/>
    <w:rsid w:val="005A0DF5"/>
    <w:rsid w:val="005A0EDB"/>
    <w:rsid w:val="005A106F"/>
    <w:rsid w:val="005A1089"/>
    <w:rsid w:val="005A1223"/>
    <w:rsid w:val="005A1445"/>
    <w:rsid w:val="005A14C6"/>
    <w:rsid w:val="005A1548"/>
    <w:rsid w:val="005A190A"/>
    <w:rsid w:val="005A19DA"/>
    <w:rsid w:val="005A1AC5"/>
    <w:rsid w:val="005A1B41"/>
    <w:rsid w:val="005A1B9B"/>
    <w:rsid w:val="005A1C43"/>
    <w:rsid w:val="005A1CBA"/>
    <w:rsid w:val="005A1FF3"/>
    <w:rsid w:val="005A223C"/>
    <w:rsid w:val="005A2321"/>
    <w:rsid w:val="005A2424"/>
    <w:rsid w:val="005A252C"/>
    <w:rsid w:val="005A279F"/>
    <w:rsid w:val="005A29BE"/>
    <w:rsid w:val="005A2EA3"/>
    <w:rsid w:val="005A2F44"/>
    <w:rsid w:val="005A3163"/>
    <w:rsid w:val="005A320E"/>
    <w:rsid w:val="005A33EB"/>
    <w:rsid w:val="005A367A"/>
    <w:rsid w:val="005A3720"/>
    <w:rsid w:val="005A3AB1"/>
    <w:rsid w:val="005A418D"/>
    <w:rsid w:val="005A438B"/>
    <w:rsid w:val="005A485F"/>
    <w:rsid w:val="005A4D95"/>
    <w:rsid w:val="005A4E6A"/>
    <w:rsid w:val="005A50E4"/>
    <w:rsid w:val="005A5140"/>
    <w:rsid w:val="005A517E"/>
    <w:rsid w:val="005A51FB"/>
    <w:rsid w:val="005A52FC"/>
    <w:rsid w:val="005A55D6"/>
    <w:rsid w:val="005A5626"/>
    <w:rsid w:val="005A5787"/>
    <w:rsid w:val="005A58EC"/>
    <w:rsid w:val="005A5E33"/>
    <w:rsid w:val="005A6071"/>
    <w:rsid w:val="005A6125"/>
    <w:rsid w:val="005A6307"/>
    <w:rsid w:val="005A647D"/>
    <w:rsid w:val="005A66BE"/>
    <w:rsid w:val="005A69A5"/>
    <w:rsid w:val="005A6C58"/>
    <w:rsid w:val="005A7085"/>
    <w:rsid w:val="005A70AA"/>
    <w:rsid w:val="005A715E"/>
    <w:rsid w:val="005A7448"/>
    <w:rsid w:val="005A748A"/>
    <w:rsid w:val="005A7534"/>
    <w:rsid w:val="005A75C8"/>
    <w:rsid w:val="005A75CF"/>
    <w:rsid w:val="005A77B5"/>
    <w:rsid w:val="005A7CB4"/>
    <w:rsid w:val="005A7E8E"/>
    <w:rsid w:val="005A7FC5"/>
    <w:rsid w:val="005B0004"/>
    <w:rsid w:val="005B0185"/>
    <w:rsid w:val="005B0238"/>
    <w:rsid w:val="005B03CF"/>
    <w:rsid w:val="005B0516"/>
    <w:rsid w:val="005B068C"/>
    <w:rsid w:val="005B0921"/>
    <w:rsid w:val="005B094E"/>
    <w:rsid w:val="005B0A93"/>
    <w:rsid w:val="005B0E3A"/>
    <w:rsid w:val="005B0E78"/>
    <w:rsid w:val="005B0FA7"/>
    <w:rsid w:val="005B1119"/>
    <w:rsid w:val="005B1248"/>
    <w:rsid w:val="005B1380"/>
    <w:rsid w:val="005B16BF"/>
    <w:rsid w:val="005B17BB"/>
    <w:rsid w:val="005B1AAC"/>
    <w:rsid w:val="005B1B43"/>
    <w:rsid w:val="005B1B8F"/>
    <w:rsid w:val="005B1CE2"/>
    <w:rsid w:val="005B1D9C"/>
    <w:rsid w:val="005B1E61"/>
    <w:rsid w:val="005B1EEF"/>
    <w:rsid w:val="005B2058"/>
    <w:rsid w:val="005B24F7"/>
    <w:rsid w:val="005B2586"/>
    <w:rsid w:val="005B26E7"/>
    <w:rsid w:val="005B282C"/>
    <w:rsid w:val="005B2997"/>
    <w:rsid w:val="005B29C5"/>
    <w:rsid w:val="005B2A8F"/>
    <w:rsid w:val="005B341A"/>
    <w:rsid w:val="005B3740"/>
    <w:rsid w:val="005B384B"/>
    <w:rsid w:val="005B386C"/>
    <w:rsid w:val="005B3873"/>
    <w:rsid w:val="005B3A03"/>
    <w:rsid w:val="005B3A09"/>
    <w:rsid w:val="005B3BE5"/>
    <w:rsid w:val="005B3D29"/>
    <w:rsid w:val="005B3EEF"/>
    <w:rsid w:val="005B3EF5"/>
    <w:rsid w:val="005B3F9E"/>
    <w:rsid w:val="005B426E"/>
    <w:rsid w:val="005B45CD"/>
    <w:rsid w:val="005B46E6"/>
    <w:rsid w:val="005B492A"/>
    <w:rsid w:val="005B4A79"/>
    <w:rsid w:val="005B50EB"/>
    <w:rsid w:val="005B515D"/>
    <w:rsid w:val="005B5322"/>
    <w:rsid w:val="005B5717"/>
    <w:rsid w:val="005B578D"/>
    <w:rsid w:val="005B596E"/>
    <w:rsid w:val="005B5AB0"/>
    <w:rsid w:val="005B5B01"/>
    <w:rsid w:val="005B5C4F"/>
    <w:rsid w:val="005B5CDE"/>
    <w:rsid w:val="005B5ECE"/>
    <w:rsid w:val="005B5ED2"/>
    <w:rsid w:val="005B607D"/>
    <w:rsid w:val="005B623C"/>
    <w:rsid w:val="005B629B"/>
    <w:rsid w:val="005B62CF"/>
    <w:rsid w:val="005B6877"/>
    <w:rsid w:val="005B6B1B"/>
    <w:rsid w:val="005B6B2D"/>
    <w:rsid w:val="005B6D62"/>
    <w:rsid w:val="005B6D99"/>
    <w:rsid w:val="005B6EB3"/>
    <w:rsid w:val="005B70A8"/>
    <w:rsid w:val="005B7420"/>
    <w:rsid w:val="005B7426"/>
    <w:rsid w:val="005B75CC"/>
    <w:rsid w:val="005B7719"/>
    <w:rsid w:val="005B789C"/>
    <w:rsid w:val="005B78ED"/>
    <w:rsid w:val="005B7B7C"/>
    <w:rsid w:val="005B7BAC"/>
    <w:rsid w:val="005B7C7B"/>
    <w:rsid w:val="005B7F19"/>
    <w:rsid w:val="005C01C8"/>
    <w:rsid w:val="005C0208"/>
    <w:rsid w:val="005C0326"/>
    <w:rsid w:val="005C0546"/>
    <w:rsid w:val="005C06DA"/>
    <w:rsid w:val="005C096D"/>
    <w:rsid w:val="005C0CFC"/>
    <w:rsid w:val="005C0DD7"/>
    <w:rsid w:val="005C0E3B"/>
    <w:rsid w:val="005C0F27"/>
    <w:rsid w:val="005C0F58"/>
    <w:rsid w:val="005C100C"/>
    <w:rsid w:val="005C1688"/>
    <w:rsid w:val="005C178B"/>
    <w:rsid w:val="005C196C"/>
    <w:rsid w:val="005C1A58"/>
    <w:rsid w:val="005C1EFB"/>
    <w:rsid w:val="005C2078"/>
    <w:rsid w:val="005C20C6"/>
    <w:rsid w:val="005C20FD"/>
    <w:rsid w:val="005C2104"/>
    <w:rsid w:val="005C228C"/>
    <w:rsid w:val="005C247F"/>
    <w:rsid w:val="005C2556"/>
    <w:rsid w:val="005C271A"/>
    <w:rsid w:val="005C294C"/>
    <w:rsid w:val="005C2C0C"/>
    <w:rsid w:val="005C2C43"/>
    <w:rsid w:val="005C2CE2"/>
    <w:rsid w:val="005C2D5D"/>
    <w:rsid w:val="005C2E53"/>
    <w:rsid w:val="005C2F70"/>
    <w:rsid w:val="005C2FCE"/>
    <w:rsid w:val="005C31C8"/>
    <w:rsid w:val="005C322B"/>
    <w:rsid w:val="005C3254"/>
    <w:rsid w:val="005C339E"/>
    <w:rsid w:val="005C33B6"/>
    <w:rsid w:val="005C3418"/>
    <w:rsid w:val="005C3ACD"/>
    <w:rsid w:val="005C3DFE"/>
    <w:rsid w:val="005C3EE0"/>
    <w:rsid w:val="005C3FA8"/>
    <w:rsid w:val="005C41D3"/>
    <w:rsid w:val="005C4463"/>
    <w:rsid w:val="005C44AB"/>
    <w:rsid w:val="005C44D4"/>
    <w:rsid w:val="005C4DA4"/>
    <w:rsid w:val="005C5463"/>
    <w:rsid w:val="005C54AD"/>
    <w:rsid w:val="005C55CF"/>
    <w:rsid w:val="005C5C9E"/>
    <w:rsid w:val="005C5ECE"/>
    <w:rsid w:val="005C5F1B"/>
    <w:rsid w:val="005C60A3"/>
    <w:rsid w:val="005C60EB"/>
    <w:rsid w:val="005C647E"/>
    <w:rsid w:val="005C648C"/>
    <w:rsid w:val="005C6511"/>
    <w:rsid w:val="005C6519"/>
    <w:rsid w:val="005C655B"/>
    <w:rsid w:val="005C678C"/>
    <w:rsid w:val="005C67AD"/>
    <w:rsid w:val="005C6DDF"/>
    <w:rsid w:val="005C6EC6"/>
    <w:rsid w:val="005C6EE1"/>
    <w:rsid w:val="005C6EFA"/>
    <w:rsid w:val="005C7028"/>
    <w:rsid w:val="005C70A3"/>
    <w:rsid w:val="005C70ED"/>
    <w:rsid w:val="005C7392"/>
    <w:rsid w:val="005C765A"/>
    <w:rsid w:val="005C7D09"/>
    <w:rsid w:val="005C7EE2"/>
    <w:rsid w:val="005D001D"/>
    <w:rsid w:val="005D00F3"/>
    <w:rsid w:val="005D02C0"/>
    <w:rsid w:val="005D03A5"/>
    <w:rsid w:val="005D057A"/>
    <w:rsid w:val="005D07FF"/>
    <w:rsid w:val="005D0897"/>
    <w:rsid w:val="005D0AEB"/>
    <w:rsid w:val="005D0B4F"/>
    <w:rsid w:val="005D0D05"/>
    <w:rsid w:val="005D1244"/>
    <w:rsid w:val="005D1625"/>
    <w:rsid w:val="005D1854"/>
    <w:rsid w:val="005D1A59"/>
    <w:rsid w:val="005D1BA9"/>
    <w:rsid w:val="005D1D4D"/>
    <w:rsid w:val="005D237C"/>
    <w:rsid w:val="005D240B"/>
    <w:rsid w:val="005D2B67"/>
    <w:rsid w:val="005D2C81"/>
    <w:rsid w:val="005D2E46"/>
    <w:rsid w:val="005D304E"/>
    <w:rsid w:val="005D30FE"/>
    <w:rsid w:val="005D34D2"/>
    <w:rsid w:val="005D363E"/>
    <w:rsid w:val="005D368D"/>
    <w:rsid w:val="005D3889"/>
    <w:rsid w:val="005D389B"/>
    <w:rsid w:val="005D39B9"/>
    <w:rsid w:val="005D3A29"/>
    <w:rsid w:val="005D3AA6"/>
    <w:rsid w:val="005D3C40"/>
    <w:rsid w:val="005D3D07"/>
    <w:rsid w:val="005D3FFD"/>
    <w:rsid w:val="005D413E"/>
    <w:rsid w:val="005D4580"/>
    <w:rsid w:val="005D45CA"/>
    <w:rsid w:val="005D46C1"/>
    <w:rsid w:val="005D4866"/>
    <w:rsid w:val="005D4A16"/>
    <w:rsid w:val="005D4AA0"/>
    <w:rsid w:val="005D4BE0"/>
    <w:rsid w:val="005D4FBA"/>
    <w:rsid w:val="005D5052"/>
    <w:rsid w:val="005D5212"/>
    <w:rsid w:val="005D5299"/>
    <w:rsid w:val="005D52AD"/>
    <w:rsid w:val="005D55BF"/>
    <w:rsid w:val="005D566D"/>
    <w:rsid w:val="005D5701"/>
    <w:rsid w:val="005D58DB"/>
    <w:rsid w:val="005D5BA8"/>
    <w:rsid w:val="005D5CDE"/>
    <w:rsid w:val="005D61E8"/>
    <w:rsid w:val="005D6207"/>
    <w:rsid w:val="005D62A2"/>
    <w:rsid w:val="005D6713"/>
    <w:rsid w:val="005D68C1"/>
    <w:rsid w:val="005D7104"/>
    <w:rsid w:val="005D71E6"/>
    <w:rsid w:val="005D7243"/>
    <w:rsid w:val="005D766C"/>
    <w:rsid w:val="005D7A1F"/>
    <w:rsid w:val="005D7A40"/>
    <w:rsid w:val="005D7AC5"/>
    <w:rsid w:val="005D7F8E"/>
    <w:rsid w:val="005D7FA3"/>
    <w:rsid w:val="005E00C3"/>
    <w:rsid w:val="005E0149"/>
    <w:rsid w:val="005E03AC"/>
    <w:rsid w:val="005E03BB"/>
    <w:rsid w:val="005E069D"/>
    <w:rsid w:val="005E0847"/>
    <w:rsid w:val="005E0877"/>
    <w:rsid w:val="005E0C66"/>
    <w:rsid w:val="005E0F29"/>
    <w:rsid w:val="005E124D"/>
    <w:rsid w:val="005E12D2"/>
    <w:rsid w:val="005E155E"/>
    <w:rsid w:val="005E15FF"/>
    <w:rsid w:val="005E1723"/>
    <w:rsid w:val="005E18A5"/>
    <w:rsid w:val="005E1980"/>
    <w:rsid w:val="005E1A1E"/>
    <w:rsid w:val="005E1AAD"/>
    <w:rsid w:val="005E1C66"/>
    <w:rsid w:val="005E1E62"/>
    <w:rsid w:val="005E1ECC"/>
    <w:rsid w:val="005E1FE7"/>
    <w:rsid w:val="005E20C8"/>
    <w:rsid w:val="005E20CF"/>
    <w:rsid w:val="005E20F1"/>
    <w:rsid w:val="005E22B8"/>
    <w:rsid w:val="005E26E9"/>
    <w:rsid w:val="005E283C"/>
    <w:rsid w:val="005E2B26"/>
    <w:rsid w:val="005E3028"/>
    <w:rsid w:val="005E3583"/>
    <w:rsid w:val="005E3626"/>
    <w:rsid w:val="005E384E"/>
    <w:rsid w:val="005E3BE4"/>
    <w:rsid w:val="005E40A9"/>
    <w:rsid w:val="005E4833"/>
    <w:rsid w:val="005E48F9"/>
    <w:rsid w:val="005E49E9"/>
    <w:rsid w:val="005E4FC3"/>
    <w:rsid w:val="005E50B3"/>
    <w:rsid w:val="005E51D8"/>
    <w:rsid w:val="005E521F"/>
    <w:rsid w:val="005E53E1"/>
    <w:rsid w:val="005E54A8"/>
    <w:rsid w:val="005E54EF"/>
    <w:rsid w:val="005E5A29"/>
    <w:rsid w:val="005E5D12"/>
    <w:rsid w:val="005E5EF2"/>
    <w:rsid w:val="005E5F74"/>
    <w:rsid w:val="005E6192"/>
    <w:rsid w:val="005E6276"/>
    <w:rsid w:val="005E63B6"/>
    <w:rsid w:val="005E63D6"/>
    <w:rsid w:val="005E6999"/>
    <w:rsid w:val="005E6D32"/>
    <w:rsid w:val="005E6E5B"/>
    <w:rsid w:val="005E6F5B"/>
    <w:rsid w:val="005E70CD"/>
    <w:rsid w:val="005E7275"/>
    <w:rsid w:val="005E7354"/>
    <w:rsid w:val="005E74C7"/>
    <w:rsid w:val="005E7AE5"/>
    <w:rsid w:val="005E7C6A"/>
    <w:rsid w:val="005E7E75"/>
    <w:rsid w:val="005F0378"/>
    <w:rsid w:val="005F06E7"/>
    <w:rsid w:val="005F072B"/>
    <w:rsid w:val="005F0750"/>
    <w:rsid w:val="005F07D2"/>
    <w:rsid w:val="005F08A4"/>
    <w:rsid w:val="005F08D6"/>
    <w:rsid w:val="005F1380"/>
    <w:rsid w:val="005F149C"/>
    <w:rsid w:val="005F14F3"/>
    <w:rsid w:val="005F1603"/>
    <w:rsid w:val="005F18A5"/>
    <w:rsid w:val="005F1983"/>
    <w:rsid w:val="005F1F1C"/>
    <w:rsid w:val="005F2000"/>
    <w:rsid w:val="005F21B2"/>
    <w:rsid w:val="005F23F3"/>
    <w:rsid w:val="005F286B"/>
    <w:rsid w:val="005F2891"/>
    <w:rsid w:val="005F2D65"/>
    <w:rsid w:val="005F2F60"/>
    <w:rsid w:val="005F304C"/>
    <w:rsid w:val="005F3166"/>
    <w:rsid w:val="005F31ED"/>
    <w:rsid w:val="005F3369"/>
    <w:rsid w:val="005F34F9"/>
    <w:rsid w:val="005F3598"/>
    <w:rsid w:val="005F3607"/>
    <w:rsid w:val="005F372E"/>
    <w:rsid w:val="005F38FF"/>
    <w:rsid w:val="005F3940"/>
    <w:rsid w:val="005F3A6F"/>
    <w:rsid w:val="005F3B7F"/>
    <w:rsid w:val="005F3CE3"/>
    <w:rsid w:val="005F3F94"/>
    <w:rsid w:val="005F438B"/>
    <w:rsid w:val="005F473D"/>
    <w:rsid w:val="005F47CA"/>
    <w:rsid w:val="005F48B7"/>
    <w:rsid w:val="005F4D74"/>
    <w:rsid w:val="005F4F95"/>
    <w:rsid w:val="005F517D"/>
    <w:rsid w:val="005F57FF"/>
    <w:rsid w:val="005F5A78"/>
    <w:rsid w:val="005F5C8F"/>
    <w:rsid w:val="005F5ED1"/>
    <w:rsid w:val="005F60AF"/>
    <w:rsid w:val="005F61DC"/>
    <w:rsid w:val="005F6220"/>
    <w:rsid w:val="005F6505"/>
    <w:rsid w:val="005F6B21"/>
    <w:rsid w:val="005F6C80"/>
    <w:rsid w:val="005F6E8F"/>
    <w:rsid w:val="005F6EC2"/>
    <w:rsid w:val="005F6EE1"/>
    <w:rsid w:val="005F7178"/>
    <w:rsid w:val="005F7196"/>
    <w:rsid w:val="005F72DC"/>
    <w:rsid w:val="005F74CA"/>
    <w:rsid w:val="005F76CB"/>
    <w:rsid w:val="005F7765"/>
    <w:rsid w:val="005F7790"/>
    <w:rsid w:val="005F79D7"/>
    <w:rsid w:val="005F79F2"/>
    <w:rsid w:val="005F7CCA"/>
    <w:rsid w:val="005F7CDE"/>
    <w:rsid w:val="005F7E06"/>
    <w:rsid w:val="005F7E14"/>
    <w:rsid w:val="005F7E9A"/>
    <w:rsid w:val="005F7F54"/>
    <w:rsid w:val="00600063"/>
    <w:rsid w:val="00600228"/>
    <w:rsid w:val="00600231"/>
    <w:rsid w:val="0060029A"/>
    <w:rsid w:val="006002DE"/>
    <w:rsid w:val="006006AE"/>
    <w:rsid w:val="00600ADB"/>
    <w:rsid w:val="00600E4C"/>
    <w:rsid w:val="00600E7A"/>
    <w:rsid w:val="00600EB6"/>
    <w:rsid w:val="00600FD2"/>
    <w:rsid w:val="00600FF4"/>
    <w:rsid w:val="00601027"/>
    <w:rsid w:val="006014A3"/>
    <w:rsid w:val="006017F8"/>
    <w:rsid w:val="0060189B"/>
    <w:rsid w:val="006018BC"/>
    <w:rsid w:val="00601B9D"/>
    <w:rsid w:val="00601D10"/>
    <w:rsid w:val="00601E0E"/>
    <w:rsid w:val="00601F3A"/>
    <w:rsid w:val="00602761"/>
    <w:rsid w:val="006027F0"/>
    <w:rsid w:val="00602912"/>
    <w:rsid w:val="006031AE"/>
    <w:rsid w:val="00603915"/>
    <w:rsid w:val="0060397C"/>
    <w:rsid w:val="006039AA"/>
    <w:rsid w:val="00603A6F"/>
    <w:rsid w:val="00603A99"/>
    <w:rsid w:val="00603B2F"/>
    <w:rsid w:val="00604783"/>
    <w:rsid w:val="0060483B"/>
    <w:rsid w:val="0060486D"/>
    <w:rsid w:val="00604C02"/>
    <w:rsid w:val="00604E84"/>
    <w:rsid w:val="00605093"/>
    <w:rsid w:val="00605284"/>
    <w:rsid w:val="0060528E"/>
    <w:rsid w:val="006054CF"/>
    <w:rsid w:val="006054F0"/>
    <w:rsid w:val="00605553"/>
    <w:rsid w:val="006055CF"/>
    <w:rsid w:val="0060576D"/>
    <w:rsid w:val="006057A9"/>
    <w:rsid w:val="00605A0A"/>
    <w:rsid w:val="00605AEE"/>
    <w:rsid w:val="006060C7"/>
    <w:rsid w:val="006061D5"/>
    <w:rsid w:val="00606203"/>
    <w:rsid w:val="0060649E"/>
    <w:rsid w:val="006066A2"/>
    <w:rsid w:val="006067AB"/>
    <w:rsid w:val="006067CB"/>
    <w:rsid w:val="00606955"/>
    <w:rsid w:val="00606957"/>
    <w:rsid w:val="00606B74"/>
    <w:rsid w:val="006070D7"/>
    <w:rsid w:val="0060743E"/>
    <w:rsid w:val="00607506"/>
    <w:rsid w:val="00607523"/>
    <w:rsid w:val="0060754D"/>
    <w:rsid w:val="00607602"/>
    <w:rsid w:val="0060788A"/>
    <w:rsid w:val="006079A0"/>
    <w:rsid w:val="00607DB2"/>
    <w:rsid w:val="00607F85"/>
    <w:rsid w:val="006101F3"/>
    <w:rsid w:val="006102EE"/>
    <w:rsid w:val="006104D5"/>
    <w:rsid w:val="006105BA"/>
    <w:rsid w:val="0061073F"/>
    <w:rsid w:val="006107A6"/>
    <w:rsid w:val="00610913"/>
    <w:rsid w:val="00610A1B"/>
    <w:rsid w:val="00610B6B"/>
    <w:rsid w:val="00610C34"/>
    <w:rsid w:val="00610D8A"/>
    <w:rsid w:val="00610DB4"/>
    <w:rsid w:val="00610DD8"/>
    <w:rsid w:val="00610E57"/>
    <w:rsid w:val="00610F9B"/>
    <w:rsid w:val="00611197"/>
    <w:rsid w:val="00611472"/>
    <w:rsid w:val="00611708"/>
    <w:rsid w:val="006119C6"/>
    <w:rsid w:val="00611A28"/>
    <w:rsid w:val="00611A6A"/>
    <w:rsid w:val="00611CF4"/>
    <w:rsid w:val="00611DFC"/>
    <w:rsid w:val="0061202D"/>
    <w:rsid w:val="0061245E"/>
    <w:rsid w:val="00612694"/>
    <w:rsid w:val="006126AB"/>
    <w:rsid w:val="00612790"/>
    <w:rsid w:val="00612DBC"/>
    <w:rsid w:val="00613064"/>
    <w:rsid w:val="00613450"/>
    <w:rsid w:val="006134A6"/>
    <w:rsid w:val="006134F4"/>
    <w:rsid w:val="00613656"/>
    <w:rsid w:val="006137E9"/>
    <w:rsid w:val="00613813"/>
    <w:rsid w:val="0061388A"/>
    <w:rsid w:val="00613A55"/>
    <w:rsid w:val="00613AE5"/>
    <w:rsid w:val="00613B8B"/>
    <w:rsid w:val="00613BCC"/>
    <w:rsid w:val="00613D04"/>
    <w:rsid w:val="00613D20"/>
    <w:rsid w:val="006141C5"/>
    <w:rsid w:val="006143A8"/>
    <w:rsid w:val="006143F6"/>
    <w:rsid w:val="006144F1"/>
    <w:rsid w:val="0061475C"/>
    <w:rsid w:val="00614925"/>
    <w:rsid w:val="00614984"/>
    <w:rsid w:val="00614A1A"/>
    <w:rsid w:val="00614A8E"/>
    <w:rsid w:val="00614C3D"/>
    <w:rsid w:val="00614E44"/>
    <w:rsid w:val="00614EB2"/>
    <w:rsid w:val="00614ED0"/>
    <w:rsid w:val="0061512A"/>
    <w:rsid w:val="006156D8"/>
    <w:rsid w:val="00615831"/>
    <w:rsid w:val="00615A8C"/>
    <w:rsid w:val="00615C47"/>
    <w:rsid w:val="00616133"/>
    <w:rsid w:val="006161A2"/>
    <w:rsid w:val="006163A0"/>
    <w:rsid w:val="00616412"/>
    <w:rsid w:val="0061647C"/>
    <w:rsid w:val="0061668E"/>
    <w:rsid w:val="00616765"/>
    <w:rsid w:val="006169A8"/>
    <w:rsid w:val="00616A99"/>
    <w:rsid w:val="00616B74"/>
    <w:rsid w:val="00616DE6"/>
    <w:rsid w:val="00616EF9"/>
    <w:rsid w:val="0061708C"/>
    <w:rsid w:val="006172F2"/>
    <w:rsid w:val="00617402"/>
    <w:rsid w:val="0061757B"/>
    <w:rsid w:val="00617CC7"/>
    <w:rsid w:val="00620095"/>
    <w:rsid w:val="00620418"/>
    <w:rsid w:val="0062063A"/>
    <w:rsid w:val="006206F6"/>
    <w:rsid w:val="006206FA"/>
    <w:rsid w:val="006208F4"/>
    <w:rsid w:val="00620ACB"/>
    <w:rsid w:val="00620DDE"/>
    <w:rsid w:val="00621061"/>
    <w:rsid w:val="006210B8"/>
    <w:rsid w:val="006210F3"/>
    <w:rsid w:val="006211B8"/>
    <w:rsid w:val="006212AB"/>
    <w:rsid w:val="006212C0"/>
    <w:rsid w:val="0062144F"/>
    <w:rsid w:val="00621461"/>
    <w:rsid w:val="006214AC"/>
    <w:rsid w:val="00621648"/>
    <w:rsid w:val="00621B55"/>
    <w:rsid w:val="00622041"/>
    <w:rsid w:val="00622789"/>
    <w:rsid w:val="006227F5"/>
    <w:rsid w:val="0062287A"/>
    <w:rsid w:val="00622898"/>
    <w:rsid w:val="0062289B"/>
    <w:rsid w:val="00622CB2"/>
    <w:rsid w:val="006232EE"/>
    <w:rsid w:val="00623589"/>
    <w:rsid w:val="00623A7B"/>
    <w:rsid w:val="00623CB5"/>
    <w:rsid w:val="00623DFC"/>
    <w:rsid w:val="006240D1"/>
    <w:rsid w:val="00624294"/>
    <w:rsid w:val="0062470F"/>
    <w:rsid w:val="0062478C"/>
    <w:rsid w:val="006247B3"/>
    <w:rsid w:val="006248EE"/>
    <w:rsid w:val="00624B01"/>
    <w:rsid w:val="00624BF7"/>
    <w:rsid w:val="00624E51"/>
    <w:rsid w:val="00624EE6"/>
    <w:rsid w:val="00624F31"/>
    <w:rsid w:val="006250B3"/>
    <w:rsid w:val="006255B7"/>
    <w:rsid w:val="0062565F"/>
    <w:rsid w:val="0062567F"/>
    <w:rsid w:val="006256C0"/>
    <w:rsid w:val="0062572A"/>
    <w:rsid w:val="0062583E"/>
    <w:rsid w:val="00625918"/>
    <w:rsid w:val="00625A44"/>
    <w:rsid w:val="00625CD1"/>
    <w:rsid w:val="00625ECB"/>
    <w:rsid w:val="00625EDE"/>
    <w:rsid w:val="00626265"/>
    <w:rsid w:val="006264B1"/>
    <w:rsid w:val="006264B9"/>
    <w:rsid w:val="0062660A"/>
    <w:rsid w:val="006268CB"/>
    <w:rsid w:val="00626A11"/>
    <w:rsid w:val="0062704B"/>
    <w:rsid w:val="006271B2"/>
    <w:rsid w:val="006271E2"/>
    <w:rsid w:val="006271FC"/>
    <w:rsid w:val="006272F4"/>
    <w:rsid w:val="00627407"/>
    <w:rsid w:val="00627511"/>
    <w:rsid w:val="00627579"/>
    <w:rsid w:val="00627711"/>
    <w:rsid w:val="006277CC"/>
    <w:rsid w:val="00627DF0"/>
    <w:rsid w:val="00627F3E"/>
    <w:rsid w:val="00627FB7"/>
    <w:rsid w:val="006303DB"/>
    <w:rsid w:val="006303E6"/>
    <w:rsid w:val="006303EA"/>
    <w:rsid w:val="0063079C"/>
    <w:rsid w:val="006307E0"/>
    <w:rsid w:val="00630929"/>
    <w:rsid w:val="006309DE"/>
    <w:rsid w:val="00630A70"/>
    <w:rsid w:val="00630A90"/>
    <w:rsid w:val="00630B87"/>
    <w:rsid w:val="00630CD2"/>
    <w:rsid w:val="00630CD4"/>
    <w:rsid w:val="00630D6B"/>
    <w:rsid w:val="0063116C"/>
    <w:rsid w:val="0063121A"/>
    <w:rsid w:val="0063195D"/>
    <w:rsid w:val="00631A15"/>
    <w:rsid w:val="00631C40"/>
    <w:rsid w:val="00631D23"/>
    <w:rsid w:val="00631E88"/>
    <w:rsid w:val="00631FF5"/>
    <w:rsid w:val="006323D6"/>
    <w:rsid w:val="0063242D"/>
    <w:rsid w:val="006327A6"/>
    <w:rsid w:val="006327DB"/>
    <w:rsid w:val="00632870"/>
    <w:rsid w:val="00632883"/>
    <w:rsid w:val="006328A7"/>
    <w:rsid w:val="00632FD7"/>
    <w:rsid w:val="006334AD"/>
    <w:rsid w:val="0063358E"/>
    <w:rsid w:val="00633759"/>
    <w:rsid w:val="006338B6"/>
    <w:rsid w:val="006339F7"/>
    <w:rsid w:val="00633ACE"/>
    <w:rsid w:val="00633C07"/>
    <w:rsid w:val="00633C5A"/>
    <w:rsid w:val="00633CAA"/>
    <w:rsid w:val="00633E7E"/>
    <w:rsid w:val="0063411C"/>
    <w:rsid w:val="00634350"/>
    <w:rsid w:val="00634369"/>
    <w:rsid w:val="0063459F"/>
    <w:rsid w:val="00634711"/>
    <w:rsid w:val="00634926"/>
    <w:rsid w:val="00634942"/>
    <w:rsid w:val="00634A29"/>
    <w:rsid w:val="00634A69"/>
    <w:rsid w:val="00634D15"/>
    <w:rsid w:val="00634D22"/>
    <w:rsid w:val="00634D7A"/>
    <w:rsid w:val="0063539D"/>
    <w:rsid w:val="0063552A"/>
    <w:rsid w:val="006355C9"/>
    <w:rsid w:val="00635884"/>
    <w:rsid w:val="006358BA"/>
    <w:rsid w:val="00635B57"/>
    <w:rsid w:val="00635B81"/>
    <w:rsid w:val="00635D69"/>
    <w:rsid w:val="00635E46"/>
    <w:rsid w:val="0063606F"/>
    <w:rsid w:val="006361E0"/>
    <w:rsid w:val="00636456"/>
    <w:rsid w:val="00636597"/>
    <w:rsid w:val="006365C9"/>
    <w:rsid w:val="0063690C"/>
    <w:rsid w:val="00636ADE"/>
    <w:rsid w:val="00636F9D"/>
    <w:rsid w:val="00637273"/>
    <w:rsid w:val="006374C9"/>
    <w:rsid w:val="0063754E"/>
    <w:rsid w:val="006375C9"/>
    <w:rsid w:val="006377C2"/>
    <w:rsid w:val="00637A86"/>
    <w:rsid w:val="00637CBF"/>
    <w:rsid w:val="00637FC9"/>
    <w:rsid w:val="006400AD"/>
    <w:rsid w:val="006400C0"/>
    <w:rsid w:val="006403DE"/>
    <w:rsid w:val="00640544"/>
    <w:rsid w:val="00640747"/>
    <w:rsid w:val="00640760"/>
    <w:rsid w:val="006408A0"/>
    <w:rsid w:val="00640A17"/>
    <w:rsid w:val="00640A7E"/>
    <w:rsid w:val="00640CC9"/>
    <w:rsid w:val="00640D82"/>
    <w:rsid w:val="00641026"/>
    <w:rsid w:val="0064109A"/>
    <w:rsid w:val="006410DD"/>
    <w:rsid w:val="006413A1"/>
    <w:rsid w:val="00641526"/>
    <w:rsid w:val="0064190D"/>
    <w:rsid w:val="00641AFD"/>
    <w:rsid w:val="00641EB0"/>
    <w:rsid w:val="00641F00"/>
    <w:rsid w:val="00641F71"/>
    <w:rsid w:val="00641FB1"/>
    <w:rsid w:val="006420FB"/>
    <w:rsid w:val="0064215C"/>
    <w:rsid w:val="00642239"/>
    <w:rsid w:val="00642317"/>
    <w:rsid w:val="00642458"/>
    <w:rsid w:val="00642474"/>
    <w:rsid w:val="00642546"/>
    <w:rsid w:val="0064260B"/>
    <w:rsid w:val="0064264C"/>
    <w:rsid w:val="006429C0"/>
    <w:rsid w:val="00642A0D"/>
    <w:rsid w:val="006432AE"/>
    <w:rsid w:val="00643342"/>
    <w:rsid w:val="00643418"/>
    <w:rsid w:val="0064348B"/>
    <w:rsid w:val="006435C3"/>
    <w:rsid w:val="00643614"/>
    <w:rsid w:val="006437C8"/>
    <w:rsid w:val="006437F6"/>
    <w:rsid w:val="0064388C"/>
    <w:rsid w:val="006439E9"/>
    <w:rsid w:val="00643BA1"/>
    <w:rsid w:val="00643D30"/>
    <w:rsid w:val="00643FE0"/>
    <w:rsid w:val="006442E1"/>
    <w:rsid w:val="006443F1"/>
    <w:rsid w:val="006448B7"/>
    <w:rsid w:val="0064496E"/>
    <w:rsid w:val="00644AE4"/>
    <w:rsid w:val="00644EFA"/>
    <w:rsid w:val="00645577"/>
    <w:rsid w:val="006455A2"/>
    <w:rsid w:val="006456F9"/>
    <w:rsid w:val="00645AAF"/>
    <w:rsid w:val="00645D98"/>
    <w:rsid w:val="00645D9C"/>
    <w:rsid w:val="0064604E"/>
    <w:rsid w:val="006460DD"/>
    <w:rsid w:val="0064622E"/>
    <w:rsid w:val="006462B9"/>
    <w:rsid w:val="006462D5"/>
    <w:rsid w:val="00646305"/>
    <w:rsid w:val="00646450"/>
    <w:rsid w:val="00646861"/>
    <w:rsid w:val="0064688B"/>
    <w:rsid w:val="00646977"/>
    <w:rsid w:val="00646C8D"/>
    <w:rsid w:val="0064700C"/>
    <w:rsid w:val="00647014"/>
    <w:rsid w:val="006470D1"/>
    <w:rsid w:val="006471FA"/>
    <w:rsid w:val="00647291"/>
    <w:rsid w:val="006473E3"/>
    <w:rsid w:val="00647454"/>
    <w:rsid w:val="006475BB"/>
    <w:rsid w:val="006475E2"/>
    <w:rsid w:val="00647A1A"/>
    <w:rsid w:val="00647A38"/>
    <w:rsid w:val="00647B82"/>
    <w:rsid w:val="00647FE6"/>
    <w:rsid w:val="006501D9"/>
    <w:rsid w:val="006504A5"/>
    <w:rsid w:val="00650532"/>
    <w:rsid w:val="00650545"/>
    <w:rsid w:val="0065055E"/>
    <w:rsid w:val="006507FE"/>
    <w:rsid w:val="00650C43"/>
    <w:rsid w:val="00651024"/>
    <w:rsid w:val="006510AA"/>
    <w:rsid w:val="00651743"/>
    <w:rsid w:val="006519EC"/>
    <w:rsid w:val="00652455"/>
    <w:rsid w:val="00652487"/>
    <w:rsid w:val="006524D1"/>
    <w:rsid w:val="0065258B"/>
    <w:rsid w:val="0065264D"/>
    <w:rsid w:val="006528CA"/>
    <w:rsid w:val="006528DB"/>
    <w:rsid w:val="00652FA1"/>
    <w:rsid w:val="0065310A"/>
    <w:rsid w:val="00653217"/>
    <w:rsid w:val="006532A6"/>
    <w:rsid w:val="006534EA"/>
    <w:rsid w:val="00653558"/>
    <w:rsid w:val="006535DF"/>
    <w:rsid w:val="00653799"/>
    <w:rsid w:val="006537D4"/>
    <w:rsid w:val="00653835"/>
    <w:rsid w:val="00653AF5"/>
    <w:rsid w:val="00653E31"/>
    <w:rsid w:val="006545D3"/>
    <w:rsid w:val="00654642"/>
    <w:rsid w:val="00654663"/>
    <w:rsid w:val="00654F33"/>
    <w:rsid w:val="00654F51"/>
    <w:rsid w:val="00655218"/>
    <w:rsid w:val="00655280"/>
    <w:rsid w:val="006557B2"/>
    <w:rsid w:val="00655806"/>
    <w:rsid w:val="0065586E"/>
    <w:rsid w:val="0065587F"/>
    <w:rsid w:val="006558EF"/>
    <w:rsid w:val="006559C0"/>
    <w:rsid w:val="006559CA"/>
    <w:rsid w:val="00655A55"/>
    <w:rsid w:val="00655C25"/>
    <w:rsid w:val="00655E20"/>
    <w:rsid w:val="00655F27"/>
    <w:rsid w:val="0065614C"/>
    <w:rsid w:val="00656323"/>
    <w:rsid w:val="0065649C"/>
    <w:rsid w:val="006568B9"/>
    <w:rsid w:val="006568E6"/>
    <w:rsid w:val="00656AA8"/>
    <w:rsid w:val="00656E13"/>
    <w:rsid w:val="00656E88"/>
    <w:rsid w:val="006570CE"/>
    <w:rsid w:val="00657111"/>
    <w:rsid w:val="006578C7"/>
    <w:rsid w:val="00657FF8"/>
    <w:rsid w:val="006600CB"/>
    <w:rsid w:val="006608FD"/>
    <w:rsid w:val="00660F00"/>
    <w:rsid w:val="00661918"/>
    <w:rsid w:val="00661989"/>
    <w:rsid w:val="006619FD"/>
    <w:rsid w:val="00661BDA"/>
    <w:rsid w:val="00661F11"/>
    <w:rsid w:val="00662187"/>
    <w:rsid w:val="00662334"/>
    <w:rsid w:val="0066260D"/>
    <w:rsid w:val="0066267E"/>
    <w:rsid w:val="00662709"/>
    <w:rsid w:val="00662717"/>
    <w:rsid w:val="00662A1D"/>
    <w:rsid w:val="00662AD8"/>
    <w:rsid w:val="00662B17"/>
    <w:rsid w:val="00662C96"/>
    <w:rsid w:val="00662F1A"/>
    <w:rsid w:val="00663390"/>
    <w:rsid w:val="006639B4"/>
    <w:rsid w:val="00663AC0"/>
    <w:rsid w:val="0066407A"/>
    <w:rsid w:val="0066416C"/>
    <w:rsid w:val="006642A7"/>
    <w:rsid w:val="0066437E"/>
    <w:rsid w:val="006643BA"/>
    <w:rsid w:val="006645B8"/>
    <w:rsid w:val="0066461B"/>
    <w:rsid w:val="00664930"/>
    <w:rsid w:val="0066549B"/>
    <w:rsid w:val="00665562"/>
    <w:rsid w:val="006657AE"/>
    <w:rsid w:val="006657F6"/>
    <w:rsid w:val="006658AE"/>
    <w:rsid w:val="00665E03"/>
    <w:rsid w:val="00665E7E"/>
    <w:rsid w:val="00665F6C"/>
    <w:rsid w:val="00666508"/>
    <w:rsid w:val="00666644"/>
    <w:rsid w:val="00666737"/>
    <w:rsid w:val="0066688B"/>
    <w:rsid w:val="006669B0"/>
    <w:rsid w:val="00666B3D"/>
    <w:rsid w:val="00666F58"/>
    <w:rsid w:val="00666FAB"/>
    <w:rsid w:val="00667155"/>
    <w:rsid w:val="00667593"/>
    <w:rsid w:val="006677D8"/>
    <w:rsid w:val="00667A77"/>
    <w:rsid w:val="00667B83"/>
    <w:rsid w:val="00667B84"/>
    <w:rsid w:val="00670200"/>
    <w:rsid w:val="00670356"/>
    <w:rsid w:val="006705CC"/>
    <w:rsid w:val="006706D5"/>
    <w:rsid w:val="00670749"/>
    <w:rsid w:val="006707A5"/>
    <w:rsid w:val="006709BC"/>
    <w:rsid w:val="006709F1"/>
    <w:rsid w:val="00670AB9"/>
    <w:rsid w:val="00670FA4"/>
    <w:rsid w:val="00671020"/>
    <w:rsid w:val="00671062"/>
    <w:rsid w:val="006712A2"/>
    <w:rsid w:val="00671384"/>
    <w:rsid w:val="0067146C"/>
    <w:rsid w:val="0067168E"/>
    <w:rsid w:val="0067187B"/>
    <w:rsid w:val="00671991"/>
    <w:rsid w:val="00671B19"/>
    <w:rsid w:val="00671B29"/>
    <w:rsid w:val="00671C31"/>
    <w:rsid w:val="00671C80"/>
    <w:rsid w:val="00671E2B"/>
    <w:rsid w:val="00671EBF"/>
    <w:rsid w:val="006720CA"/>
    <w:rsid w:val="00672153"/>
    <w:rsid w:val="006723AA"/>
    <w:rsid w:val="00672425"/>
    <w:rsid w:val="006724DB"/>
    <w:rsid w:val="006727AB"/>
    <w:rsid w:val="00672D07"/>
    <w:rsid w:val="00672F99"/>
    <w:rsid w:val="0067307E"/>
    <w:rsid w:val="0067314D"/>
    <w:rsid w:val="006732CC"/>
    <w:rsid w:val="0067330F"/>
    <w:rsid w:val="00673E44"/>
    <w:rsid w:val="00673F66"/>
    <w:rsid w:val="006743C0"/>
    <w:rsid w:val="006743E3"/>
    <w:rsid w:val="006745D7"/>
    <w:rsid w:val="00674660"/>
    <w:rsid w:val="00674BB5"/>
    <w:rsid w:val="00674CAF"/>
    <w:rsid w:val="00674DD9"/>
    <w:rsid w:val="00674EC9"/>
    <w:rsid w:val="0067539C"/>
    <w:rsid w:val="00675413"/>
    <w:rsid w:val="00675435"/>
    <w:rsid w:val="00675531"/>
    <w:rsid w:val="0067557A"/>
    <w:rsid w:val="00675614"/>
    <w:rsid w:val="006756F0"/>
    <w:rsid w:val="006757C8"/>
    <w:rsid w:val="00675965"/>
    <w:rsid w:val="00675BB2"/>
    <w:rsid w:val="00675C6D"/>
    <w:rsid w:val="00675E0C"/>
    <w:rsid w:val="00675F6E"/>
    <w:rsid w:val="0067602E"/>
    <w:rsid w:val="00676255"/>
    <w:rsid w:val="00676279"/>
    <w:rsid w:val="0067628B"/>
    <w:rsid w:val="006763EB"/>
    <w:rsid w:val="006764E9"/>
    <w:rsid w:val="00676500"/>
    <w:rsid w:val="0067655B"/>
    <w:rsid w:val="006766FC"/>
    <w:rsid w:val="0067670A"/>
    <w:rsid w:val="00676DA4"/>
    <w:rsid w:val="00676F9A"/>
    <w:rsid w:val="00677329"/>
    <w:rsid w:val="0067778B"/>
    <w:rsid w:val="00677863"/>
    <w:rsid w:val="00677A3F"/>
    <w:rsid w:val="00677A69"/>
    <w:rsid w:val="00677C7D"/>
    <w:rsid w:val="00677DA5"/>
    <w:rsid w:val="00677F51"/>
    <w:rsid w:val="00677FDB"/>
    <w:rsid w:val="006800AF"/>
    <w:rsid w:val="006800F5"/>
    <w:rsid w:val="006801F3"/>
    <w:rsid w:val="006807B2"/>
    <w:rsid w:val="00680B14"/>
    <w:rsid w:val="00680D79"/>
    <w:rsid w:val="006810A3"/>
    <w:rsid w:val="00681133"/>
    <w:rsid w:val="0068116B"/>
    <w:rsid w:val="00681195"/>
    <w:rsid w:val="0068140F"/>
    <w:rsid w:val="00681452"/>
    <w:rsid w:val="00681ACB"/>
    <w:rsid w:val="00681C4B"/>
    <w:rsid w:val="00681CB8"/>
    <w:rsid w:val="00681F1F"/>
    <w:rsid w:val="006820ED"/>
    <w:rsid w:val="006822FB"/>
    <w:rsid w:val="00682560"/>
    <w:rsid w:val="0068256B"/>
    <w:rsid w:val="006826A0"/>
    <w:rsid w:val="006826FD"/>
    <w:rsid w:val="00682739"/>
    <w:rsid w:val="0068278A"/>
    <w:rsid w:val="006828D2"/>
    <w:rsid w:val="00682BA4"/>
    <w:rsid w:val="00682BBD"/>
    <w:rsid w:val="00682C51"/>
    <w:rsid w:val="00682FC4"/>
    <w:rsid w:val="0068302F"/>
    <w:rsid w:val="0068343A"/>
    <w:rsid w:val="00683622"/>
    <w:rsid w:val="006836BE"/>
    <w:rsid w:val="006838C8"/>
    <w:rsid w:val="00683955"/>
    <w:rsid w:val="00683960"/>
    <w:rsid w:val="00683B54"/>
    <w:rsid w:val="00683BFA"/>
    <w:rsid w:val="00684045"/>
    <w:rsid w:val="006841C5"/>
    <w:rsid w:val="00684801"/>
    <w:rsid w:val="00684956"/>
    <w:rsid w:val="00684C96"/>
    <w:rsid w:val="006853C5"/>
    <w:rsid w:val="00685562"/>
    <w:rsid w:val="00685AC5"/>
    <w:rsid w:val="0068614D"/>
    <w:rsid w:val="00686310"/>
    <w:rsid w:val="006866A8"/>
    <w:rsid w:val="0068693F"/>
    <w:rsid w:val="00686A4A"/>
    <w:rsid w:val="00686B2A"/>
    <w:rsid w:val="00686BAE"/>
    <w:rsid w:val="00686C7D"/>
    <w:rsid w:val="00686D83"/>
    <w:rsid w:val="00686DE6"/>
    <w:rsid w:val="00686E45"/>
    <w:rsid w:val="00686F45"/>
    <w:rsid w:val="00687050"/>
    <w:rsid w:val="006870DB"/>
    <w:rsid w:val="00687870"/>
    <w:rsid w:val="006878C8"/>
    <w:rsid w:val="006905E0"/>
    <w:rsid w:val="00690708"/>
    <w:rsid w:val="00690EDD"/>
    <w:rsid w:val="00690F99"/>
    <w:rsid w:val="00691075"/>
    <w:rsid w:val="00691252"/>
    <w:rsid w:val="0069126A"/>
    <w:rsid w:val="006913B2"/>
    <w:rsid w:val="0069172A"/>
    <w:rsid w:val="00691E70"/>
    <w:rsid w:val="00691F95"/>
    <w:rsid w:val="006921C4"/>
    <w:rsid w:val="006921CF"/>
    <w:rsid w:val="0069234C"/>
    <w:rsid w:val="006928B3"/>
    <w:rsid w:val="00692A45"/>
    <w:rsid w:val="00692B46"/>
    <w:rsid w:val="00692B5A"/>
    <w:rsid w:val="00692D23"/>
    <w:rsid w:val="00692F94"/>
    <w:rsid w:val="00693250"/>
    <w:rsid w:val="00693528"/>
    <w:rsid w:val="006937E8"/>
    <w:rsid w:val="006939CA"/>
    <w:rsid w:val="00693B58"/>
    <w:rsid w:val="00693BB1"/>
    <w:rsid w:val="00693C7D"/>
    <w:rsid w:val="00693D3B"/>
    <w:rsid w:val="00693EAE"/>
    <w:rsid w:val="00693F8A"/>
    <w:rsid w:val="0069404B"/>
    <w:rsid w:val="006943DB"/>
    <w:rsid w:val="00694547"/>
    <w:rsid w:val="00694988"/>
    <w:rsid w:val="00694AD2"/>
    <w:rsid w:val="00694D48"/>
    <w:rsid w:val="00695049"/>
    <w:rsid w:val="006950F3"/>
    <w:rsid w:val="00695248"/>
    <w:rsid w:val="006953AD"/>
    <w:rsid w:val="00695793"/>
    <w:rsid w:val="00695E0A"/>
    <w:rsid w:val="00695E83"/>
    <w:rsid w:val="00695F07"/>
    <w:rsid w:val="0069647A"/>
    <w:rsid w:val="00696627"/>
    <w:rsid w:val="006968FC"/>
    <w:rsid w:val="00696994"/>
    <w:rsid w:val="00696CE8"/>
    <w:rsid w:val="00696F4F"/>
    <w:rsid w:val="00697134"/>
    <w:rsid w:val="006972BB"/>
    <w:rsid w:val="006972BE"/>
    <w:rsid w:val="0069755E"/>
    <w:rsid w:val="006A0046"/>
    <w:rsid w:val="006A02C1"/>
    <w:rsid w:val="006A0641"/>
    <w:rsid w:val="006A09B3"/>
    <w:rsid w:val="006A0A34"/>
    <w:rsid w:val="006A0B2E"/>
    <w:rsid w:val="006A0CD6"/>
    <w:rsid w:val="006A119E"/>
    <w:rsid w:val="006A11A8"/>
    <w:rsid w:val="006A11B9"/>
    <w:rsid w:val="006A12D7"/>
    <w:rsid w:val="006A1337"/>
    <w:rsid w:val="006A1406"/>
    <w:rsid w:val="006A1512"/>
    <w:rsid w:val="006A153A"/>
    <w:rsid w:val="006A1651"/>
    <w:rsid w:val="006A16BA"/>
    <w:rsid w:val="006A16EC"/>
    <w:rsid w:val="006A174B"/>
    <w:rsid w:val="006A1D45"/>
    <w:rsid w:val="006A1F6D"/>
    <w:rsid w:val="006A209B"/>
    <w:rsid w:val="006A243D"/>
    <w:rsid w:val="006A24DA"/>
    <w:rsid w:val="006A2548"/>
    <w:rsid w:val="006A2634"/>
    <w:rsid w:val="006A2874"/>
    <w:rsid w:val="006A2D86"/>
    <w:rsid w:val="006A2F80"/>
    <w:rsid w:val="006A3106"/>
    <w:rsid w:val="006A338E"/>
    <w:rsid w:val="006A343C"/>
    <w:rsid w:val="006A3C19"/>
    <w:rsid w:val="006A3EE1"/>
    <w:rsid w:val="006A3F2D"/>
    <w:rsid w:val="006A4099"/>
    <w:rsid w:val="006A42F2"/>
    <w:rsid w:val="006A4394"/>
    <w:rsid w:val="006A4503"/>
    <w:rsid w:val="006A4605"/>
    <w:rsid w:val="006A4624"/>
    <w:rsid w:val="006A464D"/>
    <w:rsid w:val="006A4BEA"/>
    <w:rsid w:val="006A4D12"/>
    <w:rsid w:val="006A4E7B"/>
    <w:rsid w:val="006A4EDD"/>
    <w:rsid w:val="006A4F2F"/>
    <w:rsid w:val="006A5003"/>
    <w:rsid w:val="006A5073"/>
    <w:rsid w:val="006A50C9"/>
    <w:rsid w:val="006A540A"/>
    <w:rsid w:val="006A5435"/>
    <w:rsid w:val="006A548C"/>
    <w:rsid w:val="006A5727"/>
    <w:rsid w:val="006A5A96"/>
    <w:rsid w:val="006A5B67"/>
    <w:rsid w:val="006A5B83"/>
    <w:rsid w:val="006A5EFC"/>
    <w:rsid w:val="006A6192"/>
    <w:rsid w:val="006A62F3"/>
    <w:rsid w:val="006A649B"/>
    <w:rsid w:val="006A6935"/>
    <w:rsid w:val="006A6A14"/>
    <w:rsid w:val="006A6ADA"/>
    <w:rsid w:val="006A6C43"/>
    <w:rsid w:val="006A6D1B"/>
    <w:rsid w:val="006A6E92"/>
    <w:rsid w:val="006A70EC"/>
    <w:rsid w:val="006A728D"/>
    <w:rsid w:val="006A73E7"/>
    <w:rsid w:val="006A785F"/>
    <w:rsid w:val="006A78AD"/>
    <w:rsid w:val="006A78B0"/>
    <w:rsid w:val="006A7E52"/>
    <w:rsid w:val="006B025E"/>
    <w:rsid w:val="006B0285"/>
    <w:rsid w:val="006B02FF"/>
    <w:rsid w:val="006B0339"/>
    <w:rsid w:val="006B03D3"/>
    <w:rsid w:val="006B0488"/>
    <w:rsid w:val="006B068A"/>
    <w:rsid w:val="006B0AA8"/>
    <w:rsid w:val="006B0CA0"/>
    <w:rsid w:val="006B0D8F"/>
    <w:rsid w:val="006B119A"/>
    <w:rsid w:val="006B11E5"/>
    <w:rsid w:val="006B12DA"/>
    <w:rsid w:val="006B19A3"/>
    <w:rsid w:val="006B1AAB"/>
    <w:rsid w:val="006B1B4B"/>
    <w:rsid w:val="006B1B88"/>
    <w:rsid w:val="006B218D"/>
    <w:rsid w:val="006B256E"/>
    <w:rsid w:val="006B265F"/>
    <w:rsid w:val="006B2700"/>
    <w:rsid w:val="006B27D6"/>
    <w:rsid w:val="006B2831"/>
    <w:rsid w:val="006B28DD"/>
    <w:rsid w:val="006B2AF8"/>
    <w:rsid w:val="006B2BEA"/>
    <w:rsid w:val="006B2D21"/>
    <w:rsid w:val="006B2D5E"/>
    <w:rsid w:val="006B3130"/>
    <w:rsid w:val="006B36A7"/>
    <w:rsid w:val="006B39B3"/>
    <w:rsid w:val="006B3FFF"/>
    <w:rsid w:val="006B43EC"/>
    <w:rsid w:val="006B45BD"/>
    <w:rsid w:val="006B47AF"/>
    <w:rsid w:val="006B4CC3"/>
    <w:rsid w:val="006B4E4F"/>
    <w:rsid w:val="006B4F96"/>
    <w:rsid w:val="006B514C"/>
    <w:rsid w:val="006B51A0"/>
    <w:rsid w:val="006B51B9"/>
    <w:rsid w:val="006B5414"/>
    <w:rsid w:val="006B5480"/>
    <w:rsid w:val="006B56B1"/>
    <w:rsid w:val="006B5815"/>
    <w:rsid w:val="006B5DD3"/>
    <w:rsid w:val="006B5DE9"/>
    <w:rsid w:val="006B5E61"/>
    <w:rsid w:val="006B60FF"/>
    <w:rsid w:val="006B615E"/>
    <w:rsid w:val="006B640D"/>
    <w:rsid w:val="006B6623"/>
    <w:rsid w:val="006B670E"/>
    <w:rsid w:val="006B6743"/>
    <w:rsid w:val="006B67F2"/>
    <w:rsid w:val="006B6C27"/>
    <w:rsid w:val="006B6D3A"/>
    <w:rsid w:val="006B6F30"/>
    <w:rsid w:val="006B6FA4"/>
    <w:rsid w:val="006B70F5"/>
    <w:rsid w:val="006B72FC"/>
    <w:rsid w:val="006B740E"/>
    <w:rsid w:val="006B74DF"/>
    <w:rsid w:val="006B788F"/>
    <w:rsid w:val="006B7B84"/>
    <w:rsid w:val="006B7D88"/>
    <w:rsid w:val="006B7DD3"/>
    <w:rsid w:val="006B7E08"/>
    <w:rsid w:val="006B7F2E"/>
    <w:rsid w:val="006B7F87"/>
    <w:rsid w:val="006B7FCE"/>
    <w:rsid w:val="006C01C8"/>
    <w:rsid w:val="006C08D8"/>
    <w:rsid w:val="006C11D8"/>
    <w:rsid w:val="006C122E"/>
    <w:rsid w:val="006C1354"/>
    <w:rsid w:val="006C14FC"/>
    <w:rsid w:val="006C16EA"/>
    <w:rsid w:val="006C18A8"/>
    <w:rsid w:val="006C18EA"/>
    <w:rsid w:val="006C1ADC"/>
    <w:rsid w:val="006C1D97"/>
    <w:rsid w:val="006C217A"/>
    <w:rsid w:val="006C2245"/>
    <w:rsid w:val="006C2246"/>
    <w:rsid w:val="006C27A5"/>
    <w:rsid w:val="006C29CE"/>
    <w:rsid w:val="006C2A68"/>
    <w:rsid w:val="006C2C87"/>
    <w:rsid w:val="006C2D9C"/>
    <w:rsid w:val="006C2DBC"/>
    <w:rsid w:val="006C2FCD"/>
    <w:rsid w:val="006C3026"/>
    <w:rsid w:val="006C3065"/>
    <w:rsid w:val="006C30C8"/>
    <w:rsid w:val="006C3371"/>
    <w:rsid w:val="006C3566"/>
    <w:rsid w:val="006C37CE"/>
    <w:rsid w:val="006C37FC"/>
    <w:rsid w:val="006C3810"/>
    <w:rsid w:val="006C38F0"/>
    <w:rsid w:val="006C3908"/>
    <w:rsid w:val="006C3A89"/>
    <w:rsid w:val="006C3BA7"/>
    <w:rsid w:val="006C3DFD"/>
    <w:rsid w:val="006C4596"/>
    <w:rsid w:val="006C488C"/>
    <w:rsid w:val="006C4B0F"/>
    <w:rsid w:val="006C54CE"/>
    <w:rsid w:val="006C553A"/>
    <w:rsid w:val="006C56E4"/>
    <w:rsid w:val="006C5788"/>
    <w:rsid w:val="006C5B2A"/>
    <w:rsid w:val="006C5C83"/>
    <w:rsid w:val="006C5EB6"/>
    <w:rsid w:val="006C62D6"/>
    <w:rsid w:val="006C6372"/>
    <w:rsid w:val="006C6422"/>
    <w:rsid w:val="006C6431"/>
    <w:rsid w:val="006C643C"/>
    <w:rsid w:val="006C64EC"/>
    <w:rsid w:val="006C658D"/>
    <w:rsid w:val="006C65B2"/>
    <w:rsid w:val="006C6697"/>
    <w:rsid w:val="006C66AD"/>
    <w:rsid w:val="006C68F0"/>
    <w:rsid w:val="006C6C52"/>
    <w:rsid w:val="006C6CD1"/>
    <w:rsid w:val="006C6EDB"/>
    <w:rsid w:val="006C712A"/>
    <w:rsid w:val="006C7464"/>
    <w:rsid w:val="006C75C3"/>
    <w:rsid w:val="006C75C4"/>
    <w:rsid w:val="006C75F9"/>
    <w:rsid w:val="006C76CF"/>
    <w:rsid w:val="006C7703"/>
    <w:rsid w:val="006C78D6"/>
    <w:rsid w:val="006C790E"/>
    <w:rsid w:val="006C7A6C"/>
    <w:rsid w:val="006C7AFA"/>
    <w:rsid w:val="006C7B0B"/>
    <w:rsid w:val="006C7B50"/>
    <w:rsid w:val="006C7DF5"/>
    <w:rsid w:val="006C7FEE"/>
    <w:rsid w:val="006D019F"/>
    <w:rsid w:val="006D03A8"/>
    <w:rsid w:val="006D041B"/>
    <w:rsid w:val="006D057B"/>
    <w:rsid w:val="006D05D9"/>
    <w:rsid w:val="006D06FF"/>
    <w:rsid w:val="006D080D"/>
    <w:rsid w:val="006D08A4"/>
    <w:rsid w:val="006D0B01"/>
    <w:rsid w:val="006D0D68"/>
    <w:rsid w:val="006D104F"/>
    <w:rsid w:val="006D1199"/>
    <w:rsid w:val="006D11AE"/>
    <w:rsid w:val="006D13D4"/>
    <w:rsid w:val="006D145D"/>
    <w:rsid w:val="006D15F7"/>
    <w:rsid w:val="006D16EC"/>
    <w:rsid w:val="006D1735"/>
    <w:rsid w:val="006D1EB7"/>
    <w:rsid w:val="006D2573"/>
    <w:rsid w:val="006D26D3"/>
    <w:rsid w:val="006D2751"/>
    <w:rsid w:val="006D27AF"/>
    <w:rsid w:val="006D2C35"/>
    <w:rsid w:val="006D2C74"/>
    <w:rsid w:val="006D2CC4"/>
    <w:rsid w:val="006D3409"/>
    <w:rsid w:val="006D3A25"/>
    <w:rsid w:val="006D3C94"/>
    <w:rsid w:val="006D3D0C"/>
    <w:rsid w:val="006D3D7B"/>
    <w:rsid w:val="006D3D88"/>
    <w:rsid w:val="006D3E54"/>
    <w:rsid w:val="006D4085"/>
    <w:rsid w:val="006D4181"/>
    <w:rsid w:val="006D4283"/>
    <w:rsid w:val="006D48A6"/>
    <w:rsid w:val="006D4920"/>
    <w:rsid w:val="006D4B1A"/>
    <w:rsid w:val="006D4FA8"/>
    <w:rsid w:val="006D5185"/>
    <w:rsid w:val="006D5476"/>
    <w:rsid w:val="006D557B"/>
    <w:rsid w:val="006D588C"/>
    <w:rsid w:val="006D5BE3"/>
    <w:rsid w:val="006D5DB0"/>
    <w:rsid w:val="006D5DF5"/>
    <w:rsid w:val="006D5EFF"/>
    <w:rsid w:val="006D62BC"/>
    <w:rsid w:val="006D62E9"/>
    <w:rsid w:val="006D6310"/>
    <w:rsid w:val="006D63AF"/>
    <w:rsid w:val="006D63B8"/>
    <w:rsid w:val="006D6ACF"/>
    <w:rsid w:val="006D6BE0"/>
    <w:rsid w:val="006D6CBB"/>
    <w:rsid w:val="006D6F74"/>
    <w:rsid w:val="006D723B"/>
    <w:rsid w:val="006D726A"/>
    <w:rsid w:val="006D72CE"/>
    <w:rsid w:val="006D75AD"/>
    <w:rsid w:val="006D76AA"/>
    <w:rsid w:val="006D788B"/>
    <w:rsid w:val="006D7F71"/>
    <w:rsid w:val="006E0195"/>
    <w:rsid w:val="006E01AE"/>
    <w:rsid w:val="006E0295"/>
    <w:rsid w:val="006E039D"/>
    <w:rsid w:val="006E03A1"/>
    <w:rsid w:val="006E03FC"/>
    <w:rsid w:val="006E0774"/>
    <w:rsid w:val="006E09D8"/>
    <w:rsid w:val="006E0B36"/>
    <w:rsid w:val="006E0BFD"/>
    <w:rsid w:val="006E0F5E"/>
    <w:rsid w:val="006E178E"/>
    <w:rsid w:val="006E1868"/>
    <w:rsid w:val="006E1B55"/>
    <w:rsid w:val="006E1D77"/>
    <w:rsid w:val="006E1DBC"/>
    <w:rsid w:val="006E1EDF"/>
    <w:rsid w:val="006E2069"/>
    <w:rsid w:val="006E2260"/>
    <w:rsid w:val="006E2D2F"/>
    <w:rsid w:val="006E2EA0"/>
    <w:rsid w:val="006E2F21"/>
    <w:rsid w:val="006E3076"/>
    <w:rsid w:val="006E31B9"/>
    <w:rsid w:val="006E31E2"/>
    <w:rsid w:val="006E342F"/>
    <w:rsid w:val="006E3471"/>
    <w:rsid w:val="006E3477"/>
    <w:rsid w:val="006E3725"/>
    <w:rsid w:val="006E399B"/>
    <w:rsid w:val="006E3DFD"/>
    <w:rsid w:val="006E4216"/>
    <w:rsid w:val="006E43B9"/>
    <w:rsid w:val="006E460A"/>
    <w:rsid w:val="006E47DA"/>
    <w:rsid w:val="006E49C6"/>
    <w:rsid w:val="006E4CFD"/>
    <w:rsid w:val="006E4D75"/>
    <w:rsid w:val="006E500F"/>
    <w:rsid w:val="006E5164"/>
    <w:rsid w:val="006E5388"/>
    <w:rsid w:val="006E5427"/>
    <w:rsid w:val="006E5758"/>
    <w:rsid w:val="006E5917"/>
    <w:rsid w:val="006E5B06"/>
    <w:rsid w:val="006E6561"/>
    <w:rsid w:val="006E6631"/>
    <w:rsid w:val="006E66E7"/>
    <w:rsid w:val="006E6837"/>
    <w:rsid w:val="006E68F9"/>
    <w:rsid w:val="006E6C5F"/>
    <w:rsid w:val="006E6EC6"/>
    <w:rsid w:val="006E6F05"/>
    <w:rsid w:val="006E7245"/>
    <w:rsid w:val="006E7490"/>
    <w:rsid w:val="006E74FF"/>
    <w:rsid w:val="006E788A"/>
    <w:rsid w:val="006E7FAC"/>
    <w:rsid w:val="006F021F"/>
    <w:rsid w:val="006F04AE"/>
    <w:rsid w:val="006F0552"/>
    <w:rsid w:val="006F0829"/>
    <w:rsid w:val="006F0979"/>
    <w:rsid w:val="006F0F84"/>
    <w:rsid w:val="006F11B2"/>
    <w:rsid w:val="006F11CA"/>
    <w:rsid w:val="006F143B"/>
    <w:rsid w:val="006F1465"/>
    <w:rsid w:val="006F154A"/>
    <w:rsid w:val="006F171C"/>
    <w:rsid w:val="006F17BF"/>
    <w:rsid w:val="006F1A1F"/>
    <w:rsid w:val="006F1AB0"/>
    <w:rsid w:val="006F1B27"/>
    <w:rsid w:val="006F1C09"/>
    <w:rsid w:val="006F1FDB"/>
    <w:rsid w:val="006F2000"/>
    <w:rsid w:val="006F214E"/>
    <w:rsid w:val="006F23DF"/>
    <w:rsid w:val="006F27AF"/>
    <w:rsid w:val="006F2819"/>
    <w:rsid w:val="006F289B"/>
    <w:rsid w:val="006F28F7"/>
    <w:rsid w:val="006F2C65"/>
    <w:rsid w:val="006F2E6E"/>
    <w:rsid w:val="006F2F3C"/>
    <w:rsid w:val="006F35DD"/>
    <w:rsid w:val="006F3875"/>
    <w:rsid w:val="006F38D1"/>
    <w:rsid w:val="006F3BB4"/>
    <w:rsid w:val="006F3BF4"/>
    <w:rsid w:val="006F3C06"/>
    <w:rsid w:val="006F40B3"/>
    <w:rsid w:val="006F41AD"/>
    <w:rsid w:val="006F41FC"/>
    <w:rsid w:val="006F42D8"/>
    <w:rsid w:val="006F42F8"/>
    <w:rsid w:val="006F4309"/>
    <w:rsid w:val="006F4321"/>
    <w:rsid w:val="006F4446"/>
    <w:rsid w:val="006F455F"/>
    <w:rsid w:val="006F45C5"/>
    <w:rsid w:val="006F4B41"/>
    <w:rsid w:val="006F4D73"/>
    <w:rsid w:val="006F4DBA"/>
    <w:rsid w:val="006F4E43"/>
    <w:rsid w:val="006F4E57"/>
    <w:rsid w:val="006F508D"/>
    <w:rsid w:val="006F50F5"/>
    <w:rsid w:val="006F5196"/>
    <w:rsid w:val="006F51AF"/>
    <w:rsid w:val="006F5213"/>
    <w:rsid w:val="006F53F9"/>
    <w:rsid w:val="006F551F"/>
    <w:rsid w:val="006F559E"/>
    <w:rsid w:val="006F5662"/>
    <w:rsid w:val="006F56E8"/>
    <w:rsid w:val="006F58FA"/>
    <w:rsid w:val="006F6136"/>
    <w:rsid w:val="006F6501"/>
    <w:rsid w:val="006F6B17"/>
    <w:rsid w:val="006F6D83"/>
    <w:rsid w:val="006F6F05"/>
    <w:rsid w:val="006F70B0"/>
    <w:rsid w:val="006F73B9"/>
    <w:rsid w:val="006F74C1"/>
    <w:rsid w:val="006F7613"/>
    <w:rsid w:val="006F78E4"/>
    <w:rsid w:val="006F7DEB"/>
    <w:rsid w:val="006F7E4E"/>
    <w:rsid w:val="0070013A"/>
    <w:rsid w:val="0070031B"/>
    <w:rsid w:val="00700365"/>
    <w:rsid w:val="00700393"/>
    <w:rsid w:val="007003A5"/>
    <w:rsid w:val="007004E3"/>
    <w:rsid w:val="00700514"/>
    <w:rsid w:val="007009CE"/>
    <w:rsid w:val="00700BBD"/>
    <w:rsid w:val="00700C17"/>
    <w:rsid w:val="00700CD1"/>
    <w:rsid w:val="007010A4"/>
    <w:rsid w:val="007011BB"/>
    <w:rsid w:val="007012CD"/>
    <w:rsid w:val="00701734"/>
    <w:rsid w:val="0070183D"/>
    <w:rsid w:val="00701B4B"/>
    <w:rsid w:val="00701E28"/>
    <w:rsid w:val="00701FDE"/>
    <w:rsid w:val="0070214B"/>
    <w:rsid w:val="007021E9"/>
    <w:rsid w:val="00702371"/>
    <w:rsid w:val="0070279F"/>
    <w:rsid w:val="007028CD"/>
    <w:rsid w:val="00702AA9"/>
    <w:rsid w:val="00702F63"/>
    <w:rsid w:val="0070315E"/>
    <w:rsid w:val="0070318E"/>
    <w:rsid w:val="007032EE"/>
    <w:rsid w:val="007033DF"/>
    <w:rsid w:val="00703482"/>
    <w:rsid w:val="0070368D"/>
    <w:rsid w:val="007037A1"/>
    <w:rsid w:val="00703A34"/>
    <w:rsid w:val="00703B3A"/>
    <w:rsid w:val="00703B9B"/>
    <w:rsid w:val="00703C91"/>
    <w:rsid w:val="00703E0F"/>
    <w:rsid w:val="00703FD0"/>
    <w:rsid w:val="00703FED"/>
    <w:rsid w:val="00704262"/>
    <w:rsid w:val="0070442E"/>
    <w:rsid w:val="00704600"/>
    <w:rsid w:val="00704B80"/>
    <w:rsid w:val="00704B99"/>
    <w:rsid w:val="00704CD0"/>
    <w:rsid w:val="007050C4"/>
    <w:rsid w:val="007051B0"/>
    <w:rsid w:val="00705331"/>
    <w:rsid w:val="0070541F"/>
    <w:rsid w:val="00705745"/>
    <w:rsid w:val="007058D0"/>
    <w:rsid w:val="00705918"/>
    <w:rsid w:val="00705B56"/>
    <w:rsid w:val="00705C4A"/>
    <w:rsid w:val="00705C4E"/>
    <w:rsid w:val="00705D2C"/>
    <w:rsid w:val="00705F75"/>
    <w:rsid w:val="00705FAF"/>
    <w:rsid w:val="00706083"/>
    <w:rsid w:val="007061DB"/>
    <w:rsid w:val="00706223"/>
    <w:rsid w:val="007062CC"/>
    <w:rsid w:val="007063C4"/>
    <w:rsid w:val="007064C9"/>
    <w:rsid w:val="007064DD"/>
    <w:rsid w:val="0070674C"/>
    <w:rsid w:val="007068D8"/>
    <w:rsid w:val="007068DE"/>
    <w:rsid w:val="00706D6E"/>
    <w:rsid w:val="00706EE5"/>
    <w:rsid w:val="00706F8F"/>
    <w:rsid w:val="007070B9"/>
    <w:rsid w:val="0070729E"/>
    <w:rsid w:val="0070732E"/>
    <w:rsid w:val="007074F1"/>
    <w:rsid w:val="007076FD"/>
    <w:rsid w:val="00707E2A"/>
    <w:rsid w:val="00707F66"/>
    <w:rsid w:val="00710078"/>
    <w:rsid w:val="0071020D"/>
    <w:rsid w:val="007102D2"/>
    <w:rsid w:val="007103B6"/>
    <w:rsid w:val="007104C3"/>
    <w:rsid w:val="00710668"/>
    <w:rsid w:val="0071074D"/>
    <w:rsid w:val="007108B2"/>
    <w:rsid w:val="00710ABE"/>
    <w:rsid w:val="00710C4E"/>
    <w:rsid w:val="00710D5E"/>
    <w:rsid w:val="0071111F"/>
    <w:rsid w:val="00711173"/>
    <w:rsid w:val="007115EF"/>
    <w:rsid w:val="007117ED"/>
    <w:rsid w:val="0071196E"/>
    <w:rsid w:val="00711BA0"/>
    <w:rsid w:val="00711EEC"/>
    <w:rsid w:val="00711FAA"/>
    <w:rsid w:val="00712102"/>
    <w:rsid w:val="007125C3"/>
    <w:rsid w:val="00712689"/>
    <w:rsid w:val="00712B68"/>
    <w:rsid w:val="00712CCF"/>
    <w:rsid w:val="00712DBA"/>
    <w:rsid w:val="00712E3E"/>
    <w:rsid w:val="00712F74"/>
    <w:rsid w:val="007130EF"/>
    <w:rsid w:val="00713494"/>
    <w:rsid w:val="007134A1"/>
    <w:rsid w:val="00713DB3"/>
    <w:rsid w:val="00713DFF"/>
    <w:rsid w:val="00713F73"/>
    <w:rsid w:val="007140A1"/>
    <w:rsid w:val="007141E4"/>
    <w:rsid w:val="007141FB"/>
    <w:rsid w:val="0071427B"/>
    <w:rsid w:val="007144AB"/>
    <w:rsid w:val="007146C9"/>
    <w:rsid w:val="0071472C"/>
    <w:rsid w:val="0071477C"/>
    <w:rsid w:val="0071479F"/>
    <w:rsid w:val="007147A3"/>
    <w:rsid w:val="007147C2"/>
    <w:rsid w:val="00714C37"/>
    <w:rsid w:val="00714D31"/>
    <w:rsid w:val="00714D5C"/>
    <w:rsid w:val="00714DEE"/>
    <w:rsid w:val="00715193"/>
    <w:rsid w:val="00715357"/>
    <w:rsid w:val="007153DE"/>
    <w:rsid w:val="007154AC"/>
    <w:rsid w:val="00715858"/>
    <w:rsid w:val="00715C17"/>
    <w:rsid w:val="00715CD7"/>
    <w:rsid w:val="00715EAA"/>
    <w:rsid w:val="0071627F"/>
    <w:rsid w:val="0071637C"/>
    <w:rsid w:val="007163FE"/>
    <w:rsid w:val="007166DF"/>
    <w:rsid w:val="0071689F"/>
    <w:rsid w:val="00716A27"/>
    <w:rsid w:val="00716B17"/>
    <w:rsid w:val="00716D76"/>
    <w:rsid w:val="00716DBD"/>
    <w:rsid w:val="00716DF0"/>
    <w:rsid w:val="00716E6C"/>
    <w:rsid w:val="00717313"/>
    <w:rsid w:val="00717533"/>
    <w:rsid w:val="00717742"/>
    <w:rsid w:val="00717A22"/>
    <w:rsid w:val="00717B84"/>
    <w:rsid w:val="00717DAE"/>
    <w:rsid w:val="00717E59"/>
    <w:rsid w:val="00717E5B"/>
    <w:rsid w:val="00717F03"/>
    <w:rsid w:val="00720100"/>
    <w:rsid w:val="0072039D"/>
    <w:rsid w:val="007204CF"/>
    <w:rsid w:val="00720565"/>
    <w:rsid w:val="007206E2"/>
    <w:rsid w:val="00720D6E"/>
    <w:rsid w:val="00720F83"/>
    <w:rsid w:val="00721064"/>
    <w:rsid w:val="00721192"/>
    <w:rsid w:val="007215C6"/>
    <w:rsid w:val="007215DC"/>
    <w:rsid w:val="00721649"/>
    <w:rsid w:val="0072169A"/>
    <w:rsid w:val="0072186C"/>
    <w:rsid w:val="007218CD"/>
    <w:rsid w:val="00721A44"/>
    <w:rsid w:val="00721B68"/>
    <w:rsid w:val="00721C10"/>
    <w:rsid w:val="00721C8D"/>
    <w:rsid w:val="00721D6A"/>
    <w:rsid w:val="00721FCB"/>
    <w:rsid w:val="0072204E"/>
    <w:rsid w:val="007221ED"/>
    <w:rsid w:val="007221F8"/>
    <w:rsid w:val="00722525"/>
    <w:rsid w:val="00722584"/>
    <w:rsid w:val="00722ABD"/>
    <w:rsid w:val="00722AE2"/>
    <w:rsid w:val="00722B54"/>
    <w:rsid w:val="00722E6C"/>
    <w:rsid w:val="0072304A"/>
    <w:rsid w:val="007230CA"/>
    <w:rsid w:val="00723703"/>
    <w:rsid w:val="00723823"/>
    <w:rsid w:val="00723ACF"/>
    <w:rsid w:val="00723B01"/>
    <w:rsid w:val="00723B35"/>
    <w:rsid w:val="00723DB9"/>
    <w:rsid w:val="00723EEA"/>
    <w:rsid w:val="00723F0E"/>
    <w:rsid w:val="00723F35"/>
    <w:rsid w:val="00723FE0"/>
    <w:rsid w:val="007242BA"/>
    <w:rsid w:val="007245AC"/>
    <w:rsid w:val="00724643"/>
    <w:rsid w:val="00724695"/>
    <w:rsid w:val="007249D0"/>
    <w:rsid w:val="00724AC9"/>
    <w:rsid w:val="00724D1F"/>
    <w:rsid w:val="00725156"/>
    <w:rsid w:val="00725246"/>
    <w:rsid w:val="007252A1"/>
    <w:rsid w:val="007252F6"/>
    <w:rsid w:val="007253E6"/>
    <w:rsid w:val="00725575"/>
    <w:rsid w:val="00725674"/>
    <w:rsid w:val="007256C2"/>
    <w:rsid w:val="00725791"/>
    <w:rsid w:val="00725B4F"/>
    <w:rsid w:val="00725BEB"/>
    <w:rsid w:val="00725BEF"/>
    <w:rsid w:val="00725D54"/>
    <w:rsid w:val="00725D70"/>
    <w:rsid w:val="00725EF4"/>
    <w:rsid w:val="007261B0"/>
    <w:rsid w:val="007261C6"/>
    <w:rsid w:val="0072647A"/>
    <w:rsid w:val="0072667B"/>
    <w:rsid w:val="007266CB"/>
    <w:rsid w:val="00726720"/>
    <w:rsid w:val="0072684B"/>
    <w:rsid w:val="0072687B"/>
    <w:rsid w:val="00726B2F"/>
    <w:rsid w:val="00726BB6"/>
    <w:rsid w:val="00726CB4"/>
    <w:rsid w:val="00726E73"/>
    <w:rsid w:val="00726F8D"/>
    <w:rsid w:val="00726F9F"/>
    <w:rsid w:val="00727079"/>
    <w:rsid w:val="007279B1"/>
    <w:rsid w:val="00727A2D"/>
    <w:rsid w:val="00727B4F"/>
    <w:rsid w:val="00727E11"/>
    <w:rsid w:val="00727FF7"/>
    <w:rsid w:val="007300AB"/>
    <w:rsid w:val="00730AB7"/>
    <w:rsid w:val="00730B47"/>
    <w:rsid w:val="00730BB3"/>
    <w:rsid w:val="00730EBE"/>
    <w:rsid w:val="007311CA"/>
    <w:rsid w:val="007314EF"/>
    <w:rsid w:val="00731546"/>
    <w:rsid w:val="007316C3"/>
    <w:rsid w:val="00731746"/>
    <w:rsid w:val="00731783"/>
    <w:rsid w:val="007318C2"/>
    <w:rsid w:val="00731A49"/>
    <w:rsid w:val="00731A66"/>
    <w:rsid w:val="00731AB4"/>
    <w:rsid w:val="00731FF3"/>
    <w:rsid w:val="00732121"/>
    <w:rsid w:val="00732158"/>
    <w:rsid w:val="00732233"/>
    <w:rsid w:val="0073237D"/>
    <w:rsid w:val="007323E0"/>
    <w:rsid w:val="00732430"/>
    <w:rsid w:val="00732A6D"/>
    <w:rsid w:val="00732AA6"/>
    <w:rsid w:val="00732D05"/>
    <w:rsid w:val="007332EF"/>
    <w:rsid w:val="007337D8"/>
    <w:rsid w:val="007339E5"/>
    <w:rsid w:val="00733DAA"/>
    <w:rsid w:val="00733DE1"/>
    <w:rsid w:val="007340D5"/>
    <w:rsid w:val="007341B8"/>
    <w:rsid w:val="00734341"/>
    <w:rsid w:val="00734381"/>
    <w:rsid w:val="00734608"/>
    <w:rsid w:val="00734634"/>
    <w:rsid w:val="0073468D"/>
    <w:rsid w:val="00734761"/>
    <w:rsid w:val="00734810"/>
    <w:rsid w:val="007349A4"/>
    <w:rsid w:val="007349D1"/>
    <w:rsid w:val="007349E9"/>
    <w:rsid w:val="00734E51"/>
    <w:rsid w:val="00734EC2"/>
    <w:rsid w:val="007355D1"/>
    <w:rsid w:val="0073569B"/>
    <w:rsid w:val="00735A21"/>
    <w:rsid w:val="00735AC2"/>
    <w:rsid w:val="00735B67"/>
    <w:rsid w:val="00735B9D"/>
    <w:rsid w:val="00735DBE"/>
    <w:rsid w:val="00735E64"/>
    <w:rsid w:val="007360B9"/>
    <w:rsid w:val="007364BB"/>
    <w:rsid w:val="007365C6"/>
    <w:rsid w:val="00736720"/>
    <w:rsid w:val="0073693E"/>
    <w:rsid w:val="007369D6"/>
    <w:rsid w:val="00736FE8"/>
    <w:rsid w:val="00737690"/>
    <w:rsid w:val="00737A52"/>
    <w:rsid w:val="00737A99"/>
    <w:rsid w:val="00737AE9"/>
    <w:rsid w:val="00737D59"/>
    <w:rsid w:val="00737DCB"/>
    <w:rsid w:val="0074005E"/>
    <w:rsid w:val="007400BF"/>
    <w:rsid w:val="00740115"/>
    <w:rsid w:val="00740127"/>
    <w:rsid w:val="00740258"/>
    <w:rsid w:val="007402DA"/>
    <w:rsid w:val="0074078E"/>
    <w:rsid w:val="00740C00"/>
    <w:rsid w:val="007412E5"/>
    <w:rsid w:val="007413B5"/>
    <w:rsid w:val="007418F8"/>
    <w:rsid w:val="00741D63"/>
    <w:rsid w:val="00741DC2"/>
    <w:rsid w:val="00741DDC"/>
    <w:rsid w:val="00741E43"/>
    <w:rsid w:val="00741F35"/>
    <w:rsid w:val="00742467"/>
    <w:rsid w:val="00742647"/>
    <w:rsid w:val="007428F8"/>
    <w:rsid w:val="0074296C"/>
    <w:rsid w:val="00742E24"/>
    <w:rsid w:val="007433D1"/>
    <w:rsid w:val="0074368C"/>
    <w:rsid w:val="00743925"/>
    <w:rsid w:val="00743D3C"/>
    <w:rsid w:val="007443B7"/>
    <w:rsid w:val="007443C8"/>
    <w:rsid w:val="0074464D"/>
    <w:rsid w:val="00745227"/>
    <w:rsid w:val="007453EB"/>
    <w:rsid w:val="007456A5"/>
    <w:rsid w:val="007457E1"/>
    <w:rsid w:val="00745917"/>
    <w:rsid w:val="00745C78"/>
    <w:rsid w:val="007464F5"/>
    <w:rsid w:val="007466CE"/>
    <w:rsid w:val="007467BC"/>
    <w:rsid w:val="00746812"/>
    <w:rsid w:val="00746AFE"/>
    <w:rsid w:val="00747093"/>
    <w:rsid w:val="007470C8"/>
    <w:rsid w:val="007471B4"/>
    <w:rsid w:val="0074732C"/>
    <w:rsid w:val="00747911"/>
    <w:rsid w:val="00747936"/>
    <w:rsid w:val="00747D69"/>
    <w:rsid w:val="00747E8A"/>
    <w:rsid w:val="00747F13"/>
    <w:rsid w:val="00747F43"/>
    <w:rsid w:val="0075002F"/>
    <w:rsid w:val="00750377"/>
    <w:rsid w:val="0075045A"/>
    <w:rsid w:val="00750480"/>
    <w:rsid w:val="0075055B"/>
    <w:rsid w:val="00750648"/>
    <w:rsid w:val="00750756"/>
    <w:rsid w:val="00750918"/>
    <w:rsid w:val="00750AB0"/>
    <w:rsid w:val="00750EC9"/>
    <w:rsid w:val="00750F42"/>
    <w:rsid w:val="007511D3"/>
    <w:rsid w:val="0075137D"/>
    <w:rsid w:val="007516FF"/>
    <w:rsid w:val="007519B5"/>
    <w:rsid w:val="00751DBB"/>
    <w:rsid w:val="00751FB3"/>
    <w:rsid w:val="00751FBD"/>
    <w:rsid w:val="00751FD1"/>
    <w:rsid w:val="007520EC"/>
    <w:rsid w:val="00752134"/>
    <w:rsid w:val="0075233E"/>
    <w:rsid w:val="00752477"/>
    <w:rsid w:val="007524D3"/>
    <w:rsid w:val="0075261D"/>
    <w:rsid w:val="007527BD"/>
    <w:rsid w:val="00752F0C"/>
    <w:rsid w:val="00753384"/>
    <w:rsid w:val="00753409"/>
    <w:rsid w:val="007534EF"/>
    <w:rsid w:val="007534F5"/>
    <w:rsid w:val="00753584"/>
    <w:rsid w:val="00753597"/>
    <w:rsid w:val="007535D8"/>
    <w:rsid w:val="00753615"/>
    <w:rsid w:val="007538E8"/>
    <w:rsid w:val="00753931"/>
    <w:rsid w:val="007539FF"/>
    <w:rsid w:val="0075407F"/>
    <w:rsid w:val="007540E9"/>
    <w:rsid w:val="007541B0"/>
    <w:rsid w:val="0075440C"/>
    <w:rsid w:val="00754567"/>
    <w:rsid w:val="007545BC"/>
    <w:rsid w:val="0075460D"/>
    <w:rsid w:val="0075477A"/>
    <w:rsid w:val="007547B4"/>
    <w:rsid w:val="00754A0B"/>
    <w:rsid w:val="00754D79"/>
    <w:rsid w:val="00754ED8"/>
    <w:rsid w:val="00754FA9"/>
    <w:rsid w:val="00754FE6"/>
    <w:rsid w:val="00755016"/>
    <w:rsid w:val="0075504E"/>
    <w:rsid w:val="0075532B"/>
    <w:rsid w:val="00755599"/>
    <w:rsid w:val="00755649"/>
    <w:rsid w:val="00755A18"/>
    <w:rsid w:val="00755F79"/>
    <w:rsid w:val="00755FC8"/>
    <w:rsid w:val="00756081"/>
    <w:rsid w:val="00756193"/>
    <w:rsid w:val="00756256"/>
    <w:rsid w:val="007564F2"/>
    <w:rsid w:val="00756539"/>
    <w:rsid w:val="00756628"/>
    <w:rsid w:val="0075670F"/>
    <w:rsid w:val="00756876"/>
    <w:rsid w:val="0075693F"/>
    <w:rsid w:val="00756ADA"/>
    <w:rsid w:val="00756BDE"/>
    <w:rsid w:val="00756CAD"/>
    <w:rsid w:val="00756D5E"/>
    <w:rsid w:val="00756E23"/>
    <w:rsid w:val="00756EB8"/>
    <w:rsid w:val="00756EEC"/>
    <w:rsid w:val="00756FC0"/>
    <w:rsid w:val="007573FC"/>
    <w:rsid w:val="00757411"/>
    <w:rsid w:val="00757498"/>
    <w:rsid w:val="007574AC"/>
    <w:rsid w:val="00757C71"/>
    <w:rsid w:val="00757FE3"/>
    <w:rsid w:val="0076014C"/>
    <w:rsid w:val="0076014F"/>
    <w:rsid w:val="007604DB"/>
    <w:rsid w:val="00760653"/>
    <w:rsid w:val="00760A12"/>
    <w:rsid w:val="00760D14"/>
    <w:rsid w:val="00760D9B"/>
    <w:rsid w:val="00760EAC"/>
    <w:rsid w:val="00760EB3"/>
    <w:rsid w:val="0076107F"/>
    <w:rsid w:val="007612AB"/>
    <w:rsid w:val="00761330"/>
    <w:rsid w:val="00761395"/>
    <w:rsid w:val="0076149C"/>
    <w:rsid w:val="007614D1"/>
    <w:rsid w:val="007614F1"/>
    <w:rsid w:val="00761706"/>
    <w:rsid w:val="00761755"/>
    <w:rsid w:val="007618E8"/>
    <w:rsid w:val="00761AA9"/>
    <w:rsid w:val="00761BFB"/>
    <w:rsid w:val="00761C6C"/>
    <w:rsid w:val="00761D03"/>
    <w:rsid w:val="00761E6E"/>
    <w:rsid w:val="00762295"/>
    <w:rsid w:val="007623FB"/>
    <w:rsid w:val="0076246D"/>
    <w:rsid w:val="007625EE"/>
    <w:rsid w:val="00762865"/>
    <w:rsid w:val="0076295E"/>
    <w:rsid w:val="007629FD"/>
    <w:rsid w:val="00762C46"/>
    <w:rsid w:val="00762C5E"/>
    <w:rsid w:val="00762D0C"/>
    <w:rsid w:val="00762D8D"/>
    <w:rsid w:val="00762E08"/>
    <w:rsid w:val="00762EC1"/>
    <w:rsid w:val="00762F6F"/>
    <w:rsid w:val="00762FA5"/>
    <w:rsid w:val="00763371"/>
    <w:rsid w:val="007637A5"/>
    <w:rsid w:val="007638A7"/>
    <w:rsid w:val="00763990"/>
    <w:rsid w:val="00763A94"/>
    <w:rsid w:val="00763AB0"/>
    <w:rsid w:val="00763D42"/>
    <w:rsid w:val="00763EB5"/>
    <w:rsid w:val="00763ECC"/>
    <w:rsid w:val="00763F7F"/>
    <w:rsid w:val="00763F9A"/>
    <w:rsid w:val="00763FB7"/>
    <w:rsid w:val="00763FBF"/>
    <w:rsid w:val="007642BD"/>
    <w:rsid w:val="007643B9"/>
    <w:rsid w:val="0076468C"/>
    <w:rsid w:val="0076473D"/>
    <w:rsid w:val="0076489F"/>
    <w:rsid w:val="00764C4B"/>
    <w:rsid w:val="00764C65"/>
    <w:rsid w:val="00764CFB"/>
    <w:rsid w:val="00764FBD"/>
    <w:rsid w:val="007657C1"/>
    <w:rsid w:val="007658AD"/>
    <w:rsid w:val="00765A41"/>
    <w:rsid w:val="00765D07"/>
    <w:rsid w:val="00765DAD"/>
    <w:rsid w:val="00766033"/>
    <w:rsid w:val="00766292"/>
    <w:rsid w:val="007662F7"/>
    <w:rsid w:val="007665FD"/>
    <w:rsid w:val="00766758"/>
    <w:rsid w:val="0076690F"/>
    <w:rsid w:val="00766BD8"/>
    <w:rsid w:val="00766DCD"/>
    <w:rsid w:val="00766F95"/>
    <w:rsid w:val="0076706E"/>
    <w:rsid w:val="00767258"/>
    <w:rsid w:val="0076733A"/>
    <w:rsid w:val="007674BB"/>
    <w:rsid w:val="007678B6"/>
    <w:rsid w:val="00767B8E"/>
    <w:rsid w:val="00767E4B"/>
    <w:rsid w:val="00767F3B"/>
    <w:rsid w:val="00767FFA"/>
    <w:rsid w:val="007702D0"/>
    <w:rsid w:val="007703B2"/>
    <w:rsid w:val="0077040E"/>
    <w:rsid w:val="007707AD"/>
    <w:rsid w:val="00770B9D"/>
    <w:rsid w:val="00770D2F"/>
    <w:rsid w:val="00770DD5"/>
    <w:rsid w:val="00770F0C"/>
    <w:rsid w:val="00770F78"/>
    <w:rsid w:val="0077107A"/>
    <w:rsid w:val="00771180"/>
    <w:rsid w:val="007711D1"/>
    <w:rsid w:val="0077136A"/>
    <w:rsid w:val="00771435"/>
    <w:rsid w:val="00771439"/>
    <w:rsid w:val="007718E5"/>
    <w:rsid w:val="00771A80"/>
    <w:rsid w:val="00771D07"/>
    <w:rsid w:val="00772309"/>
    <w:rsid w:val="00772665"/>
    <w:rsid w:val="0077269C"/>
    <w:rsid w:val="00772843"/>
    <w:rsid w:val="007728C3"/>
    <w:rsid w:val="00772951"/>
    <w:rsid w:val="00772D14"/>
    <w:rsid w:val="00772E4E"/>
    <w:rsid w:val="00772FE9"/>
    <w:rsid w:val="00773095"/>
    <w:rsid w:val="00773209"/>
    <w:rsid w:val="007732AD"/>
    <w:rsid w:val="007733D0"/>
    <w:rsid w:val="0077356C"/>
    <w:rsid w:val="007737D4"/>
    <w:rsid w:val="0077384D"/>
    <w:rsid w:val="007738B2"/>
    <w:rsid w:val="007739BD"/>
    <w:rsid w:val="00773C53"/>
    <w:rsid w:val="007740B0"/>
    <w:rsid w:val="0077438C"/>
    <w:rsid w:val="007744C2"/>
    <w:rsid w:val="00774814"/>
    <w:rsid w:val="00774AA1"/>
    <w:rsid w:val="00774AF5"/>
    <w:rsid w:val="00774B75"/>
    <w:rsid w:val="00774CBF"/>
    <w:rsid w:val="00774E50"/>
    <w:rsid w:val="00774E76"/>
    <w:rsid w:val="00775059"/>
    <w:rsid w:val="007752B5"/>
    <w:rsid w:val="007754AA"/>
    <w:rsid w:val="007754BA"/>
    <w:rsid w:val="00775623"/>
    <w:rsid w:val="007756DB"/>
    <w:rsid w:val="00775704"/>
    <w:rsid w:val="007758E8"/>
    <w:rsid w:val="00775D03"/>
    <w:rsid w:val="00776288"/>
    <w:rsid w:val="007762A2"/>
    <w:rsid w:val="007764D1"/>
    <w:rsid w:val="00776511"/>
    <w:rsid w:val="007765B7"/>
    <w:rsid w:val="007765E4"/>
    <w:rsid w:val="00776741"/>
    <w:rsid w:val="00776CD5"/>
    <w:rsid w:val="00776E01"/>
    <w:rsid w:val="00776FA0"/>
    <w:rsid w:val="0077758F"/>
    <w:rsid w:val="00777591"/>
    <w:rsid w:val="0077769A"/>
    <w:rsid w:val="00777A97"/>
    <w:rsid w:val="00777DA3"/>
    <w:rsid w:val="00777E39"/>
    <w:rsid w:val="00777F6C"/>
    <w:rsid w:val="00777FFA"/>
    <w:rsid w:val="00780466"/>
    <w:rsid w:val="007808B9"/>
    <w:rsid w:val="0078094A"/>
    <w:rsid w:val="00780A28"/>
    <w:rsid w:val="00780A39"/>
    <w:rsid w:val="00780BD8"/>
    <w:rsid w:val="00780C34"/>
    <w:rsid w:val="00780DF0"/>
    <w:rsid w:val="00780ED3"/>
    <w:rsid w:val="0078100F"/>
    <w:rsid w:val="007810D0"/>
    <w:rsid w:val="00781382"/>
    <w:rsid w:val="00781415"/>
    <w:rsid w:val="00781815"/>
    <w:rsid w:val="0078194D"/>
    <w:rsid w:val="00781B42"/>
    <w:rsid w:val="00781C60"/>
    <w:rsid w:val="00781EEE"/>
    <w:rsid w:val="00781FC1"/>
    <w:rsid w:val="00782008"/>
    <w:rsid w:val="00782296"/>
    <w:rsid w:val="007823E5"/>
    <w:rsid w:val="00782421"/>
    <w:rsid w:val="00782B61"/>
    <w:rsid w:val="00782C42"/>
    <w:rsid w:val="00782E80"/>
    <w:rsid w:val="00782EFB"/>
    <w:rsid w:val="00782F37"/>
    <w:rsid w:val="00782F3D"/>
    <w:rsid w:val="00783050"/>
    <w:rsid w:val="0078312A"/>
    <w:rsid w:val="007831D5"/>
    <w:rsid w:val="00783363"/>
    <w:rsid w:val="007833C3"/>
    <w:rsid w:val="007835EA"/>
    <w:rsid w:val="0078371E"/>
    <w:rsid w:val="0078376E"/>
    <w:rsid w:val="007837F7"/>
    <w:rsid w:val="00783B9B"/>
    <w:rsid w:val="0078408E"/>
    <w:rsid w:val="0078419C"/>
    <w:rsid w:val="0078425A"/>
    <w:rsid w:val="00784321"/>
    <w:rsid w:val="00784322"/>
    <w:rsid w:val="00784789"/>
    <w:rsid w:val="007847D1"/>
    <w:rsid w:val="0078494F"/>
    <w:rsid w:val="007849B6"/>
    <w:rsid w:val="00784AFD"/>
    <w:rsid w:val="00784C6A"/>
    <w:rsid w:val="00784F8C"/>
    <w:rsid w:val="0078516C"/>
    <w:rsid w:val="007851DD"/>
    <w:rsid w:val="007851FE"/>
    <w:rsid w:val="00785328"/>
    <w:rsid w:val="0078536A"/>
    <w:rsid w:val="00785520"/>
    <w:rsid w:val="00785735"/>
    <w:rsid w:val="00785764"/>
    <w:rsid w:val="00785769"/>
    <w:rsid w:val="007857F0"/>
    <w:rsid w:val="00785AC3"/>
    <w:rsid w:val="00785B9F"/>
    <w:rsid w:val="00786004"/>
    <w:rsid w:val="007861FB"/>
    <w:rsid w:val="0078668C"/>
    <w:rsid w:val="007867E9"/>
    <w:rsid w:val="007868F7"/>
    <w:rsid w:val="0078690B"/>
    <w:rsid w:val="00786AF4"/>
    <w:rsid w:val="00786D53"/>
    <w:rsid w:val="00786EBA"/>
    <w:rsid w:val="00786ED1"/>
    <w:rsid w:val="00786F6C"/>
    <w:rsid w:val="0078709C"/>
    <w:rsid w:val="007871AB"/>
    <w:rsid w:val="0078761C"/>
    <w:rsid w:val="00787BD6"/>
    <w:rsid w:val="00790007"/>
    <w:rsid w:val="00790034"/>
    <w:rsid w:val="007904A1"/>
    <w:rsid w:val="00790520"/>
    <w:rsid w:val="007907C6"/>
    <w:rsid w:val="007909F9"/>
    <w:rsid w:val="00790CE0"/>
    <w:rsid w:val="00790DA7"/>
    <w:rsid w:val="00790E3C"/>
    <w:rsid w:val="00790EFA"/>
    <w:rsid w:val="0079127A"/>
    <w:rsid w:val="00791288"/>
    <w:rsid w:val="007914EA"/>
    <w:rsid w:val="0079163D"/>
    <w:rsid w:val="0079174B"/>
    <w:rsid w:val="00791908"/>
    <w:rsid w:val="00791BF3"/>
    <w:rsid w:val="00791D0C"/>
    <w:rsid w:val="00791D89"/>
    <w:rsid w:val="00791DE3"/>
    <w:rsid w:val="00791F4E"/>
    <w:rsid w:val="007922E3"/>
    <w:rsid w:val="007923FF"/>
    <w:rsid w:val="0079249D"/>
    <w:rsid w:val="00792502"/>
    <w:rsid w:val="00792677"/>
    <w:rsid w:val="00792778"/>
    <w:rsid w:val="0079278E"/>
    <w:rsid w:val="00792AA3"/>
    <w:rsid w:val="00792AA8"/>
    <w:rsid w:val="00792B14"/>
    <w:rsid w:val="00792C51"/>
    <w:rsid w:val="00792CB0"/>
    <w:rsid w:val="00792F94"/>
    <w:rsid w:val="007931A1"/>
    <w:rsid w:val="007931F1"/>
    <w:rsid w:val="0079347F"/>
    <w:rsid w:val="007934A4"/>
    <w:rsid w:val="007935A9"/>
    <w:rsid w:val="0079364A"/>
    <w:rsid w:val="00793819"/>
    <w:rsid w:val="00793B0D"/>
    <w:rsid w:val="00794039"/>
    <w:rsid w:val="00794050"/>
    <w:rsid w:val="00794359"/>
    <w:rsid w:val="0079448F"/>
    <w:rsid w:val="00794573"/>
    <w:rsid w:val="007946C4"/>
    <w:rsid w:val="007947EB"/>
    <w:rsid w:val="0079482B"/>
    <w:rsid w:val="00794F15"/>
    <w:rsid w:val="007950C8"/>
    <w:rsid w:val="007953A8"/>
    <w:rsid w:val="00795569"/>
    <w:rsid w:val="007955A0"/>
    <w:rsid w:val="007956BB"/>
    <w:rsid w:val="00795981"/>
    <w:rsid w:val="007959CD"/>
    <w:rsid w:val="00795CA4"/>
    <w:rsid w:val="00795CA5"/>
    <w:rsid w:val="00795D73"/>
    <w:rsid w:val="00795F1F"/>
    <w:rsid w:val="007962DF"/>
    <w:rsid w:val="007963BD"/>
    <w:rsid w:val="007964C0"/>
    <w:rsid w:val="0079682B"/>
    <w:rsid w:val="00796E76"/>
    <w:rsid w:val="00796EC6"/>
    <w:rsid w:val="00797378"/>
    <w:rsid w:val="00797438"/>
    <w:rsid w:val="007979C2"/>
    <w:rsid w:val="00797B38"/>
    <w:rsid w:val="00797CE2"/>
    <w:rsid w:val="00797FE1"/>
    <w:rsid w:val="007A08F0"/>
    <w:rsid w:val="007A0BE7"/>
    <w:rsid w:val="007A0C43"/>
    <w:rsid w:val="007A0CFA"/>
    <w:rsid w:val="007A0F64"/>
    <w:rsid w:val="007A0FF8"/>
    <w:rsid w:val="007A1310"/>
    <w:rsid w:val="007A1516"/>
    <w:rsid w:val="007A183B"/>
    <w:rsid w:val="007A1912"/>
    <w:rsid w:val="007A1986"/>
    <w:rsid w:val="007A19DE"/>
    <w:rsid w:val="007A20B9"/>
    <w:rsid w:val="007A234E"/>
    <w:rsid w:val="007A2864"/>
    <w:rsid w:val="007A28AB"/>
    <w:rsid w:val="007A28CF"/>
    <w:rsid w:val="007A2A30"/>
    <w:rsid w:val="007A2CAD"/>
    <w:rsid w:val="007A2E28"/>
    <w:rsid w:val="007A3483"/>
    <w:rsid w:val="007A34CD"/>
    <w:rsid w:val="007A35D4"/>
    <w:rsid w:val="007A3766"/>
    <w:rsid w:val="007A390F"/>
    <w:rsid w:val="007A3A43"/>
    <w:rsid w:val="007A3E0F"/>
    <w:rsid w:val="007A43AC"/>
    <w:rsid w:val="007A461A"/>
    <w:rsid w:val="007A46EE"/>
    <w:rsid w:val="007A4B39"/>
    <w:rsid w:val="007A4C30"/>
    <w:rsid w:val="007A51CC"/>
    <w:rsid w:val="007A52E0"/>
    <w:rsid w:val="007A53A5"/>
    <w:rsid w:val="007A5574"/>
    <w:rsid w:val="007A55F5"/>
    <w:rsid w:val="007A56D2"/>
    <w:rsid w:val="007A59B3"/>
    <w:rsid w:val="007A59D2"/>
    <w:rsid w:val="007A5A50"/>
    <w:rsid w:val="007A5A9D"/>
    <w:rsid w:val="007A60B7"/>
    <w:rsid w:val="007A60F0"/>
    <w:rsid w:val="007A621B"/>
    <w:rsid w:val="007A6B1E"/>
    <w:rsid w:val="007A6D18"/>
    <w:rsid w:val="007A6D3D"/>
    <w:rsid w:val="007A71AF"/>
    <w:rsid w:val="007A7435"/>
    <w:rsid w:val="007A766A"/>
    <w:rsid w:val="007A793A"/>
    <w:rsid w:val="007A7D96"/>
    <w:rsid w:val="007A7EAE"/>
    <w:rsid w:val="007B0274"/>
    <w:rsid w:val="007B0494"/>
    <w:rsid w:val="007B0708"/>
    <w:rsid w:val="007B07F4"/>
    <w:rsid w:val="007B08FB"/>
    <w:rsid w:val="007B0907"/>
    <w:rsid w:val="007B0C6A"/>
    <w:rsid w:val="007B0E05"/>
    <w:rsid w:val="007B0EA6"/>
    <w:rsid w:val="007B1096"/>
    <w:rsid w:val="007B13B8"/>
    <w:rsid w:val="007B13EF"/>
    <w:rsid w:val="007B1762"/>
    <w:rsid w:val="007B1AB4"/>
    <w:rsid w:val="007B1B80"/>
    <w:rsid w:val="007B1E19"/>
    <w:rsid w:val="007B2135"/>
    <w:rsid w:val="007B2305"/>
    <w:rsid w:val="007B26DE"/>
    <w:rsid w:val="007B2A69"/>
    <w:rsid w:val="007B2AEC"/>
    <w:rsid w:val="007B2C21"/>
    <w:rsid w:val="007B2CCF"/>
    <w:rsid w:val="007B313F"/>
    <w:rsid w:val="007B3177"/>
    <w:rsid w:val="007B336E"/>
    <w:rsid w:val="007B39CA"/>
    <w:rsid w:val="007B3B56"/>
    <w:rsid w:val="007B3CA0"/>
    <w:rsid w:val="007B42B2"/>
    <w:rsid w:val="007B45DE"/>
    <w:rsid w:val="007B479F"/>
    <w:rsid w:val="007B47B1"/>
    <w:rsid w:val="007B4A08"/>
    <w:rsid w:val="007B4A3D"/>
    <w:rsid w:val="007B4B29"/>
    <w:rsid w:val="007B4B3D"/>
    <w:rsid w:val="007B4B84"/>
    <w:rsid w:val="007B4BAC"/>
    <w:rsid w:val="007B4CCF"/>
    <w:rsid w:val="007B4D49"/>
    <w:rsid w:val="007B4E1F"/>
    <w:rsid w:val="007B5038"/>
    <w:rsid w:val="007B5DCA"/>
    <w:rsid w:val="007B5E9A"/>
    <w:rsid w:val="007B5F78"/>
    <w:rsid w:val="007B61E5"/>
    <w:rsid w:val="007B6256"/>
    <w:rsid w:val="007B683E"/>
    <w:rsid w:val="007B687A"/>
    <w:rsid w:val="007B68E2"/>
    <w:rsid w:val="007B698B"/>
    <w:rsid w:val="007B6B3C"/>
    <w:rsid w:val="007B700B"/>
    <w:rsid w:val="007B7537"/>
    <w:rsid w:val="007B785B"/>
    <w:rsid w:val="007B7987"/>
    <w:rsid w:val="007B7A4D"/>
    <w:rsid w:val="007B7EC8"/>
    <w:rsid w:val="007B7F64"/>
    <w:rsid w:val="007B7F80"/>
    <w:rsid w:val="007C0053"/>
    <w:rsid w:val="007C0410"/>
    <w:rsid w:val="007C0780"/>
    <w:rsid w:val="007C0947"/>
    <w:rsid w:val="007C0AA7"/>
    <w:rsid w:val="007C0D0B"/>
    <w:rsid w:val="007C1277"/>
    <w:rsid w:val="007C1746"/>
    <w:rsid w:val="007C1807"/>
    <w:rsid w:val="007C1B6C"/>
    <w:rsid w:val="007C1C31"/>
    <w:rsid w:val="007C1DC2"/>
    <w:rsid w:val="007C1E1D"/>
    <w:rsid w:val="007C1F9B"/>
    <w:rsid w:val="007C2563"/>
    <w:rsid w:val="007C2596"/>
    <w:rsid w:val="007C28E6"/>
    <w:rsid w:val="007C2953"/>
    <w:rsid w:val="007C2BD1"/>
    <w:rsid w:val="007C2CD6"/>
    <w:rsid w:val="007C2D79"/>
    <w:rsid w:val="007C2E49"/>
    <w:rsid w:val="007C32C7"/>
    <w:rsid w:val="007C33A3"/>
    <w:rsid w:val="007C353E"/>
    <w:rsid w:val="007C3565"/>
    <w:rsid w:val="007C35D8"/>
    <w:rsid w:val="007C372F"/>
    <w:rsid w:val="007C3C9C"/>
    <w:rsid w:val="007C4069"/>
    <w:rsid w:val="007C4382"/>
    <w:rsid w:val="007C442F"/>
    <w:rsid w:val="007C466F"/>
    <w:rsid w:val="007C4711"/>
    <w:rsid w:val="007C4780"/>
    <w:rsid w:val="007C4A95"/>
    <w:rsid w:val="007C4EAB"/>
    <w:rsid w:val="007C4F8F"/>
    <w:rsid w:val="007C505C"/>
    <w:rsid w:val="007C53A0"/>
    <w:rsid w:val="007C56A8"/>
    <w:rsid w:val="007C5E28"/>
    <w:rsid w:val="007C5F40"/>
    <w:rsid w:val="007C5F4B"/>
    <w:rsid w:val="007C6075"/>
    <w:rsid w:val="007C6256"/>
    <w:rsid w:val="007C632A"/>
    <w:rsid w:val="007C6369"/>
    <w:rsid w:val="007C63D8"/>
    <w:rsid w:val="007C65B8"/>
    <w:rsid w:val="007C6764"/>
    <w:rsid w:val="007C6B1E"/>
    <w:rsid w:val="007C6B4F"/>
    <w:rsid w:val="007C6B8D"/>
    <w:rsid w:val="007C6C49"/>
    <w:rsid w:val="007C6D94"/>
    <w:rsid w:val="007C70CA"/>
    <w:rsid w:val="007C71B8"/>
    <w:rsid w:val="007C724C"/>
    <w:rsid w:val="007C7814"/>
    <w:rsid w:val="007C7A45"/>
    <w:rsid w:val="007C7BD7"/>
    <w:rsid w:val="007C7E04"/>
    <w:rsid w:val="007D00A4"/>
    <w:rsid w:val="007D01F6"/>
    <w:rsid w:val="007D0590"/>
    <w:rsid w:val="007D05FA"/>
    <w:rsid w:val="007D060C"/>
    <w:rsid w:val="007D0617"/>
    <w:rsid w:val="007D0756"/>
    <w:rsid w:val="007D0876"/>
    <w:rsid w:val="007D1593"/>
    <w:rsid w:val="007D16B4"/>
    <w:rsid w:val="007D1812"/>
    <w:rsid w:val="007D192E"/>
    <w:rsid w:val="007D1A4D"/>
    <w:rsid w:val="007D1B96"/>
    <w:rsid w:val="007D1D19"/>
    <w:rsid w:val="007D201A"/>
    <w:rsid w:val="007D20E4"/>
    <w:rsid w:val="007D215E"/>
    <w:rsid w:val="007D2340"/>
    <w:rsid w:val="007D24AB"/>
    <w:rsid w:val="007D2836"/>
    <w:rsid w:val="007D29A0"/>
    <w:rsid w:val="007D2BD3"/>
    <w:rsid w:val="007D2FE0"/>
    <w:rsid w:val="007D30D0"/>
    <w:rsid w:val="007D3441"/>
    <w:rsid w:val="007D365B"/>
    <w:rsid w:val="007D3700"/>
    <w:rsid w:val="007D3811"/>
    <w:rsid w:val="007D384A"/>
    <w:rsid w:val="007D3A61"/>
    <w:rsid w:val="007D3BF7"/>
    <w:rsid w:val="007D3D8A"/>
    <w:rsid w:val="007D4093"/>
    <w:rsid w:val="007D41D2"/>
    <w:rsid w:val="007D41E4"/>
    <w:rsid w:val="007D434A"/>
    <w:rsid w:val="007D4501"/>
    <w:rsid w:val="007D46E4"/>
    <w:rsid w:val="007D48AF"/>
    <w:rsid w:val="007D49DD"/>
    <w:rsid w:val="007D4B98"/>
    <w:rsid w:val="007D4C00"/>
    <w:rsid w:val="007D5098"/>
    <w:rsid w:val="007D524C"/>
    <w:rsid w:val="007D547A"/>
    <w:rsid w:val="007D552D"/>
    <w:rsid w:val="007D56DF"/>
    <w:rsid w:val="007D5730"/>
    <w:rsid w:val="007D57B6"/>
    <w:rsid w:val="007D59EB"/>
    <w:rsid w:val="007D5AFF"/>
    <w:rsid w:val="007D5F48"/>
    <w:rsid w:val="007D62C6"/>
    <w:rsid w:val="007D64D8"/>
    <w:rsid w:val="007D68A8"/>
    <w:rsid w:val="007D6A9A"/>
    <w:rsid w:val="007D6BE0"/>
    <w:rsid w:val="007D6E13"/>
    <w:rsid w:val="007D6E45"/>
    <w:rsid w:val="007D7369"/>
    <w:rsid w:val="007D77A0"/>
    <w:rsid w:val="007D7CD7"/>
    <w:rsid w:val="007D7F92"/>
    <w:rsid w:val="007E0132"/>
    <w:rsid w:val="007E0392"/>
    <w:rsid w:val="007E039C"/>
    <w:rsid w:val="007E0781"/>
    <w:rsid w:val="007E0BDE"/>
    <w:rsid w:val="007E0DFF"/>
    <w:rsid w:val="007E0E77"/>
    <w:rsid w:val="007E0FF6"/>
    <w:rsid w:val="007E156C"/>
    <w:rsid w:val="007E193D"/>
    <w:rsid w:val="007E1984"/>
    <w:rsid w:val="007E1A4E"/>
    <w:rsid w:val="007E1A7B"/>
    <w:rsid w:val="007E1B55"/>
    <w:rsid w:val="007E1B8D"/>
    <w:rsid w:val="007E1B9A"/>
    <w:rsid w:val="007E1DA6"/>
    <w:rsid w:val="007E1F24"/>
    <w:rsid w:val="007E1F40"/>
    <w:rsid w:val="007E1FC5"/>
    <w:rsid w:val="007E21C4"/>
    <w:rsid w:val="007E223F"/>
    <w:rsid w:val="007E22BB"/>
    <w:rsid w:val="007E22FB"/>
    <w:rsid w:val="007E2318"/>
    <w:rsid w:val="007E2479"/>
    <w:rsid w:val="007E2650"/>
    <w:rsid w:val="007E2667"/>
    <w:rsid w:val="007E26CC"/>
    <w:rsid w:val="007E26F4"/>
    <w:rsid w:val="007E2BD8"/>
    <w:rsid w:val="007E2F07"/>
    <w:rsid w:val="007E2F4B"/>
    <w:rsid w:val="007E2FC8"/>
    <w:rsid w:val="007E329A"/>
    <w:rsid w:val="007E32BE"/>
    <w:rsid w:val="007E3598"/>
    <w:rsid w:val="007E397B"/>
    <w:rsid w:val="007E3AA2"/>
    <w:rsid w:val="007E3AA8"/>
    <w:rsid w:val="007E3D9F"/>
    <w:rsid w:val="007E40B2"/>
    <w:rsid w:val="007E41D9"/>
    <w:rsid w:val="007E4330"/>
    <w:rsid w:val="007E43FD"/>
    <w:rsid w:val="007E4758"/>
    <w:rsid w:val="007E4880"/>
    <w:rsid w:val="007E4FED"/>
    <w:rsid w:val="007E508B"/>
    <w:rsid w:val="007E541B"/>
    <w:rsid w:val="007E5837"/>
    <w:rsid w:val="007E59B1"/>
    <w:rsid w:val="007E5BB6"/>
    <w:rsid w:val="007E5E4A"/>
    <w:rsid w:val="007E5ED1"/>
    <w:rsid w:val="007E5FE4"/>
    <w:rsid w:val="007E6034"/>
    <w:rsid w:val="007E60DC"/>
    <w:rsid w:val="007E616B"/>
    <w:rsid w:val="007E642E"/>
    <w:rsid w:val="007E6440"/>
    <w:rsid w:val="007E64A4"/>
    <w:rsid w:val="007E6764"/>
    <w:rsid w:val="007E677C"/>
    <w:rsid w:val="007E6B47"/>
    <w:rsid w:val="007E6E16"/>
    <w:rsid w:val="007E6F1B"/>
    <w:rsid w:val="007E7050"/>
    <w:rsid w:val="007E7814"/>
    <w:rsid w:val="007E794E"/>
    <w:rsid w:val="007E7B0D"/>
    <w:rsid w:val="007E7C6C"/>
    <w:rsid w:val="007E7EFD"/>
    <w:rsid w:val="007E7F40"/>
    <w:rsid w:val="007F015C"/>
    <w:rsid w:val="007F0270"/>
    <w:rsid w:val="007F069D"/>
    <w:rsid w:val="007F08B2"/>
    <w:rsid w:val="007F0A28"/>
    <w:rsid w:val="007F0C58"/>
    <w:rsid w:val="007F0CC3"/>
    <w:rsid w:val="007F0CE0"/>
    <w:rsid w:val="007F0CED"/>
    <w:rsid w:val="007F0E24"/>
    <w:rsid w:val="007F0E40"/>
    <w:rsid w:val="007F0FF9"/>
    <w:rsid w:val="007F1214"/>
    <w:rsid w:val="007F151C"/>
    <w:rsid w:val="007F156F"/>
    <w:rsid w:val="007F18B3"/>
    <w:rsid w:val="007F1A4C"/>
    <w:rsid w:val="007F20B1"/>
    <w:rsid w:val="007F21D0"/>
    <w:rsid w:val="007F2399"/>
    <w:rsid w:val="007F24DE"/>
    <w:rsid w:val="007F24FD"/>
    <w:rsid w:val="007F2653"/>
    <w:rsid w:val="007F2739"/>
    <w:rsid w:val="007F2887"/>
    <w:rsid w:val="007F28EC"/>
    <w:rsid w:val="007F2A63"/>
    <w:rsid w:val="007F2D9E"/>
    <w:rsid w:val="007F2DF5"/>
    <w:rsid w:val="007F2E10"/>
    <w:rsid w:val="007F30D3"/>
    <w:rsid w:val="007F3187"/>
    <w:rsid w:val="007F3214"/>
    <w:rsid w:val="007F32CF"/>
    <w:rsid w:val="007F332D"/>
    <w:rsid w:val="007F33C7"/>
    <w:rsid w:val="007F38E7"/>
    <w:rsid w:val="007F41BD"/>
    <w:rsid w:val="007F4844"/>
    <w:rsid w:val="007F4B7A"/>
    <w:rsid w:val="007F4EA0"/>
    <w:rsid w:val="007F5575"/>
    <w:rsid w:val="007F5861"/>
    <w:rsid w:val="007F59F1"/>
    <w:rsid w:val="007F5AB8"/>
    <w:rsid w:val="007F5AD0"/>
    <w:rsid w:val="007F5CAA"/>
    <w:rsid w:val="007F6040"/>
    <w:rsid w:val="007F6311"/>
    <w:rsid w:val="007F6B0C"/>
    <w:rsid w:val="007F6CDF"/>
    <w:rsid w:val="007F6D94"/>
    <w:rsid w:val="007F6DE0"/>
    <w:rsid w:val="007F6F03"/>
    <w:rsid w:val="007F6F56"/>
    <w:rsid w:val="007F7213"/>
    <w:rsid w:val="007F773C"/>
    <w:rsid w:val="007F7906"/>
    <w:rsid w:val="007F7A3C"/>
    <w:rsid w:val="007F7C82"/>
    <w:rsid w:val="007F7D28"/>
    <w:rsid w:val="007F7DF6"/>
    <w:rsid w:val="007F7DFC"/>
    <w:rsid w:val="007F7F3F"/>
    <w:rsid w:val="00800092"/>
    <w:rsid w:val="008002CA"/>
    <w:rsid w:val="008002F5"/>
    <w:rsid w:val="0080058F"/>
    <w:rsid w:val="008005E7"/>
    <w:rsid w:val="00800743"/>
    <w:rsid w:val="00800B9B"/>
    <w:rsid w:val="00800C1D"/>
    <w:rsid w:val="00800C8E"/>
    <w:rsid w:val="00800DB7"/>
    <w:rsid w:val="00801275"/>
    <w:rsid w:val="0080130A"/>
    <w:rsid w:val="00801AB7"/>
    <w:rsid w:val="00801AD1"/>
    <w:rsid w:val="00801B3A"/>
    <w:rsid w:val="00801EEB"/>
    <w:rsid w:val="00801F04"/>
    <w:rsid w:val="0080212E"/>
    <w:rsid w:val="0080247C"/>
    <w:rsid w:val="008025B4"/>
    <w:rsid w:val="008028F3"/>
    <w:rsid w:val="00802A9F"/>
    <w:rsid w:val="00802B2F"/>
    <w:rsid w:val="00802B9C"/>
    <w:rsid w:val="00802C18"/>
    <w:rsid w:val="00802CFF"/>
    <w:rsid w:val="00803149"/>
    <w:rsid w:val="008036B0"/>
    <w:rsid w:val="00803B01"/>
    <w:rsid w:val="00803B60"/>
    <w:rsid w:val="00803BC6"/>
    <w:rsid w:val="00803D95"/>
    <w:rsid w:val="008040C3"/>
    <w:rsid w:val="008043EF"/>
    <w:rsid w:val="008045BA"/>
    <w:rsid w:val="0080461B"/>
    <w:rsid w:val="008047BB"/>
    <w:rsid w:val="0080489E"/>
    <w:rsid w:val="00804920"/>
    <w:rsid w:val="008049D5"/>
    <w:rsid w:val="00804C0A"/>
    <w:rsid w:val="00805613"/>
    <w:rsid w:val="00805693"/>
    <w:rsid w:val="00805ADE"/>
    <w:rsid w:val="00805D10"/>
    <w:rsid w:val="00805F2B"/>
    <w:rsid w:val="00805FCF"/>
    <w:rsid w:val="00805FD4"/>
    <w:rsid w:val="008060E2"/>
    <w:rsid w:val="00806139"/>
    <w:rsid w:val="008063C0"/>
    <w:rsid w:val="008064C9"/>
    <w:rsid w:val="00806731"/>
    <w:rsid w:val="00806888"/>
    <w:rsid w:val="00806921"/>
    <w:rsid w:val="00806AE4"/>
    <w:rsid w:val="00806C26"/>
    <w:rsid w:val="00806CD2"/>
    <w:rsid w:val="0080707A"/>
    <w:rsid w:val="0080723E"/>
    <w:rsid w:val="008076D4"/>
    <w:rsid w:val="00807A75"/>
    <w:rsid w:val="00807B07"/>
    <w:rsid w:val="00807D73"/>
    <w:rsid w:val="00807DD9"/>
    <w:rsid w:val="00810153"/>
    <w:rsid w:val="008101CB"/>
    <w:rsid w:val="0081064D"/>
    <w:rsid w:val="008109BF"/>
    <w:rsid w:val="00810A52"/>
    <w:rsid w:val="00810B3A"/>
    <w:rsid w:val="00810D2A"/>
    <w:rsid w:val="00810EA4"/>
    <w:rsid w:val="00810EFD"/>
    <w:rsid w:val="00810F7F"/>
    <w:rsid w:val="00810F8E"/>
    <w:rsid w:val="0081143E"/>
    <w:rsid w:val="00811459"/>
    <w:rsid w:val="0081188B"/>
    <w:rsid w:val="00811B01"/>
    <w:rsid w:val="00811FCF"/>
    <w:rsid w:val="0081211B"/>
    <w:rsid w:val="008123F2"/>
    <w:rsid w:val="0081274E"/>
    <w:rsid w:val="00812868"/>
    <w:rsid w:val="00812AD7"/>
    <w:rsid w:val="00812D26"/>
    <w:rsid w:val="008131DC"/>
    <w:rsid w:val="00813354"/>
    <w:rsid w:val="0081377D"/>
    <w:rsid w:val="008137CA"/>
    <w:rsid w:val="008137CF"/>
    <w:rsid w:val="008137DE"/>
    <w:rsid w:val="00813C29"/>
    <w:rsid w:val="00813C99"/>
    <w:rsid w:val="00813D99"/>
    <w:rsid w:val="00813EDF"/>
    <w:rsid w:val="00813F86"/>
    <w:rsid w:val="0081429F"/>
    <w:rsid w:val="00814342"/>
    <w:rsid w:val="0081446D"/>
    <w:rsid w:val="0081466F"/>
    <w:rsid w:val="008146BC"/>
    <w:rsid w:val="00814972"/>
    <w:rsid w:val="0081497C"/>
    <w:rsid w:val="00814CC3"/>
    <w:rsid w:val="00814FB3"/>
    <w:rsid w:val="008151A8"/>
    <w:rsid w:val="00815251"/>
    <w:rsid w:val="0081556F"/>
    <w:rsid w:val="008156DC"/>
    <w:rsid w:val="00815760"/>
    <w:rsid w:val="008159B7"/>
    <w:rsid w:val="00815AB7"/>
    <w:rsid w:val="00815B35"/>
    <w:rsid w:val="00815BEB"/>
    <w:rsid w:val="00815F44"/>
    <w:rsid w:val="00816051"/>
    <w:rsid w:val="0081605C"/>
    <w:rsid w:val="00816123"/>
    <w:rsid w:val="00816227"/>
    <w:rsid w:val="008167A9"/>
    <w:rsid w:val="00816808"/>
    <w:rsid w:val="0081682D"/>
    <w:rsid w:val="00816983"/>
    <w:rsid w:val="00816A47"/>
    <w:rsid w:val="00816B0D"/>
    <w:rsid w:val="00816BB6"/>
    <w:rsid w:val="00816EA5"/>
    <w:rsid w:val="008171F4"/>
    <w:rsid w:val="008173A8"/>
    <w:rsid w:val="008173E5"/>
    <w:rsid w:val="00817578"/>
    <w:rsid w:val="0081761D"/>
    <w:rsid w:val="00817C3E"/>
    <w:rsid w:val="00817CC7"/>
    <w:rsid w:val="0082003D"/>
    <w:rsid w:val="0082019C"/>
    <w:rsid w:val="008204BC"/>
    <w:rsid w:val="00820549"/>
    <w:rsid w:val="00820584"/>
    <w:rsid w:val="008205BD"/>
    <w:rsid w:val="00820665"/>
    <w:rsid w:val="0082072F"/>
    <w:rsid w:val="00820860"/>
    <w:rsid w:val="008209DB"/>
    <w:rsid w:val="00820A0F"/>
    <w:rsid w:val="00820A6B"/>
    <w:rsid w:val="00820A81"/>
    <w:rsid w:val="00820CC8"/>
    <w:rsid w:val="00820E1A"/>
    <w:rsid w:val="00820EB1"/>
    <w:rsid w:val="00820F20"/>
    <w:rsid w:val="00820FEC"/>
    <w:rsid w:val="00821757"/>
    <w:rsid w:val="00821793"/>
    <w:rsid w:val="008218AC"/>
    <w:rsid w:val="008218E8"/>
    <w:rsid w:val="00821910"/>
    <w:rsid w:val="00821B9D"/>
    <w:rsid w:val="00821EF3"/>
    <w:rsid w:val="0082249D"/>
    <w:rsid w:val="008225DD"/>
    <w:rsid w:val="00822785"/>
    <w:rsid w:val="00822881"/>
    <w:rsid w:val="00822955"/>
    <w:rsid w:val="0082298C"/>
    <w:rsid w:val="00822DD4"/>
    <w:rsid w:val="00822F0D"/>
    <w:rsid w:val="00822F72"/>
    <w:rsid w:val="00823077"/>
    <w:rsid w:val="0082325A"/>
    <w:rsid w:val="008232BE"/>
    <w:rsid w:val="008234CD"/>
    <w:rsid w:val="0082363E"/>
    <w:rsid w:val="008238FE"/>
    <w:rsid w:val="00823C18"/>
    <w:rsid w:val="00823C46"/>
    <w:rsid w:val="00823E20"/>
    <w:rsid w:val="00823E43"/>
    <w:rsid w:val="00823E81"/>
    <w:rsid w:val="00823F26"/>
    <w:rsid w:val="00824425"/>
    <w:rsid w:val="0082446B"/>
    <w:rsid w:val="008245BA"/>
    <w:rsid w:val="00824761"/>
    <w:rsid w:val="00824794"/>
    <w:rsid w:val="00824870"/>
    <w:rsid w:val="0082498A"/>
    <w:rsid w:val="00824AAD"/>
    <w:rsid w:val="00824B12"/>
    <w:rsid w:val="00824CA8"/>
    <w:rsid w:val="00824D24"/>
    <w:rsid w:val="00824D9F"/>
    <w:rsid w:val="00824DBD"/>
    <w:rsid w:val="00825201"/>
    <w:rsid w:val="00825BD3"/>
    <w:rsid w:val="00825CAF"/>
    <w:rsid w:val="008262F4"/>
    <w:rsid w:val="008264C1"/>
    <w:rsid w:val="00826575"/>
    <w:rsid w:val="0082659E"/>
    <w:rsid w:val="00826664"/>
    <w:rsid w:val="00826867"/>
    <w:rsid w:val="008268DE"/>
    <w:rsid w:val="008269B4"/>
    <w:rsid w:val="008269F6"/>
    <w:rsid w:val="00826A40"/>
    <w:rsid w:val="00826A5E"/>
    <w:rsid w:val="00826B1F"/>
    <w:rsid w:val="008270D4"/>
    <w:rsid w:val="008271E1"/>
    <w:rsid w:val="008271E7"/>
    <w:rsid w:val="008274BD"/>
    <w:rsid w:val="00827654"/>
    <w:rsid w:val="008276F8"/>
    <w:rsid w:val="008279CD"/>
    <w:rsid w:val="008279F0"/>
    <w:rsid w:val="00827C56"/>
    <w:rsid w:val="00827DDF"/>
    <w:rsid w:val="00827FB7"/>
    <w:rsid w:val="00827FDD"/>
    <w:rsid w:val="00830324"/>
    <w:rsid w:val="00830580"/>
    <w:rsid w:val="0083066C"/>
    <w:rsid w:val="00830743"/>
    <w:rsid w:val="00830751"/>
    <w:rsid w:val="0083082B"/>
    <w:rsid w:val="00830A9A"/>
    <w:rsid w:val="00830BAE"/>
    <w:rsid w:val="00830CC6"/>
    <w:rsid w:val="00830E69"/>
    <w:rsid w:val="00830F87"/>
    <w:rsid w:val="008310E4"/>
    <w:rsid w:val="00831412"/>
    <w:rsid w:val="00831693"/>
    <w:rsid w:val="00831DEC"/>
    <w:rsid w:val="00831E5F"/>
    <w:rsid w:val="00831FAA"/>
    <w:rsid w:val="008321FC"/>
    <w:rsid w:val="00832877"/>
    <w:rsid w:val="008329D9"/>
    <w:rsid w:val="00832B91"/>
    <w:rsid w:val="00832E46"/>
    <w:rsid w:val="008330EB"/>
    <w:rsid w:val="0083310C"/>
    <w:rsid w:val="0083327A"/>
    <w:rsid w:val="008332F3"/>
    <w:rsid w:val="00833547"/>
    <w:rsid w:val="008335CA"/>
    <w:rsid w:val="008335D7"/>
    <w:rsid w:val="00833834"/>
    <w:rsid w:val="00833879"/>
    <w:rsid w:val="0083397F"/>
    <w:rsid w:val="00833B4C"/>
    <w:rsid w:val="00833C32"/>
    <w:rsid w:val="008340A3"/>
    <w:rsid w:val="00834109"/>
    <w:rsid w:val="00834260"/>
    <w:rsid w:val="00834370"/>
    <w:rsid w:val="008343B5"/>
    <w:rsid w:val="00834454"/>
    <w:rsid w:val="00834501"/>
    <w:rsid w:val="0083488A"/>
    <w:rsid w:val="00834A27"/>
    <w:rsid w:val="00834C10"/>
    <w:rsid w:val="00834DC5"/>
    <w:rsid w:val="00834E31"/>
    <w:rsid w:val="008353A1"/>
    <w:rsid w:val="0083552B"/>
    <w:rsid w:val="00835580"/>
    <w:rsid w:val="008355DC"/>
    <w:rsid w:val="008356A2"/>
    <w:rsid w:val="008358AB"/>
    <w:rsid w:val="00835985"/>
    <w:rsid w:val="00835CCA"/>
    <w:rsid w:val="00835DE5"/>
    <w:rsid w:val="00835DFF"/>
    <w:rsid w:val="00835E52"/>
    <w:rsid w:val="0083608D"/>
    <w:rsid w:val="008360F4"/>
    <w:rsid w:val="00836442"/>
    <w:rsid w:val="008364F5"/>
    <w:rsid w:val="0083650A"/>
    <w:rsid w:val="00836AB0"/>
    <w:rsid w:val="00836D33"/>
    <w:rsid w:val="00836E7E"/>
    <w:rsid w:val="008370E5"/>
    <w:rsid w:val="008375A9"/>
    <w:rsid w:val="0083770E"/>
    <w:rsid w:val="008377F8"/>
    <w:rsid w:val="008378B8"/>
    <w:rsid w:val="008378BE"/>
    <w:rsid w:val="00837A43"/>
    <w:rsid w:val="00837B20"/>
    <w:rsid w:val="00837B91"/>
    <w:rsid w:val="00837E9E"/>
    <w:rsid w:val="00837FBE"/>
    <w:rsid w:val="008400E8"/>
    <w:rsid w:val="0084012F"/>
    <w:rsid w:val="00840503"/>
    <w:rsid w:val="00840611"/>
    <w:rsid w:val="00840BE2"/>
    <w:rsid w:val="00840C61"/>
    <w:rsid w:val="00840E16"/>
    <w:rsid w:val="00840E68"/>
    <w:rsid w:val="00841128"/>
    <w:rsid w:val="0084113D"/>
    <w:rsid w:val="00841199"/>
    <w:rsid w:val="008412F0"/>
    <w:rsid w:val="00841629"/>
    <w:rsid w:val="00841794"/>
    <w:rsid w:val="008417E8"/>
    <w:rsid w:val="00841BAF"/>
    <w:rsid w:val="00841E9A"/>
    <w:rsid w:val="00841EFF"/>
    <w:rsid w:val="0084220B"/>
    <w:rsid w:val="00842320"/>
    <w:rsid w:val="00842323"/>
    <w:rsid w:val="00842524"/>
    <w:rsid w:val="008425D7"/>
    <w:rsid w:val="00842708"/>
    <w:rsid w:val="00842C6A"/>
    <w:rsid w:val="00842E6C"/>
    <w:rsid w:val="00843384"/>
    <w:rsid w:val="00843550"/>
    <w:rsid w:val="008437EA"/>
    <w:rsid w:val="00843CC1"/>
    <w:rsid w:val="00843E8C"/>
    <w:rsid w:val="00843ED6"/>
    <w:rsid w:val="008440F1"/>
    <w:rsid w:val="00844191"/>
    <w:rsid w:val="00844488"/>
    <w:rsid w:val="00844611"/>
    <w:rsid w:val="0084486A"/>
    <w:rsid w:val="00844A28"/>
    <w:rsid w:val="00844AB9"/>
    <w:rsid w:val="00844B77"/>
    <w:rsid w:val="00844F4C"/>
    <w:rsid w:val="00845037"/>
    <w:rsid w:val="0084503D"/>
    <w:rsid w:val="00845227"/>
    <w:rsid w:val="00845AEC"/>
    <w:rsid w:val="00845C9E"/>
    <w:rsid w:val="0084628B"/>
    <w:rsid w:val="00846424"/>
    <w:rsid w:val="008465D4"/>
    <w:rsid w:val="00846787"/>
    <w:rsid w:val="008467C8"/>
    <w:rsid w:val="0084698B"/>
    <w:rsid w:val="00846A81"/>
    <w:rsid w:val="00846F89"/>
    <w:rsid w:val="00847608"/>
    <w:rsid w:val="00847710"/>
    <w:rsid w:val="00847A89"/>
    <w:rsid w:val="00847CF5"/>
    <w:rsid w:val="00847F94"/>
    <w:rsid w:val="0085010A"/>
    <w:rsid w:val="0085011F"/>
    <w:rsid w:val="00850293"/>
    <w:rsid w:val="008502F5"/>
    <w:rsid w:val="00850480"/>
    <w:rsid w:val="008508DA"/>
    <w:rsid w:val="00850989"/>
    <w:rsid w:val="00850C6B"/>
    <w:rsid w:val="00850ED1"/>
    <w:rsid w:val="00851245"/>
    <w:rsid w:val="0085134E"/>
    <w:rsid w:val="00851410"/>
    <w:rsid w:val="0085149F"/>
    <w:rsid w:val="00851645"/>
    <w:rsid w:val="008516AE"/>
    <w:rsid w:val="00851924"/>
    <w:rsid w:val="008519CC"/>
    <w:rsid w:val="00851A0F"/>
    <w:rsid w:val="00851BE3"/>
    <w:rsid w:val="00851EEE"/>
    <w:rsid w:val="00851F01"/>
    <w:rsid w:val="00851F6F"/>
    <w:rsid w:val="00851FE0"/>
    <w:rsid w:val="008522D0"/>
    <w:rsid w:val="00852333"/>
    <w:rsid w:val="008527BF"/>
    <w:rsid w:val="00852A8F"/>
    <w:rsid w:val="00852B86"/>
    <w:rsid w:val="00852D4B"/>
    <w:rsid w:val="00852EA0"/>
    <w:rsid w:val="00853063"/>
    <w:rsid w:val="0085342F"/>
    <w:rsid w:val="0085376C"/>
    <w:rsid w:val="00853782"/>
    <w:rsid w:val="00853811"/>
    <w:rsid w:val="00853977"/>
    <w:rsid w:val="00853A31"/>
    <w:rsid w:val="00853B5C"/>
    <w:rsid w:val="00853C1D"/>
    <w:rsid w:val="00853D36"/>
    <w:rsid w:val="00853E57"/>
    <w:rsid w:val="008541B2"/>
    <w:rsid w:val="008541BE"/>
    <w:rsid w:val="008542B2"/>
    <w:rsid w:val="00854411"/>
    <w:rsid w:val="008548F6"/>
    <w:rsid w:val="00854987"/>
    <w:rsid w:val="00854BC8"/>
    <w:rsid w:val="00854BE1"/>
    <w:rsid w:val="00854E7D"/>
    <w:rsid w:val="00854EE1"/>
    <w:rsid w:val="00854F53"/>
    <w:rsid w:val="0085537A"/>
    <w:rsid w:val="00855624"/>
    <w:rsid w:val="00855666"/>
    <w:rsid w:val="00855870"/>
    <w:rsid w:val="008559F7"/>
    <w:rsid w:val="00856149"/>
    <w:rsid w:val="008563C5"/>
    <w:rsid w:val="008567D3"/>
    <w:rsid w:val="008569BF"/>
    <w:rsid w:val="00856C97"/>
    <w:rsid w:val="00856D75"/>
    <w:rsid w:val="00856EE5"/>
    <w:rsid w:val="008570C1"/>
    <w:rsid w:val="00857217"/>
    <w:rsid w:val="0085747F"/>
    <w:rsid w:val="00857581"/>
    <w:rsid w:val="00857919"/>
    <w:rsid w:val="0085792C"/>
    <w:rsid w:val="00857C90"/>
    <w:rsid w:val="00857CDE"/>
    <w:rsid w:val="00857EA3"/>
    <w:rsid w:val="00857F72"/>
    <w:rsid w:val="0086004A"/>
    <w:rsid w:val="008600EB"/>
    <w:rsid w:val="008601B8"/>
    <w:rsid w:val="008601D8"/>
    <w:rsid w:val="008602F6"/>
    <w:rsid w:val="00860385"/>
    <w:rsid w:val="008603FA"/>
    <w:rsid w:val="00860436"/>
    <w:rsid w:val="00860454"/>
    <w:rsid w:val="008604C7"/>
    <w:rsid w:val="008606F8"/>
    <w:rsid w:val="00860ADF"/>
    <w:rsid w:val="00860DE1"/>
    <w:rsid w:val="00861160"/>
    <w:rsid w:val="00861188"/>
    <w:rsid w:val="00861696"/>
    <w:rsid w:val="008618B9"/>
    <w:rsid w:val="00861C12"/>
    <w:rsid w:val="00861CE7"/>
    <w:rsid w:val="00861E2F"/>
    <w:rsid w:val="00861F76"/>
    <w:rsid w:val="00861FD6"/>
    <w:rsid w:val="008625BA"/>
    <w:rsid w:val="00862689"/>
    <w:rsid w:val="0086275E"/>
    <w:rsid w:val="00862765"/>
    <w:rsid w:val="0086284D"/>
    <w:rsid w:val="0086299D"/>
    <w:rsid w:val="00862CB3"/>
    <w:rsid w:val="00862DC6"/>
    <w:rsid w:val="00862F1B"/>
    <w:rsid w:val="008631CA"/>
    <w:rsid w:val="008631E5"/>
    <w:rsid w:val="00863359"/>
    <w:rsid w:val="00863874"/>
    <w:rsid w:val="008639D0"/>
    <w:rsid w:val="008639E3"/>
    <w:rsid w:val="00863BC5"/>
    <w:rsid w:val="00864089"/>
    <w:rsid w:val="00864208"/>
    <w:rsid w:val="00864251"/>
    <w:rsid w:val="00864489"/>
    <w:rsid w:val="0086456E"/>
    <w:rsid w:val="00864699"/>
    <w:rsid w:val="0086486E"/>
    <w:rsid w:val="00864B33"/>
    <w:rsid w:val="00864BF6"/>
    <w:rsid w:val="00864D2F"/>
    <w:rsid w:val="00864F71"/>
    <w:rsid w:val="0086514F"/>
    <w:rsid w:val="00865169"/>
    <w:rsid w:val="0086525D"/>
    <w:rsid w:val="00865260"/>
    <w:rsid w:val="00865380"/>
    <w:rsid w:val="008655F4"/>
    <w:rsid w:val="00865695"/>
    <w:rsid w:val="0086570C"/>
    <w:rsid w:val="00865797"/>
    <w:rsid w:val="00865897"/>
    <w:rsid w:val="0086592A"/>
    <w:rsid w:val="008659CF"/>
    <w:rsid w:val="008659FA"/>
    <w:rsid w:val="00865C59"/>
    <w:rsid w:val="00865FD4"/>
    <w:rsid w:val="00865FDA"/>
    <w:rsid w:val="00866025"/>
    <w:rsid w:val="008660F4"/>
    <w:rsid w:val="00866230"/>
    <w:rsid w:val="008662B2"/>
    <w:rsid w:val="008663A5"/>
    <w:rsid w:val="00866456"/>
    <w:rsid w:val="008669C8"/>
    <w:rsid w:val="00866A68"/>
    <w:rsid w:val="00866C93"/>
    <w:rsid w:val="00866DC0"/>
    <w:rsid w:val="00867220"/>
    <w:rsid w:val="008673BE"/>
    <w:rsid w:val="00867738"/>
    <w:rsid w:val="008678E0"/>
    <w:rsid w:val="008678E4"/>
    <w:rsid w:val="008678FA"/>
    <w:rsid w:val="0086796F"/>
    <w:rsid w:val="00867A4E"/>
    <w:rsid w:val="00867AFF"/>
    <w:rsid w:val="00867BA0"/>
    <w:rsid w:val="00867C77"/>
    <w:rsid w:val="00867CD8"/>
    <w:rsid w:val="00867EA0"/>
    <w:rsid w:val="00870228"/>
    <w:rsid w:val="00870281"/>
    <w:rsid w:val="008702BF"/>
    <w:rsid w:val="008709B6"/>
    <w:rsid w:val="00870ABF"/>
    <w:rsid w:val="00870B6A"/>
    <w:rsid w:val="00870B96"/>
    <w:rsid w:val="00870C95"/>
    <w:rsid w:val="00870D3B"/>
    <w:rsid w:val="00870FCD"/>
    <w:rsid w:val="008710A7"/>
    <w:rsid w:val="0087159E"/>
    <w:rsid w:val="008717C7"/>
    <w:rsid w:val="00871898"/>
    <w:rsid w:val="00871C30"/>
    <w:rsid w:val="00871C70"/>
    <w:rsid w:val="00871FB6"/>
    <w:rsid w:val="008726D8"/>
    <w:rsid w:val="0087274A"/>
    <w:rsid w:val="0087285C"/>
    <w:rsid w:val="008729D1"/>
    <w:rsid w:val="008729E8"/>
    <w:rsid w:val="00872F8D"/>
    <w:rsid w:val="00872FEF"/>
    <w:rsid w:val="00873079"/>
    <w:rsid w:val="008735E3"/>
    <w:rsid w:val="008735EA"/>
    <w:rsid w:val="008736D8"/>
    <w:rsid w:val="00873976"/>
    <w:rsid w:val="00873A5B"/>
    <w:rsid w:val="00873C30"/>
    <w:rsid w:val="00873C7D"/>
    <w:rsid w:val="00873D42"/>
    <w:rsid w:val="00873E95"/>
    <w:rsid w:val="008740AD"/>
    <w:rsid w:val="008740F4"/>
    <w:rsid w:val="0087415E"/>
    <w:rsid w:val="008743C4"/>
    <w:rsid w:val="008745BD"/>
    <w:rsid w:val="008745EF"/>
    <w:rsid w:val="00874763"/>
    <w:rsid w:val="00874779"/>
    <w:rsid w:val="00874A0F"/>
    <w:rsid w:val="00874A25"/>
    <w:rsid w:val="00874B39"/>
    <w:rsid w:val="00874DD1"/>
    <w:rsid w:val="00874E77"/>
    <w:rsid w:val="00874F91"/>
    <w:rsid w:val="0087579E"/>
    <w:rsid w:val="00875899"/>
    <w:rsid w:val="00875DAE"/>
    <w:rsid w:val="00875F09"/>
    <w:rsid w:val="008761D7"/>
    <w:rsid w:val="00876273"/>
    <w:rsid w:val="008763AA"/>
    <w:rsid w:val="0087679E"/>
    <w:rsid w:val="00876AA0"/>
    <w:rsid w:val="00876B3A"/>
    <w:rsid w:val="00876CB9"/>
    <w:rsid w:val="00876E8A"/>
    <w:rsid w:val="00877057"/>
    <w:rsid w:val="0087713C"/>
    <w:rsid w:val="008772A1"/>
    <w:rsid w:val="00877318"/>
    <w:rsid w:val="008775B6"/>
    <w:rsid w:val="008775C1"/>
    <w:rsid w:val="00877600"/>
    <w:rsid w:val="00877626"/>
    <w:rsid w:val="008779A8"/>
    <w:rsid w:val="00877B6B"/>
    <w:rsid w:val="00877CC8"/>
    <w:rsid w:val="00877CD1"/>
    <w:rsid w:val="00877E5B"/>
    <w:rsid w:val="00880343"/>
    <w:rsid w:val="008804D7"/>
    <w:rsid w:val="0088060F"/>
    <w:rsid w:val="00880633"/>
    <w:rsid w:val="00880853"/>
    <w:rsid w:val="00880A31"/>
    <w:rsid w:val="00880A82"/>
    <w:rsid w:val="00880CB9"/>
    <w:rsid w:val="00880E54"/>
    <w:rsid w:val="00880E5A"/>
    <w:rsid w:val="00880FCF"/>
    <w:rsid w:val="00881072"/>
    <w:rsid w:val="00881199"/>
    <w:rsid w:val="008819A6"/>
    <w:rsid w:val="00881BC1"/>
    <w:rsid w:val="0088212C"/>
    <w:rsid w:val="00882145"/>
    <w:rsid w:val="00882276"/>
    <w:rsid w:val="008822ED"/>
    <w:rsid w:val="0088234E"/>
    <w:rsid w:val="00882454"/>
    <w:rsid w:val="008825E1"/>
    <w:rsid w:val="00882836"/>
    <w:rsid w:val="0088283D"/>
    <w:rsid w:val="00882899"/>
    <w:rsid w:val="00882A89"/>
    <w:rsid w:val="00882D4E"/>
    <w:rsid w:val="00882EAD"/>
    <w:rsid w:val="008831CF"/>
    <w:rsid w:val="00883212"/>
    <w:rsid w:val="00883651"/>
    <w:rsid w:val="0088365C"/>
    <w:rsid w:val="0088378F"/>
    <w:rsid w:val="008837E0"/>
    <w:rsid w:val="0088382B"/>
    <w:rsid w:val="00883895"/>
    <w:rsid w:val="008839A0"/>
    <w:rsid w:val="00883A08"/>
    <w:rsid w:val="00883A56"/>
    <w:rsid w:val="00883E32"/>
    <w:rsid w:val="0088403F"/>
    <w:rsid w:val="0088420F"/>
    <w:rsid w:val="008847F9"/>
    <w:rsid w:val="00884A6A"/>
    <w:rsid w:val="00884A9C"/>
    <w:rsid w:val="00884E2C"/>
    <w:rsid w:val="0088502B"/>
    <w:rsid w:val="008851F7"/>
    <w:rsid w:val="0088538F"/>
    <w:rsid w:val="00885622"/>
    <w:rsid w:val="008856C3"/>
    <w:rsid w:val="0088599A"/>
    <w:rsid w:val="00885B58"/>
    <w:rsid w:val="00885EF9"/>
    <w:rsid w:val="00886071"/>
    <w:rsid w:val="008861ED"/>
    <w:rsid w:val="00886286"/>
    <w:rsid w:val="0088650F"/>
    <w:rsid w:val="00886628"/>
    <w:rsid w:val="0088672C"/>
    <w:rsid w:val="008868F6"/>
    <w:rsid w:val="00886A58"/>
    <w:rsid w:val="00886B0D"/>
    <w:rsid w:val="00886E0F"/>
    <w:rsid w:val="00886E77"/>
    <w:rsid w:val="00886F2A"/>
    <w:rsid w:val="0088718B"/>
    <w:rsid w:val="008871D4"/>
    <w:rsid w:val="00887232"/>
    <w:rsid w:val="0088738A"/>
    <w:rsid w:val="00887DC0"/>
    <w:rsid w:val="00887F0E"/>
    <w:rsid w:val="00890091"/>
    <w:rsid w:val="00890155"/>
    <w:rsid w:val="00890429"/>
    <w:rsid w:val="008904E0"/>
    <w:rsid w:val="0089053F"/>
    <w:rsid w:val="008908A4"/>
    <w:rsid w:val="00890B34"/>
    <w:rsid w:val="00890C48"/>
    <w:rsid w:val="00891253"/>
    <w:rsid w:val="008912C5"/>
    <w:rsid w:val="008913AF"/>
    <w:rsid w:val="00891A38"/>
    <w:rsid w:val="00891C4A"/>
    <w:rsid w:val="00892115"/>
    <w:rsid w:val="00892135"/>
    <w:rsid w:val="00892197"/>
    <w:rsid w:val="008923AF"/>
    <w:rsid w:val="008924F1"/>
    <w:rsid w:val="008924FF"/>
    <w:rsid w:val="00892552"/>
    <w:rsid w:val="00892BE0"/>
    <w:rsid w:val="00892DA7"/>
    <w:rsid w:val="00892E5F"/>
    <w:rsid w:val="00892FD7"/>
    <w:rsid w:val="0089310D"/>
    <w:rsid w:val="008931DF"/>
    <w:rsid w:val="00893607"/>
    <w:rsid w:val="00893A1A"/>
    <w:rsid w:val="00893ABC"/>
    <w:rsid w:val="00893CCF"/>
    <w:rsid w:val="00893CF3"/>
    <w:rsid w:val="00893EFA"/>
    <w:rsid w:val="00893F05"/>
    <w:rsid w:val="00893F21"/>
    <w:rsid w:val="008940F3"/>
    <w:rsid w:val="0089432E"/>
    <w:rsid w:val="008947E4"/>
    <w:rsid w:val="00894869"/>
    <w:rsid w:val="0089487B"/>
    <w:rsid w:val="00894A36"/>
    <w:rsid w:val="00894D22"/>
    <w:rsid w:val="00894D33"/>
    <w:rsid w:val="00894DDD"/>
    <w:rsid w:val="00894DED"/>
    <w:rsid w:val="00894F79"/>
    <w:rsid w:val="00895107"/>
    <w:rsid w:val="00895149"/>
    <w:rsid w:val="008952F5"/>
    <w:rsid w:val="0089531F"/>
    <w:rsid w:val="0089536C"/>
    <w:rsid w:val="008954E8"/>
    <w:rsid w:val="0089570E"/>
    <w:rsid w:val="00895729"/>
    <w:rsid w:val="0089573B"/>
    <w:rsid w:val="0089592F"/>
    <w:rsid w:val="00895B20"/>
    <w:rsid w:val="008964A5"/>
    <w:rsid w:val="008964C1"/>
    <w:rsid w:val="00896524"/>
    <w:rsid w:val="00896A2C"/>
    <w:rsid w:val="00896AE5"/>
    <w:rsid w:val="00896E62"/>
    <w:rsid w:val="00896FDE"/>
    <w:rsid w:val="008970ED"/>
    <w:rsid w:val="00897486"/>
    <w:rsid w:val="00897493"/>
    <w:rsid w:val="0089754A"/>
    <w:rsid w:val="00897652"/>
    <w:rsid w:val="00897A72"/>
    <w:rsid w:val="008A04F7"/>
    <w:rsid w:val="008A051C"/>
    <w:rsid w:val="008A0521"/>
    <w:rsid w:val="008A087E"/>
    <w:rsid w:val="008A0AAD"/>
    <w:rsid w:val="008A0EA6"/>
    <w:rsid w:val="008A0ED1"/>
    <w:rsid w:val="008A0F1E"/>
    <w:rsid w:val="008A0F99"/>
    <w:rsid w:val="008A0FB0"/>
    <w:rsid w:val="008A137E"/>
    <w:rsid w:val="008A13B8"/>
    <w:rsid w:val="008A180B"/>
    <w:rsid w:val="008A1A02"/>
    <w:rsid w:val="008A1B77"/>
    <w:rsid w:val="008A1BA6"/>
    <w:rsid w:val="008A1C52"/>
    <w:rsid w:val="008A1C6A"/>
    <w:rsid w:val="008A1DC5"/>
    <w:rsid w:val="008A1EF3"/>
    <w:rsid w:val="008A20C7"/>
    <w:rsid w:val="008A25DA"/>
    <w:rsid w:val="008A2705"/>
    <w:rsid w:val="008A272D"/>
    <w:rsid w:val="008A28AD"/>
    <w:rsid w:val="008A2A36"/>
    <w:rsid w:val="008A2B5C"/>
    <w:rsid w:val="008A3001"/>
    <w:rsid w:val="008A3132"/>
    <w:rsid w:val="008A3791"/>
    <w:rsid w:val="008A3A90"/>
    <w:rsid w:val="008A3B96"/>
    <w:rsid w:val="008A43DD"/>
    <w:rsid w:val="008A467F"/>
    <w:rsid w:val="008A46FC"/>
    <w:rsid w:val="008A496C"/>
    <w:rsid w:val="008A49AF"/>
    <w:rsid w:val="008A4A8C"/>
    <w:rsid w:val="008A4BA2"/>
    <w:rsid w:val="008A4C71"/>
    <w:rsid w:val="008A4DA0"/>
    <w:rsid w:val="008A4EC2"/>
    <w:rsid w:val="008A4EEB"/>
    <w:rsid w:val="008A501E"/>
    <w:rsid w:val="008A5552"/>
    <w:rsid w:val="008A5632"/>
    <w:rsid w:val="008A5645"/>
    <w:rsid w:val="008A566A"/>
    <w:rsid w:val="008A5943"/>
    <w:rsid w:val="008A5C44"/>
    <w:rsid w:val="008A5DC6"/>
    <w:rsid w:val="008A5EB6"/>
    <w:rsid w:val="008A6074"/>
    <w:rsid w:val="008A60E8"/>
    <w:rsid w:val="008A657B"/>
    <w:rsid w:val="008A6826"/>
    <w:rsid w:val="008A6DAB"/>
    <w:rsid w:val="008A74EB"/>
    <w:rsid w:val="008A7512"/>
    <w:rsid w:val="008A7836"/>
    <w:rsid w:val="008A7875"/>
    <w:rsid w:val="008A7984"/>
    <w:rsid w:val="008A7A38"/>
    <w:rsid w:val="008A7A3A"/>
    <w:rsid w:val="008A7E0C"/>
    <w:rsid w:val="008B00CD"/>
    <w:rsid w:val="008B06E2"/>
    <w:rsid w:val="008B090F"/>
    <w:rsid w:val="008B0975"/>
    <w:rsid w:val="008B09EF"/>
    <w:rsid w:val="008B0A7A"/>
    <w:rsid w:val="008B0AB9"/>
    <w:rsid w:val="008B0D8C"/>
    <w:rsid w:val="008B0D9D"/>
    <w:rsid w:val="008B0FC6"/>
    <w:rsid w:val="008B10ED"/>
    <w:rsid w:val="008B133C"/>
    <w:rsid w:val="008B1805"/>
    <w:rsid w:val="008B18D0"/>
    <w:rsid w:val="008B1B30"/>
    <w:rsid w:val="008B1C29"/>
    <w:rsid w:val="008B22B6"/>
    <w:rsid w:val="008B235C"/>
    <w:rsid w:val="008B2806"/>
    <w:rsid w:val="008B2976"/>
    <w:rsid w:val="008B2A05"/>
    <w:rsid w:val="008B2C4C"/>
    <w:rsid w:val="008B2E6A"/>
    <w:rsid w:val="008B30DD"/>
    <w:rsid w:val="008B321C"/>
    <w:rsid w:val="008B3259"/>
    <w:rsid w:val="008B32B7"/>
    <w:rsid w:val="008B33B5"/>
    <w:rsid w:val="008B3499"/>
    <w:rsid w:val="008B37D0"/>
    <w:rsid w:val="008B388F"/>
    <w:rsid w:val="008B38F0"/>
    <w:rsid w:val="008B399D"/>
    <w:rsid w:val="008B39A1"/>
    <w:rsid w:val="008B39BD"/>
    <w:rsid w:val="008B3AB6"/>
    <w:rsid w:val="008B3B0D"/>
    <w:rsid w:val="008B3B43"/>
    <w:rsid w:val="008B3BAC"/>
    <w:rsid w:val="008B3E11"/>
    <w:rsid w:val="008B3FE5"/>
    <w:rsid w:val="008B41A2"/>
    <w:rsid w:val="008B44A0"/>
    <w:rsid w:val="008B44A2"/>
    <w:rsid w:val="008B4537"/>
    <w:rsid w:val="008B4601"/>
    <w:rsid w:val="008B4630"/>
    <w:rsid w:val="008B4E25"/>
    <w:rsid w:val="008B502F"/>
    <w:rsid w:val="008B5045"/>
    <w:rsid w:val="008B50C3"/>
    <w:rsid w:val="008B50D9"/>
    <w:rsid w:val="008B5113"/>
    <w:rsid w:val="008B5158"/>
    <w:rsid w:val="008B51C8"/>
    <w:rsid w:val="008B544E"/>
    <w:rsid w:val="008B5468"/>
    <w:rsid w:val="008B5612"/>
    <w:rsid w:val="008B5696"/>
    <w:rsid w:val="008B56EA"/>
    <w:rsid w:val="008B5888"/>
    <w:rsid w:val="008B60E0"/>
    <w:rsid w:val="008B60EC"/>
    <w:rsid w:val="008B61FD"/>
    <w:rsid w:val="008B640A"/>
    <w:rsid w:val="008B644D"/>
    <w:rsid w:val="008B64D3"/>
    <w:rsid w:val="008B667E"/>
    <w:rsid w:val="008B692B"/>
    <w:rsid w:val="008B6CCC"/>
    <w:rsid w:val="008B6D95"/>
    <w:rsid w:val="008B711E"/>
    <w:rsid w:val="008B7163"/>
    <w:rsid w:val="008B71A9"/>
    <w:rsid w:val="008B779B"/>
    <w:rsid w:val="008B78C0"/>
    <w:rsid w:val="008B7D6E"/>
    <w:rsid w:val="008B7E74"/>
    <w:rsid w:val="008B7ECC"/>
    <w:rsid w:val="008B7ED7"/>
    <w:rsid w:val="008B7F76"/>
    <w:rsid w:val="008C0033"/>
    <w:rsid w:val="008C03D7"/>
    <w:rsid w:val="008C04C9"/>
    <w:rsid w:val="008C05F2"/>
    <w:rsid w:val="008C0CBA"/>
    <w:rsid w:val="008C107B"/>
    <w:rsid w:val="008C1097"/>
    <w:rsid w:val="008C1150"/>
    <w:rsid w:val="008C1562"/>
    <w:rsid w:val="008C1937"/>
    <w:rsid w:val="008C1BFA"/>
    <w:rsid w:val="008C1CEA"/>
    <w:rsid w:val="008C1D19"/>
    <w:rsid w:val="008C1E4D"/>
    <w:rsid w:val="008C21D7"/>
    <w:rsid w:val="008C239B"/>
    <w:rsid w:val="008C278D"/>
    <w:rsid w:val="008C28FD"/>
    <w:rsid w:val="008C2988"/>
    <w:rsid w:val="008C2B75"/>
    <w:rsid w:val="008C2B88"/>
    <w:rsid w:val="008C2CEF"/>
    <w:rsid w:val="008C2E59"/>
    <w:rsid w:val="008C2EB0"/>
    <w:rsid w:val="008C2EBC"/>
    <w:rsid w:val="008C30B4"/>
    <w:rsid w:val="008C344C"/>
    <w:rsid w:val="008C3488"/>
    <w:rsid w:val="008C34A7"/>
    <w:rsid w:val="008C34C7"/>
    <w:rsid w:val="008C365B"/>
    <w:rsid w:val="008C371B"/>
    <w:rsid w:val="008C3803"/>
    <w:rsid w:val="008C3AB5"/>
    <w:rsid w:val="008C4326"/>
    <w:rsid w:val="008C43BF"/>
    <w:rsid w:val="008C43FC"/>
    <w:rsid w:val="008C4562"/>
    <w:rsid w:val="008C45C8"/>
    <w:rsid w:val="008C4796"/>
    <w:rsid w:val="008C4811"/>
    <w:rsid w:val="008C4BB0"/>
    <w:rsid w:val="008C4DB7"/>
    <w:rsid w:val="008C4E66"/>
    <w:rsid w:val="008C4F93"/>
    <w:rsid w:val="008C4FD6"/>
    <w:rsid w:val="008C513B"/>
    <w:rsid w:val="008C5172"/>
    <w:rsid w:val="008C5269"/>
    <w:rsid w:val="008C577C"/>
    <w:rsid w:val="008C58F1"/>
    <w:rsid w:val="008C591A"/>
    <w:rsid w:val="008C5A54"/>
    <w:rsid w:val="008C5BFD"/>
    <w:rsid w:val="008C5E0D"/>
    <w:rsid w:val="008C5F29"/>
    <w:rsid w:val="008C5FDC"/>
    <w:rsid w:val="008C6139"/>
    <w:rsid w:val="008C6232"/>
    <w:rsid w:val="008C6573"/>
    <w:rsid w:val="008C6678"/>
    <w:rsid w:val="008C6744"/>
    <w:rsid w:val="008C69C7"/>
    <w:rsid w:val="008C69F1"/>
    <w:rsid w:val="008C6D35"/>
    <w:rsid w:val="008C6D65"/>
    <w:rsid w:val="008C6DCA"/>
    <w:rsid w:val="008C6DEF"/>
    <w:rsid w:val="008C72F1"/>
    <w:rsid w:val="008C73ED"/>
    <w:rsid w:val="008C76AA"/>
    <w:rsid w:val="008C76C2"/>
    <w:rsid w:val="008C7810"/>
    <w:rsid w:val="008C7B56"/>
    <w:rsid w:val="008C7BED"/>
    <w:rsid w:val="008C7E9F"/>
    <w:rsid w:val="008C7F15"/>
    <w:rsid w:val="008D005B"/>
    <w:rsid w:val="008D0091"/>
    <w:rsid w:val="008D00CA"/>
    <w:rsid w:val="008D0574"/>
    <w:rsid w:val="008D0795"/>
    <w:rsid w:val="008D09F6"/>
    <w:rsid w:val="008D1000"/>
    <w:rsid w:val="008D1132"/>
    <w:rsid w:val="008D11CB"/>
    <w:rsid w:val="008D1361"/>
    <w:rsid w:val="008D15F8"/>
    <w:rsid w:val="008D1654"/>
    <w:rsid w:val="008D1791"/>
    <w:rsid w:val="008D18B7"/>
    <w:rsid w:val="008D19DA"/>
    <w:rsid w:val="008D1A74"/>
    <w:rsid w:val="008D1AE0"/>
    <w:rsid w:val="008D1C29"/>
    <w:rsid w:val="008D1CFD"/>
    <w:rsid w:val="008D23C0"/>
    <w:rsid w:val="008D254C"/>
    <w:rsid w:val="008D2B73"/>
    <w:rsid w:val="008D3095"/>
    <w:rsid w:val="008D3188"/>
    <w:rsid w:val="008D319E"/>
    <w:rsid w:val="008D32A5"/>
    <w:rsid w:val="008D3677"/>
    <w:rsid w:val="008D36C4"/>
    <w:rsid w:val="008D3AB4"/>
    <w:rsid w:val="008D3B75"/>
    <w:rsid w:val="008D3EC1"/>
    <w:rsid w:val="008D3F2A"/>
    <w:rsid w:val="008D3FAA"/>
    <w:rsid w:val="008D4356"/>
    <w:rsid w:val="008D46B2"/>
    <w:rsid w:val="008D4A93"/>
    <w:rsid w:val="008D4B99"/>
    <w:rsid w:val="008D4B9C"/>
    <w:rsid w:val="008D4BD9"/>
    <w:rsid w:val="008D50D4"/>
    <w:rsid w:val="008D5163"/>
    <w:rsid w:val="008D5222"/>
    <w:rsid w:val="008D5224"/>
    <w:rsid w:val="008D561F"/>
    <w:rsid w:val="008D573E"/>
    <w:rsid w:val="008D5903"/>
    <w:rsid w:val="008D5A00"/>
    <w:rsid w:val="008D5CBF"/>
    <w:rsid w:val="008D5F3C"/>
    <w:rsid w:val="008D5FAF"/>
    <w:rsid w:val="008D609A"/>
    <w:rsid w:val="008D6262"/>
    <w:rsid w:val="008D628B"/>
    <w:rsid w:val="008D62CC"/>
    <w:rsid w:val="008D63D2"/>
    <w:rsid w:val="008D64AE"/>
    <w:rsid w:val="008D65A6"/>
    <w:rsid w:val="008D666C"/>
    <w:rsid w:val="008D6B6E"/>
    <w:rsid w:val="008D6C58"/>
    <w:rsid w:val="008D6CE6"/>
    <w:rsid w:val="008D6F4D"/>
    <w:rsid w:val="008D6F50"/>
    <w:rsid w:val="008D6F62"/>
    <w:rsid w:val="008D6FC1"/>
    <w:rsid w:val="008D713B"/>
    <w:rsid w:val="008D7154"/>
    <w:rsid w:val="008D71AC"/>
    <w:rsid w:val="008D73B9"/>
    <w:rsid w:val="008D7917"/>
    <w:rsid w:val="008D7931"/>
    <w:rsid w:val="008D7936"/>
    <w:rsid w:val="008D7A7E"/>
    <w:rsid w:val="008D7B3E"/>
    <w:rsid w:val="008D7BA7"/>
    <w:rsid w:val="008D7CC0"/>
    <w:rsid w:val="008D7D5C"/>
    <w:rsid w:val="008D7F38"/>
    <w:rsid w:val="008D7FD5"/>
    <w:rsid w:val="008E04DF"/>
    <w:rsid w:val="008E0587"/>
    <w:rsid w:val="008E0617"/>
    <w:rsid w:val="008E076B"/>
    <w:rsid w:val="008E09F5"/>
    <w:rsid w:val="008E0B7E"/>
    <w:rsid w:val="008E10FF"/>
    <w:rsid w:val="008E155D"/>
    <w:rsid w:val="008E156E"/>
    <w:rsid w:val="008E1662"/>
    <w:rsid w:val="008E16CE"/>
    <w:rsid w:val="008E19F5"/>
    <w:rsid w:val="008E1AF0"/>
    <w:rsid w:val="008E1AFD"/>
    <w:rsid w:val="008E1C0E"/>
    <w:rsid w:val="008E1E0F"/>
    <w:rsid w:val="008E20C4"/>
    <w:rsid w:val="008E2924"/>
    <w:rsid w:val="008E29AC"/>
    <w:rsid w:val="008E29D5"/>
    <w:rsid w:val="008E2C11"/>
    <w:rsid w:val="008E2C6C"/>
    <w:rsid w:val="008E2E54"/>
    <w:rsid w:val="008E314B"/>
    <w:rsid w:val="008E359B"/>
    <w:rsid w:val="008E36FC"/>
    <w:rsid w:val="008E374C"/>
    <w:rsid w:val="008E388F"/>
    <w:rsid w:val="008E3A4B"/>
    <w:rsid w:val="008E3F8A"/>
    <w:rsid w:val="008E4020"/>
    <w:rsid w:val="008E40F4"/>
    <w:rsid w:val="008E41F0"/>
    <w:rsid w:val="008E4613"/>
    <w:rsid w:val="008E48AF"/>
    <w:rsid w:val="008E4A90"/>
    <w:rsid w:val="008E4B14"/>
    <w:rsid w:val="008E4B20"/>
    <w:rsid w:val="008E4C4D"/>
    <w:rsid w:val="008E4D7C"/>
    <w:rsid w:val="008E4DE8"/>
    <w:rsid w:val="008E4E98"/>
    <w:rsid w:val="008E5439"/>
    <w:rsid w:val="008E5521"/>
    <w:rsid w:val="008E55BE"/>
    <w:rsid w:val="008E5754"/>
    <w:rsid w:val="008E5B7F"/>
    <w:rsid w:val="008E5BFE"/>
    <w:rsid w:val="008E5DB1"/>
    <w:rsid w:val="008E5DC8"/>
    <w:rsid w:val="008E5FDF"/>
    <w:rsid w:val="008E64AB"/>
    <w:rsid w:val="008E6C79"/>
    <w:rsid w:val="008E6C7B"/>
    <w:rsid w:val="008E6E4A"/>
    <w:rsid w:val="008E6EC4"/>
    <w:rsid w:val="008E6EF4"/>
    <w:rsid w:val="008E7241"/>
    <w:rsid w:val="008E7512"/>
    <w:rsid w:val="008E7544"/>
    <w:rsid w:val="008E758C"/>
    <w:rsid w:val="008E772D"/>
    <w:rsid w:val="008E779B"/>
    <w:rsid w:val="008E78D4"/>
    <w:rsid w:val="008E7C1B"/>
    <w:rsid w:val="008F00D8"/>
    <w:rsid w:val="008F01A0"/>
    <w:rsid w:val="008F0373"/>
    <w:rsid w:val="008F0425"/>
    <w:rsid w:val="008F064A"/>
    <w:rsid w:val="008F06E8"/>
    <w:rsid w:val="008F074D"/>
    <w:rsid w:val="008F076B"/>
    <w:rsid w:val="008F07C5"/>
    <w:rsid w:val="008F089E"/>
    <w:rsid w:val="008F0A8B"/>
    <w:rsid w:val="008F0D26"/>
    <w:rsid w:val="008F1142"/>
    <w:rsid w:val="008F134E"/>
    <w:rsid w:val="008F1661"/>
    <w:rsid w:val="008F1702"/>
    <w:rsid w:val="008F1C22"/>
    <w:rsid w:val="008F1D5B"/>
    <w:rsid w:val="008F1EA7"/>
    <w:rsid w:val="008F212D"/>
    <w:rsid w:val="008F23DD"/>
    <w:rsid w:val="008F25B4"/>
    <w:rsid w:val="008F29FF"/>
    <w:rsid w:val="008F2C62"/>
    <w:rsid w:val="008F2C87"/>
    <w:rsid w:val="008F2CF4"/>
    <w:rsid w:val="008F2D12"/>
    <w:rsid w:val="008F2D84"/>
    <w:rsid w:val="008F2DBF"/>
    <w:rsid w:val="008F2F2E"/>
    <w:rsid w:val="008F303E"/>
    <w:rsid w:val="008F318E"/>
    <w:rsid w:val="008F31A7"/>
    <w:rsid w:val="008F32A2"/>
    <w:rsid w:val="008F33CC"/>
    <w:rsid w:val="008F3643"/>
    <w:rsid w:val="008F3ADB"/>
    <w:rsid w:val="008F3CE2"/>
    <w:rsid w:val="008F4163"/>
    <w:rsid w:val="008F41AC"/>
    <w:rsid w:val="008F4537"/>
    <w:rsid w:val="008F47E6"/>
    <w:rsid w:val="008F484E"/>
    <w:rsid w:val="008F490D"/>
    <w:rsid w:val="008F4B9A"/>
    <w:rsid w:val="008F4CC1"/>
    <w:rsid w:val="008F4E75"/>
    <w:rsid w:val="008F505E"/>
    <w:rsid w:val="008F5361"/>
    <w:rsid w:val="008F571D"/>
    <w:rsid w:val="008F58B9"/>
    <w:rsid w:val="008F5CE3"/>
    <w:rsid w:val="008F5DA8"/>
    <w:rsid w:val="008F62E0"/>
    <w:rsid w:val="008F63F9"/>
    <w:rsid w:val="008F6592"/>
    <w:rsid w:val="008F6691"/>
    <w:rsid w:val="008F68F4"/>
    <w:rsid w:val="008F6990"/>
    <w:rsid w:val="008F699B"/>
    <w:rsid w:val="008F6B0B"/>
    <w:rsid w:val="008F6B1A"/>
    <w:rsid w:val="008F6E65"/>
    <w:rsid w:val="008F6FD5"/>
    <w:rsid w:val="008F7341"/>
    <w:rsid w:val="008F744B"/>
    <w:rsid w:val="008F7974"/>
    <w:rsid w:val="008F7C6B"/>
    <w:rsid w:val="008F7F0A"/>
    <w:rsid w:val="008F7FCA"/>
    <w:rsid w:val="00900098"/>
    <w:rsid w:val="009001C7"/>
    <w:rsid w:val="009004E5"/>
    <w:rsid w:val="009006A4"/>
    <w:rsid w:val="00900B34"/>
    <w:rsid w:val="00900D7C"/>
    <w:rsid w:val="00900F8B"/>
    <w:rsid w:val="00900FD2"/>
    <w:rsid w:val="00901108"/>
    <w:rsid w:val="009012CD"/>
    <w:rsid w:val="00901567"/>
    <w:rsid w:val="00901624"/>
    <w:rsid w:val="00901669"/>
    <w:rsid w:val="009016CC"/>
    <w:rsid w:val="00901A81"/>
    <w:rsid w:val="00901A99"/>
    <w:rsid w:val="00901BF2"/>
    <w:rsid w:val="00901D35"/>
    <w:rsid w:val="00901E33"/>
    <w:rsid w:val="00901F91"/>
    <w:rsid w:val="009020CB"/>
    <w:rsid w:val="0090219A"/>
    <w:rsid w:val="0090265D"/>
    <w:rsid w:val="009029F1"/>
    <w:rsid w:val="00902C71"/>
    <w:rsid w:val="00903379"/>
    <w:rsid w:val="00903384"/>
    <w:rsid w:val="0090345E"/>
    <w:rsid w:val="0090388A"/>
    <w:rsid w:val="00903917"/>
    <w:rsid w:val="00903A4A"/>
    <w:rsid w:val="00903C47"/>
    <w:rsid w:val="00903D2E"/>
    <w:rsid w:val="00903E4B"/>
    <w:rsid w:val="00903FAC"/>
    <w:rsid w:val="009042E2"/>
    <w:rsid w:val="009045EB"/>
    <w:rsid w:val="0090473B"/>
    <w:rsid w:val="009048AE"/>
    <w:rsid w:val="009048FE"/>
    <w:rsid w:val="00904AC8"/>
    <w:rsid w:val="00904AFD"/>
    <w:rsid w:val="00904BE0"/>
    <w:rsid w:val="00904C7B"/>
    <w:rsid w:val="009050CC"/>
    <w:rsid w:val="009050E8"/>
    <w:rsid w:val="009051D6"/>
    <w:rsid w:val="00905A24"/>
    <w:rsid w:val="00905AB9"/>
    <w:rsid w:val="00905DE4"/>
    <w:rsid w:val="00905E1C"/>
    <w:rsid w:val="00905F40"/>
    <w:rsid w:val="00906250"/>
    <w:rsid w:val="0090630C"/>
    <w:rsid w:val="0090631D"/>
    <w:rsid w:val="00906487"/>
    <w:rsid w:val="009064F7"/>
    <w:rsid w:val="009066E5"/>
    <w:rsid w:val="00906814"/>
    <w:rsid w:val="00906E08"/>
    <w:rsid w:val="00906F88"/>
    <w:rsid w:val="0090721D"/>
    <w:rsid w:val="00907278"/>
    <w:rsid w:val="00907727"/>
    <w:rsid w:val="009078D6"/>
    <w:rsid w:val="00907B6D"/>
    <w:rsid w:val="00907F84"/>
    <w:rsid w:val="00907F8A"/>
    <w:rsid w:val="009101F4"/>
    <w:rsid w:val="00910240"/>
    <w:rsid w:val="009108FE"/>
    <w:rsid w:val="009109F2"/>
    <w:rsid w:val="00910D8F"/>
    <w:rsid w:val="00910FA7"/>
    <w:rsid w:val="00911062"/>
    <w:rsid w:val="0091111B"/>
    <w:rsid w:val="00911146"/>
    <w:rsid w:val="00911390"/>
    <w:rsid w:val="0091165F"/>
    <w:rsid w:val="00911867"/>
    <w:rsid w:val="00911BE6"/>
    <w:rsid w:val="00911D21"/>
    <w:rsid w:val="00911F48"/>
    <w:rsid w:val="009122DF"/>
    <w:rsid w:val="00912360"/>
    <w:rsid w:val="009124EB"/>
    <w:rsid w:val="009125A8"/>
    <w:rsid w:val="009125BE"/>
    <w:rsid w:val="009125DE"/>
    <w:rsid w:val="0091260B"/>
    <w:rsid w:val="0091281C"/>
    <w:rsid w:val="00912B68"/>
    <w:rsid w:val="00912B70"/>
    <w:rsid w:val="00912C7C"/>
    <w:rsid w:val="00912C83"/>
    <w:rsid w:val="00913091"/>
    <w:rsid w:val="00913745"/>
    <w:rsid w:val="0091389A"/>
    <w:rsid w:val="00913D3C"/>
    <w:rsid w:val="00913EC4"/>
    <w:rsid w:val="00914009"/>
    <w:rsid w:val="0091402A"/>
    <w:rsid w:val="009142C3"/>
    <w:rsid w:val="00914BF2"/>
    <w:rsid w:val="00914D7F"/>
    <w:rsid w:val="00914EEC"/>
    <w:rsid w:val="009152C7"/>
    <w:rsid w:val="009152D9"/>
    <w:rsid w:val="0091535F"/>
    <w:rsid w:val="0091539F"/>
    <w:rsid w:val="009156BA"/>
    <w:rsid w:val="0091570B"/>
    <w:rsid w:val="00915896"/>
    <w:rsid w:val="00915FBA"/>
    <w:rsid w:val="00916002"/>
    <w:rsid w:val="0091616C"/>
    <w:rsid w:val="00916277"/>
    <w:rsid w:val="0091646D"/>
    <w:rsid w:val="0091664F"/>
    <w:rsid w:val="009166C8"/>
    <w:rsid w:val="00916744"/>
    <w:rsid w:val="00916816"/>
    <w:rsid w:val="00916DB6"/>
    <w:rsid w:val="00916E83"/>
    <w:rsid w:val="00916FFA"/>
    <w:rsid w:val="00917413"/>
    <w:rsid w:val="00917493"/>
    <w:rsid w:val="009174D1"/>
    <w:rsid w:val="009176F3"/>
    <w:rsid w:val="009176FD"/>
    <w:rsid w:val="0091776D"/>
    <w:rsid w:val="009178B4"/>
    <w:rsid w:val="00917939"/>
    <w:rsid w:val="009179A1"/>
    <w:rsid w:val="00917D91"/>
    <w:rsid w:val="009206A4"/>
    <w:rsid w:val="00920756"/>
    <w:rsid w:val="009210EC"/>
    <w:rsid w:val="00921281"/>
    <w:rsid w:val="009212EA"/>
    <w:rsid w:val="0092130B"/>
    <w:rsid w:val="0092133C"/>
    <w:rsid w:val="0092139D"/>
    <w:rsid w:val="009213F0"/>
    <w:rsid w:val="009216E9"/>
    <w:rsid w:val="00921717"/>
    <w:rsid w:val="00921CBD"/>
    <w:rsid w:val="00921E1E"/>
    <w:rsid w:val="009221C6"/>
    <w:rsid w:val="0092241F"/>
    <w:rsid w:val="0092244C"/>
    <w:rsid w:val="00922962"/>
    <w:rsid w:val="00922EDD"/>
    <w:rsid w:val="0092328B"/>
    <w:rsid w:val="0092352E"/>
    <w:rsid w:val="0092353E"/>
    <w:rsid w:val="00923698"/>
    <w:rsid w:val="00923706"/>
    <w:rsid w:val="00923723"/>
    <w:rsid w:val="00923887"/>
    <w:rsid w:val="00923983"/>
    <w:rsid w:val="00923E03"/>
    <w:rsid w:val="0092442B"/>
    <w:rsid w:val="009245F6"/>
    <w:rsid w:val="0092462F"/>
    <w:rsid w:val="009247AF"/>
    <w:rsid w:val="00924FBA"/>
    <w:rsid w:val="009251F8"/>
    <w:rsid w:val="009252A9"/>
    <w:rsid w:val="009252E7"/>
    <w:rsid w:val="00925A97"/>
    <w:rsid w:val="00925B52"/>
    <w:rsid w:val="00925C12"/>
    <w:rsid w:val="00925C60"/>
    <w:rsid w:val="00925C65"/>
    <w:rsid w:val="00925E25"/>
    <w:rsid w:val="00925EEA"/>
    <w:rsid w:val="00926776"/>
    <w:rsid w:val="00926798"/>
    <w:rsid w:val="00926945"/>
    <w:rsid w:val="00926B53"/>
    <w:rsid w:val="00926CF0"/>
    <w:rsid w:val="00926CF6"/>
    <w:rsid w:val="00926D71"/>
    <w:rsid w:val="00926D96"/>
    <w:rsid w:val="00926DBA"/>
    <w:rsid w:val="00926F9B"/>
    <w:rsid w:val="009271DD"/>
    <w:rsid w:val="0092732A"/>
    <w:rsid w:val="00927396"/>
    <w:rsid w:val="009274EC"/>
    <w:rsid w:val="00927641"/>
    <w:rsid w:val="00927715"/>
    <w:rsid w:val="00927B5B"/>
    <w:rsid w:val="00927BA8"/>
    <w:rsid w:val="00927D03"/>
    <w:rsid w:val="00927E39"/>
    <w:rsid w:val="0093046D"/>
    <w:rsid w:val="0093051F"/>
    <w:rsid w:val="009305DB"/>
    <w:rsid w:val="00930880"/>
    <w:rsid w:val="00930B2A"/>
    <w:rsid w:val="00930C84"/>
    <w:rsid w:val="00930D3C"/>
    <w:rsid w:val="00930DD5"/>
    <w:rsid w:val="00930F9F"/>
    <w:rsid w:val="009317EE"/>
    <w:rsid w:val="00931822"/>
    <w:rsid w:val="00931846"/>
    <w:rsid w:val="00931877"/>
    <w:rsid w:val="00931AB3"/>
    <w:rsid w:val="00931B24"/>
    <w:rsid w:val="0093205F"/>
    <w:rsid w:val="009320E7"/>
    <w:rsid w:val="00932220"/>
    <w:rsid w:val="0093237B"/>
    <w:rsid w:val="009324EF"/>
    <w:rsid w:val="00932553"/>
    <w:rsid w:val="00932749"/>
    <w:rsid w:val="009328FE"/>
    <w:rsid w:val="009333B2"/>
    <w:rsid w:val="00933441"/>
    <w:rsid w:val="009334B3"/>
    <w:rsid w:val="009336C3"/>
    <w:rsid w:val="0093378B"/>
    <w:rsid w:val="0093381D"/>
    <w:rsid w:val="009339D6"/>
    <w:rsid w:val="00933A3E"/>
    <w:rsid w:val="00933A7D"/>
    <w:rsid w:val="00934033"/>
    <w:rsid w:val="009344D1"/>
    <w:rsid w:val="00934612"/>
    <w:rsid w:val="00934761"/>
    <w:rsid w:val="00935192"/>
    <w:rsid w:val="009351EC"/>
    <w:rsid w:val="009352F9"/>
    <w:rsid w:val="00935602"/>
    <w:rsid w:val="00935A50"/>
    <w:rsid w:val="00935AA4"/>
    <w:rsid w:val="00935D2B"/>
    <w:rsid w:val="00935E2A"/>
    <w:rsid w:val="00935EF1"/>
    <w:rsid w:val="00935F62"/>
    <w:rsid w:val="00935F96"/>
    <w:rsid w:val="00936186"/>
    <w:rsid w:val="009365E0"/>
    <w:rsid w:val="009366B1"/>
    <w:rsid w:val="00936705"/>
    <w:rsid w:val="0093692D"/>
    <w:rsid w:val="00936D07"/>
    <w:rsid w:val="00936F14"/>
    <w:rsid w:val="009370E4"/>
    <w:rsid w:val="00937314"/>
    <w:rsid w:val="009375D3"/>
    <w:rsid w:val="00937638"/>
    <w:rsid w:val="00937672"/>
    <w:rsid w:val="009376D2"/>
    <w:rsid w:val="0093788E"/>
    <w:rsid w:val="00937A02"/>
    <w:rsid w:val="009402F1"/>
    <w:rsid w:val="00940C6A"/>
    <w:rsid w:val="00940DE1"/>
    <w:rsid w:val="00940E1B"/>
    <w:rsid w:val="009412B6"/>
    <w:rsid w:val="009414C5"/>
    <w:rsid w:val="00941510"/>
    <w:rsid w:val="00941578"/>
    <w:rsid w:val="00941B46"/>
    <w:rsid w:val="00941D8E"/>
    <w:rsid w:val="0094218E"/>
    <w:rsid w:val="009423E0"/>
    <w:rsid w:val="009424AE"/>
    <w:rsid w:val="00942581"/>
    <w:rsid w:val="00942811"/>
    <w:rsid w:val="00942A6E"/>
    <w:rsid w:val="00943046"/>
    <w:rsid w:val="0094326F"/>
    <w:rsid w:val="0094351A"/>
    <w:rsid w:val="00943AE5"/>
    <w:rsid w:val="00943E8E"/>
    <w:rsid w:val="00944087"/>
    <w:rsid w:val="00944533"/>
    <w:rsid w:val="009445D5"/>
    <w:rsid w:val="00944684"/>
    <w:rsid w:val="00944A5C"/>
    <w:rsid w:val="00945181"/>
    <w:rsid w:val="00945334"/>
    <w:rsid w:val="009454EB"/>
    <w:rsid w:val="0094581F"/>
    <w:rsid w:val="0094596F"/>
    <w:rsid w:val="0094630B"/>
    <w:rsid w:val="0094644B"/>
    <w:rsid w:val="00946640"/>
    <w:rsid w:val="0094679F"/>
    <w:rsid w:val="00946919"/>
    <w:rsid w:val="00946B26"/>
    <w:rsid w:val="00946CEF"/>
    <w:rsid w:val="009479B9"/>
    <w:rsid w:val="00947B09"/>
    <w:rsid w:val="00947B0E"/>
    <w:rsid w:val="00947DEE"/>
    <w:rsid w:val="00947F58"/>
    <w:rsid w:val="0095030A"/>
    <w:rsid w:val="009506E9"/>
    <w:rsid w:val="0095070E"/>
    <w:rsid w:val="0095087D"/>
    <w:rsid w:val="0095091D"/>
    <w:rsid w:val="00950936"/>
    <w:rsid w:val="0095096A"/>
    <w:rsid w:val="00950A4D"/>
    <w:rsid w:val="00950AE3"/>
    <w:rsid w:val="0095119D"/>
    <w:rsid w:val="00951265"/>
    <w:rsid w:val="00951297"/>
    <w:rsid w:val="0095150D"/>
    <w:rsid w:val="009517AD"/>
    <w:rsid w:val="00951C16"/>
    <w:rsid w:val="00951C36"/>
    <w:rsid w:val="00951E0E"/>
    <w:rsid w:val="0095210C"/>
    <w:rsid w:val="009522A0"/>
    <w:rsid w:val="00952421"/>
    <w:rsid w:val="009526B0"/>
    <w:rsid w:val="00952DDF"/>
    <w:rsid w:val="00952F1D"/>
    <w:rsid w:val="0095312A"/>
    <w:rsid w:val="009531B5"/>
    <w:rsid w:val="00953A9F"/>
    <w:rsid w:val="00953D12"/>
    <w:rsid w:val="00953D4C"/>
    <w:rsid w:val="00953DA4"/>
    <w:rsid w:val="00953E26"/>
    <w:rsid w:val="00954000"/>
    <w:rsid w:val="00954049"/>
    <w:rsid w:val="0095448B"/>
    <w:rsid w:val="00954517"/>
    <w:rsid w:val="009547F0"/>
    <w:rsid w:val="00954942"/>
    <w:rsid w:val="00954C88"/>
    <w:rsid w:val="00954D39"/>
    <w:rsid w:val="00954EF1"/>
    <w:rsid w:val="00955054"/>
    <w:rsid w:val="00955220"/>
    <w:rsid w:val="00955733"/>
    <w:rsid w:val="0095576D"/>
    <w:rsid w:val="009557D1"/>
    <w:rsid w:val="00955ADA"/>
    <w:rsid w:val="00955EE8"/>
    <w:rsid w:val="00955EF1"/>
    <w:rsid w:val="00955F24"/>
    <w:rsid w:val="00955F37"/>
    <w:rsid w:val="00955F41"/>
    <w:rsid w:val="00955FC1"/>
    <w:rsid w:val="00956125"/>
    <w:rsid w:val="009561F3"/>
    <w:rsid w:val="0095628F"/>
    <w:rsid w:val="009562B9"/>
    <w:rsid w:val="009564A0"/>
    <w:rsid w:val="009565C7"/>
    <w:rsid w:val="009569E2"/>
    <w:rsid w:val="00956C11"/>
    <w:rsid w:val="00956D45"/>
    <w:rsid w:val="00956EC4"/>
    <w:rsid w:val="0095711B"/>
    <w:rsid w:val="00957358"/>
    <w:rsid w:val="009579B4"/>
    <w:rsid w:val="00957A2C"/>
    <w:rsid w:val="00957D90"/>
    <w:rsid w:val="00957EEE"/>
    <w:rsid w:val="00960812"/>
    <w:rsid w:val="009609F0"/>
    <w:rsid w:val="00960A00"/>
    <w:rsid w:val="00960A2A"/>
    <w:rsid w:val="00960A32"/>
    <w:rsid w:val="00960D6B"/>
    <w:rsid w:val="00960DFE"/>
    <w:rsid w:val="00960F1A"/>
    <w:rsid w:val="00960F6D"/>
    <w:rsid w:val="009610D0"/>
    <w:rsid w:val="009613B2"/>
    <w:rsid w:val="00961414"/>
    <w:rsid w:val="0096168F"/>
    <w:rsid w:val="009616AE"/>
    <w:rsid w:val="009617B0"/>
    <w:rsid w:val="00961808"/>
    <w:rsid w:val="0096191B"/>
    <w:rsid w:val="00961B3C"/>
    <w:rsid w:val="00961D08"/>
    <w:rsid w:val="00961D3B"/>
    <w:rsid w:val="00961F00"/>
    <w:rsid w:val="00962011"/>
    <w:rsid w:val="00962433"/>
    <w:rsid w:val="009624B1"/>
    <w:rsid w:val="00962F94"/>
    <w:rsid w:val="00962FB4"/>
    <w:rsid w:val="00962FFC"/>
    <w:rsid w:val="009631EC"/>
    <w:rsid w:val="00963471"/>
    <w:rsid w:val="00963725"/>
    <w:rsid w:val="00963741"/>
    <w:rsid w:val="009637E9"/>
    <w:rsid w:val="00963C0A"/>
    <w:rsid w:val="00963D14"/>
    <w:rsid w:val="00963E45"/>
    <w:rsid w:val="00963F92"/>
    <w:rsid w:val="00963FC2"/>
    <w:rsid w:val="009640A5"/>
    <w:rsid w:val="009640CB"/>
    <w:rsid w:val="009641A9"/>
    <w:rsid w:val="009645B7"/>
    <w:rsid w:val="009645DE"/>
    <w:rsid w:val="009646AF"/>
    <w:rsid w:val="00964960"/>
    <w:rsid w:val="00964A46"/>
    <w:rsid w:val="00964AE3"/>
    <w:rsid w:val="00964C79"/>
    <w:rsid w:val="0096517C"/>
    <w:rsid w:val="009651EE"/>
    <w:rsid w:val="0096593F"/>
    <w:rsid w:val="00965B12"/>
    <w:rsid w:val="00965BC0"/>
    <w:rsid w:val="00965D07"/>
    <w:rsid w:val="00965D5B"/>
    <w:rsid w:val="00965F74"/>
    <w:rsid w:val="0096621C"/>
    <w:rsid w:val="00966384"/>
    <w:rsid w:val="00966580"/>
    <w:rsid w:val="00966703"/>
    <w:rsid w:val="00966762"/>
    <w:rsid w:val="00966781"/>
    <w:rsid w:val="00966B10"/>
    <w:rsid w:val="00966E4A"/>
    <w:rsid w:val="0096730C"/>
    <w:rsid w:val="0096737C"/>
    <w:rsid w:val="0096757D"/>
    <w:rsid w:val="009678A3"/>
    <w:rsid w:val="00967D28"/>
    <w:rsid w:val="00967E65"/>
    <w:rsid w:val="00970209"/>
    <w:rsid w:val="00970430"/>
    <w:rsid w:val="0097051C"/>
    <w:rsid w:val="00970694"/>
    <w:rsid w:val="00970699"/>
    <w:rsid w:val="00970709"/>
    <w:rsid w:val="00970849"/>
    <w:rsid w:val="00970DEA"/>
    <w:rsid w:val="00970F9E"/>
    <w:rsid w:val="0097123E"/>
    <w:rsid w:val="009713CF"/>
    <w:rsid w:val="009717B9"/>
    <w:rsid w:val="00971828"/>
    <w:rsid w:val="00971A06"/>
    <w:rsid w:val="00971A7F"/>
    <w:rsid w:val="00971AA0"/>
    <w:rsid w:val="00971AB7"/>
    <w:rsid w:val="00971CD6"/>
    <w:rsid w:val="00971D2B"/>
    <w:rsid w:val="00971EA7"/>
    <w:rsid w:val="00971EAB"/>
    <w:rsid w:val="0097225F"/>
    <w:rsid w:val="009726D9"/>
    <w:rsid w:val="009726DB"/>
    <w:rsid w:val="009729CE"/>
    <w:rsid w:val="00972C9E"/>
    <w:rsid w:val="009730A9"/>
    <w:rsid w:val="009730B9"/>
    <w:rsid w:val="0097320B"/>
    <w:rsid w:val="00973592"/>
    <w:rsid w:val="0097371E"/>
    <w:rsid w:val="00973A42"/>
    <w:rsid w:val="00973BB5"/>
    <w:rsid w:val="00973D27"/>
    <w:rsid w:val="00973D31"/>
    <w:rsid w:val="00973D33"/>
    <w:rsid w:val="00973DA8"/>
    <w:rsid w:val="00973E56"/>
    <w:rsid w:val="00973FDD"/>
    <w:rsid w:val="009745E5"/>
    <w:rsid w:val="00974615"/>
    <w:rsid w:val="009748A5"/>
    <w:rsid w:val="00974B3D"/>
    <w:rsid w:val="00974D1A"/>
    <w:rsid w:val="009750F0"/>
    <w:rsid w:val="009750FA"/>
    <w:rsid w:val="00975159"/>
    <w:rsid w:val="00975383"/>
    <w:rsid w:val="0097558A"/>
    <w:rsid w:val="00975B96"/>
    <w:rsid w:val="00975BFE"/>
    <w:rsid w:val="00975DA1"/>
    <w:rsid w:val="0097605B"/>
    <w:rsid w:val="00976251"/>
    <w:rsid w:val="00976900"/>
    <w:rsid w:val="00976953"/>
    <w:rsid w:val="00976BA2"/>
    <w:rsid w:val="00976BB8"/>
    <w:rsid w:val="00976C66"/>
    <w:rsid w:val="00976CF2"/>
    <w:rsid w:val="00976F0E"/>
    <w:rsid w:val="00977224"/>
    <w:rsid w:val="00977C63"/>
    <w:rsid w:val="00977C9B"/>
    <w:rsid w:val="00977D68"/>
    <w:rsid w:val="009801F3"/>
    <w:rsid w:val="00980456"/>
    <w:rsid w:val="009804B0"/>
    <w:rsid w:val="00980720"/>
    <w:rsid w:val="00980E9B"/>
    <w:rsid w:val="00980FF4"/>
    <w:rsid w:val="00981014"/>
    <w:rsid w:val="0098131C"/>
    <w:rsid w:val="00981400"/>
    <w:rsid w:val="009814E1"/>
    <w:rsid w:val="009816F0"/>
    <w:rsid w:val="0098171E"/>
    <w:rsid w:val="00981AA6"/>
    <w:rsid w:val="00981F6E"/>
    <w:rsid w:val="00982059"/>
    <w:rsid w:val="00982295"/>
    <w:rsid w:val="009823D5"/>
    <w:rsid w:val="009823FE"/>
    <w:rsid w:val="0098247C"/>
    <w:rsid w:val="00982558"/>
    <w:rsid w:val="009826AD"/>
    <w:rsid w:val="00982F92"/>
    <w:rsid w:val="0098312D"/>
    <w:rsid w:val="0098316A"/>
    <w:rsid w:val="00983266"/>
    <w:rsid w:val="00983277"/>
    <w:rsid w:val="009836AF"/>
    <w:rsid w:val="0098393A"/>
    <w:rsid w:val="00983AAF"/>
    <w:rsid w:val="00983C89"/>
    <w:rsid w:val="00983CEE"/>
    <w:rsid w:val="00983D94"/>
    <w:rsid w:val="00983DB6"/>
    <w:rsid w:val="00984519"/>
    <w:rsid w:val="0098457D"/>
    <w:rsid w:val="009845C3"/>
    <w:rsid w:val="00984BDD"/>
    <w:rsid w:val="00984D33"/>
    <w:rsid w:val="00984F40"/>
    <w:rsid w:val="00985035"/>
    <w:rsid w:val="00985152"/>
    <w:rsid w:val="009853A4"/>
    <w:rsid w:val="00985472"/>
    <w:rsid w:val="009854C5"/>
    <w:rsid w:val="00985904"/>
    <w:rsid w:val="00985B0F"/>
    <w:rsid w:val="00985E1B"/>
    <w:rsid w:val="00985E84"/>
    <w:rsid w:val="00985E8C"/>
    <w:rsid w:val="0098607A"/>
    <w:rsid w:val="00986112"/>
    <w:rsid w:val="00986436"/>
    <w:rsid w:val="00986641"/>
    <w:rsid w:val="009868E6"/>
    <w:rsid w:val="00986A86"/>
    <w:rsid w:val="00986BFB"/>
    <w:rsid w:val="00986D70"/>
    <w:rsid w:val="00987100"/>
    <w:rsid w:val="009871F0"/>
    <w:rsid w:val="00987299"/>
    <w:rsid w:val="0098733D"/>
    <w:rsid w:val="00987717"/>
    <w:rsid w:val="0098785C"/>
    <w:rsid w:val="00987A05"/>
    <w:rsid w:val="00987BD4"/>
    <w:rsid w:val="00987CFC"/>
    <w:rsid w:val="00990020"/>
    <w:rsid w:val="00990144"/>
    <w:rsid w:val="00990146"/>
    <w:rsid w:val="0099026C"/>
    <w:rsid w:val="0099034C"/>
    <w:rsid w:val="009903AE"/>
    <w:rsid w:val="0099046F"/>
    <w:rsid w:val="00990543"/>
    <w:rsid w:val="009905D4"/>
    <w:rsid w:val="009906F0"/>
    <w:rsid w:val="00990865"/>
    <w:rsid w:val="009908A1"/>
    <w:rsid w:val="00990EBC"/>
    <w:rsid w:val="0099117C"/>
    <w:rsid w:val="009911AE"/>
    <w:rsid w:val="00991241"/>
    <w:rsid w:val="0099135A"/>
    <w:rsid w:val="0099153B"/>
    <w:rsid w:val="009915CF"/>
    <w:rsid w:val="0099164B"/>
    <w:rsid w:val="0099178A"/>
    <w:rsid w:val="00991D76"/>
    <w:rsid w:val="00991FF7"/>
    <w:rsid w:val="009920EA"/>
    <w:rsid w:val="009920ED"/>
    <w:rsid w:val="0099227B"/>
    <w:rsid w:val="00992735"/>
    <w:rsid w:val="00992E77"/>
    <w:rsid w:val="009934E9"/>
    <w:rsid w:val="0099391B"/>
    <w:rsid w:val="00993BA4"/>
    <w:rsid w:val="00993DB5"/>
    <w:rsid w:val="00993DB9"/>
    <w:rsid w:val="00993FAD"/>
    <w:rsid w:val="0099450F"/>
    <w:rsid w:val="00994B4E"/>
    <w:rsid w:val="00994E85"/>
    <w:rsid w:val="00994E88"/>
    <w:rsid w:val="00994FA2"/>
    <w:rsid w:val="009952A8"/>
    <w:rsid w:val="009954A5"/>
    <w:rsid w:val="00995720"/>
    <w:rsid w:val="0099581A"/>
    <w:rsid w:val="00995821"/>
    <w:rsid w:val="0099599F"/>
    <w:rsid w:val="00995B3B"/>
    <w:rsid w:val="00995B5D"/>
    <w:rsid w:val="00995C6A"/>
    <w:rsid w:val="00995D2E"/>
    <w:rsid w:val="0099606F"/>
    <w:rsid w:val="00996155"/>
    <w:rsid w:val="00996168"/>
    <w:rsid w:val="00996395"/>
    <w:rsid w:val="009966A6"/>
    <w:rsid w:val="009966BE"/>
    <w:rsid w:val="00996724"/>
    <w:rsid w:val="00996762"/>
    <w:rsid w:val="009968C5"/>
    <w:rsid w:val="00996946"/>
    <w:rsid w:val="00996A93"/>
    <w:rsid w:val="00996D51"/>
    <w:rsid w:val="00996E2C"/>
    <w:rsid w:val="00997059"/>
    <w:rsid w:val="00997145"/>
    <w:rsid w:val="0099718D"/>
    <w:rsid w:val="009972E1"/>
    <w:rsid w:val="00997378"/>
    <w:rsid w:val="0099742A"/>
    <w:rsid w:val="0099744D"/>
    <w:rsid w:val="009975A1"/>
    <w:rsid w:val="00997EAD"/>
    <w:rsid w:val="009A03EE"/>
    <w:rsid w:val="009A048F"/>
    <w:rsid w:val="009A0702"/>
    <w:rsid w:val="009A0BCA"/>
    <w:rsid w:val="009A0E4B"/>
    <w:rsid w:val="009A10C8"/>
    <w:rsid w:val="009A1293"/>
    <w:rsid w:val="009A12D0"/>
    <w:rsid w:val="009A166C"/>
    <w:rsid w:val="009A16A1"/>
    <w:rsid w:val="009A1CD5"/>
    <w:rsid w:val="009A1D60"/>
    <w:rsid w:val="009A1D95"/>
    <w:rsid w:val="009A1E32"/>
    <w:rsid w:val="009A1F36"/>
    <w:rsid w:val="009A1F5E"/>
    <w:rsid w:val="009A245C"/>
    <w:rsid w:val="009A258D"/>
    <w:rsid w:val="009A2771"/>
    <w:rsid w:val="009A2785"/>
    <w:rsid w:val="009A279F"/>
    <w:rsid w:val="009A2B54"/>
    <w:rsid w:val="009A2CAE"/>
    <w:rsid w:val="009A2CD6"/>
    <w:rsid w:val="009A2D71"/>
    <w:rsid w:val="009A2DE1"/>
    <w:rsid w:val="009A2E84"/>
    <w:rsid w:val="009A308D"/>
    <w:rsid w:val="009A35DC"/>
    <w:rsid w:val="009A373B"/>
    <w:rsid w:val="009A37F1"/>
    <w:rsid w:val="009A3A88"/>
    <w:rsid w:val="009A3AA4"/>
    <w:rsid w:val="009A3E47"/>
    <w:rsid w:val="009A3E9A"/>
    <w:rsid w:val="009A3FB1"/>
    <w:rsid w:val="009A4356"/>
    <w:rsid w:val="009A4440"/>
    <w:rsid w:val="009A46E3"/>
    <w:rsid w:val="009A4878"/>
    <w:rsid w:val="009A48A0"/>
    <w:rsid w:val="009A4A14"/>
    <w:rsid w:val="009A4BC6"/>
    <w:rsid w:val="009A4D0D"/>
    <w:rsid w:val="009A4F81"/>
    <w:rsid w:val="009A5158"/>
    <w:rsid w:val="009A5280"/>
    <w:rsid w:val="009A5296"/>
    <w:rsid w:val="009A52D8"/>
    <w:rsid w:val="009A5412"/>
    <w:rsid w:val="009A5466"/>
    <w:rsid w:val="009A54DA"/>
    <w:rsid w:val="009A5917"/>
    <w:rsid w:val="009A596F"/>
    <w:rsid w:val="009A5B92"/>
    <w:rsid w:val="009A5F82"/>
    <w:rsid w:val="009A5FB8"/>
    <w:rsid w:val="009A6198"/>
    <w:rsid w:val="009A625B"/>
    <w:rsid w:val="009A677E"/>
    <w:rsid w:val="009A690D"/>
    <w:rsid w:val="009A69F7"/>
    <w:rsid w:val="009A6B31"/>
    <w:rsid w:val="009A6BBC"/>
    <w:rsid w:val="009A6C6A"/>
    <w:rsid w:val="009A6CA3"/>
    <w:rsid w:val="009A6DE8"/>
    <w:rsid w:val="009A72D9"/>
    <w:rsid w:val="009A7574"/>
    <w:rsid w:val="009A7607"/>
    <w:rsid w:val="009A781C"/>
    <w:rsid w:val="009A7E65"/>
    <w:rsid w:val="009A7EA0"/>
    <w:rsid w:val="009A7F69"/>
    <w:rsid w:val="009B00AD"/>
    <w:rsid w:val="009B014D"/>
    <w:rsid w:val="009B0190"/>
    <w:rsid w:val="009B022E"/>
    <w:rsid w:val="009B0376"/>
    <w:rsid w:val="009B0416"/>
    <w:rsid w:val="009B04B7"/>
    <w:rsid w:val="009B0F57"/>
    <w:rsid w:val="009B0F65"/>
    <w:rsid w:val="009B1350"/>
    <w:rsid w:val="009B1538"/>
    <w:rsid w:val="009B165E"/>
    <w:rsid w:val="009B1766"/>
    <w:rsid w:val="009B18C9"/>
    <w:rsid w:val="009B1A49"/>
    <w:rsid w:val="009B1A90"/>
    <w:rsid w:val="009B1D76"/>
    <w:rsid w:val="009B1D8D"/>
    <w:rsid w:val="009B202A"/>
    <w:rsid w:val="009B2126"/>
    <w:rsid w:val="009B2358"/>
    <w:rsid w:val="009B28EB"/>
    <w:rsid w:val="009B2CCB"/>
    <w:rsid w:val="009B2DC6"/>
    <w:rsid w:val="009B2F4D"/>
    <w:rsid w:val="009B3253"/>
    <w:rsid w:val="009B33A3"/>
    <w:rsid w:val="009B33B8"/>
    <w:rsid w:val="009B3533"/>
    <w:rsid w:val="009B356E"/>
    <w:rsid w:val="009B3618"/>
    <w:rsid w:val="009B36F4"/>
    <w:rsid w:val="009B3857"/>
    <w:rsid w:val="009B3A86"/>
    <w:rsid w:val="009B3E8C"/>
    <w:rsid w:val="009B3FAF"/>
    <w:rsid w:val="009B4173"/>
    <w:rsid w:val="009B4192"/>
    <w:rsid w:val="009B41CD"/>
    <w:rsid w:val="009B423B"/>
    <w:rsid w:val="009B42C2"/>
    <w:rsid w:val="009B42E7"/>
    <w:rsid w:val="009B4405"/>
    <w:rsid w:val="009B4452"/>
    <w:rsid w:val="009B446C"/>
    <w:rsid w:val="009B447D"/>
    <w:rsid w:val="009B47D9"/>
    <w:rsid w:val="009B48C4"/>
    <w:rsid w:val="009B4A37"/>
    <w:rsid w:val="009B4CB7"/>
    <w:rsid w:val="009B515B"/>
    <w:rsid w:val="009B5236"/>
    <w:rsid w:val="009B52BC"/>
    <w:rsid w:val="009B5653"/>
    <w:rsid w:val="009B57A6"/>
    <w:rsid w:val="009B5813"/>
    <w:rsid w:val="009B5907"/>
    <w:rsid w:val="009B59CD"/>
    <w:rsid w:val="009B5B64"/>
    <w:rsid w:val="009B5D26"/>
    <w:rsid w:val="009B5F88"/>
    <w:rsid w:val="009B605B"/>
    <w:rsid w:val="009B622F"/>
    <w:rsid w:val="009B6456"/>
    <w:rsid w:val="009B683B"/>
    <w:rsid w:val="009B6926"/>
    <w:rsid w:val="009B6B56"/>
    <w:rsid w:val="009B6D8C"/>
    <w:rsid w:val="009B6DEF"/>
    <w:rsid w:val="009B6EA3"/>
    <w:rsid w:val="009B729C"/>
    <w:rsid w:val="009B7410"/>
    <w:rsid w:val="009B7724"/>
    <w:rsid w:val="009B7ADA"/>
    <w:rsid w:val="009B7C7E"/>
    <w:rsid w:val="009B7DD8"/>
    <w:rsid w:val="009B7FF3"/>
    <w:rsid w:val="009C0063"/>
    <w:rsid w:val="009C00A2"/>
    <w:rsid w:val="009C055A"/>
    <w:rsid w:val="009C06EF"/>
    <w:rsid w:val="009C075F"/>
    <w:rsid w:val="009C07A7"/>
    <w:rsid w:val="009C07AE"/>
    <w:rsid w:val="009C0831"/>
    <w:rsid w:val="009C0B87"/>
    <w:rsid w:val="009C0BA1"/>
    <w:rsid w:val="009C0DB9"/>
    <w:rsid w:val="009C0EF6"/>
    <w:rsid w:val="009C1012"/>
    <w:rsid w:val="009C109D"/>
    <w:rsid w:val="009C10C1"/>
    <w:rsid w:val="009C10E4"/>
    <w:rsid w:val="009C17B5"/>
    <w:rsid w:val="009C19A4"/>
    <w:rsid w:val="009C1A54"/>
    <w:rsid w:val="009C1BB4"/>
    <w:rsid w:val="009C1C66"/>
    <w:rsid w:val="009C1EBB"/>
    <w:rsid w:val="009C1FBC"/>
    <w:rsid w:val="009C20D6"/>
    <w:rsid w:val="009C20F0"/>
    <w:rsid w:val="009C2115"/>
    <w:rsid w:val="009C2401"/>
    <w:rsid w:val="009C25E8"/>
    <w:rsid w:val="009C2813"/>
    <w:rsid w:val="009C2F85"/>
    <w:rsid w:val="009C2FAA"/>
    <w:rsid w:val="009C337B"/>
    <w:rsid w:val="009C365C"/>
    <w:rsid w:val="009C3AE8"/>
    <w:rsid w:val="009C3DA5"/>
    <w:rsid w:val="009C3FEA"/>
    <w:rsid w:val="009C403A"/>
    <w:rsid w:val="009C40BD"/>
    <w:rsid w:val="009C42BB"/>
    <w:rsid w:val="009C446C"/>
    <w:rsid w:val="009C4597"/>
    <w:rsid w:val="009C46DB"/>
    <w:rsid w:val="009C48B2"/>
    <w:rsid w:val="009C49E1"/>
    <w:rsid w:val="009C4A1E"/>
    <w:rsid w:val="009C4BF4"/>
    <w:rsid w:val="009C4CA3"/>
    <w:rsid w:val="009C4FE2"/>
    <w:rsid w:val="009C51B5"/>
    <w:rsid w:val="009C5228"/>
    <w:rsid w:val="009C5566"/>
    <w:rsid w:val="009C55D9"/>
    <w:rsid w:val="009C589E"/>
    <w:rsid w:val="009C597F"/>
    <w:rsid w:val="009C59F5"/>
    <w:rsid w:val="009C5CAE"/>
    <w:rsid w:val="009C5CC2"/>
    <w:rsid w:val="009C5F85"/>
    <w:rsid w:val="009C6005"/>
    <w:rsid w:val="009C641A"/>
    <w:rsid w:val="009C6517"/>
    <w:rsid w:val="009C6B6D"/>
    <w:rsid w:val="009C6CA5"/>
    <w:rsid w:val="009C6CCF"/>
    <w:rsid w:val="009C6D2A"/>
    <w:rsid w:val="009C6D6E"/>
    <w:rsid w:val="009C6E56"/>
    <w:rsid w:val="009C7077"/>
    <w:rsid w:val="009C7399"/>
    <w:rsid w:val="009C7510"/>
    <w:rsid w:val="009C75F8"/>
    <w:rsid w:val="009C76B0"/>
    <w:rsid w:val="009C782C"/>
    <w:rsid w:val="009C7A05"/>
    <w:rsid w:val="009C7BDA"/>
    <w:rsid w:val="009C7ECF"/>
    <w:rsid w:val="009D0589"/>
    <w:rsid w:val="009D083D"/>
    <w:rsid w:val="009D0C79"/>
    <w:rsid w:val="009D0CD8"/>
    <w:rsid w:val="009D0CE1"/>
    <w:rsid w:val="009D17D0"/>
    <w:rsid w:val="009D18E2"/>
    <w:rsid w:val="009D197C"/>
    <w:rsid w:val="009D1A0E"/>
    <w:rsid w:val="009D1B9E"/>
    <w:rsid w:val="009D24D9"/>
    <w:rsid w:val="009D26F1"/>
    <w:rsid w:val="009D2AD7"/>
    <w:rsid w:val="009D2C21"/>
    <w:rsid w:val="009D2D6C"/>
    <w:rsid w:val="009D2EAB"/>
    <w:rsid w:val="009D2F84"/>
    <w:rsid w:val="009D2FD9"/>
    <w:rsid w:val="009D3186"/>
    <w:rsid w:val="009D3307"/>
    <w:rsid w:val="009D3387"/>
    <w:rsid w:val="009D3921"/>
    <w:rsid w:val="009D39BB"/>
    <w:rsid w:val="009D3A8B"/>
    <w:rsid w:val="009D3B8F"/>
    <w:rsid w:val="009D3CCA"/>
    <w:rsid w:val="009D3F58"/>
    <w:rsid w:val="009D411A"/>
    <w:rsid w:val="009D42AA"/>
    <w:rsid w:val="009D42D8"/>
    <w:rsid w:val="009D432D"/>
    <w:rsid w:val="009D437A"/>
    <w:rsid w:val="009D44A3"/>
    <w:rsid w:val="009D46D8"/>
    <w:rsid w:val="009D4A43"/>
    <w:rsid w:val="009D4AC6"/>
    <w:rsid w:val="009D4B2B"/>
    <w:rsid w:val="009D4B81"/>
    <w:rsid w:val="009D4BA3"/>
    <w:rsid w:val="009D4C11"/>
    <w:rsid w:val="009D4D2C"/>
    <w:rsid w:val="009D4D55"/>
    <w:rsid w:val="009D4EA9"/>
    <w:rsid w:val="009D514B"/>
    <w:rsid w:val="009D5367"/>
    <w:rsid w:val="009D5575"/>
    <w:rsid w:val="009D564D"/>
    <w:rsid w:val="009D5707"/>
    <w:rsid w:val="009D5962"/>
    <w:rsid w:val="009D5A20"/>
    <w:rsid w:val="009D5CC6"/>
    <w:rsid w:val="009D5F54"/>
    <w:rsid w:val="009D6175"/>
    <w:rsid w:val="009D6224"/>
    <w:rsid w:val="009D642E"/>
    <w:rsid w:val="009D648B"/>
    <w:rsid w:val="009D6B0F"/>
    <w:rsid w:val="009D6CDD"/>
    <w:rsid w:val="009D6F31"/>
    <w:rsid w:val="009D6FBB"/>
    <w:rsid w:val="009D7571"/>
    <w:rsid w:val="009D7656"/>
    <w:rsid w:val="009D78F1"/>
    <w:rsid w:val="009D79A2"/>
    <w:rsid w:val="009D7A41"/>
    <w:rsid w:val="009D7DE5"/>
    <w:rsid w:val="009E0153"/>
    <w:rsid w:val="009E038A"/>
    <w:rsid w:val="009E045A"/>
    <w:rsid w:val="009E05FE"/>
    <w:rsid w:val="009E0674"/>
    <w:rsid w:val="009E06C4"/>
    <w:rsid w:val="009E09F1"/>
    <w:rsid w:val="009E0AC6"/>
    <w:rsid w:val="009E0DC4"/>
    <w:rsid w:val="009E0FE7"/>
    <w:rsid w:val="009E0FFB"/>
    <w:rsid w:val="009E1134"/>
    <w:rsid w:val="009E113A"/>
    <w:rsid w:val="009E1358"/>
    <w:rsid w:val="009E144A"/>
    <w:rsid w:val="009E165F"/>
    <w:rsid w:val="009E18B1"/>
    <w:rsid w:val="009E1FEF"/>
    <w:rsid w:val="009E208C"/>
    <w:rsid w:val="009E2299"/>
    <w:rsid w:val="009E2659"/>
    <w:rsid w:val="009E276A"/>
    <w:rsid w:val="009E2CFA"/>
    <w:rsid w:val="009E2E10"/>
    <w:rsid w:val="009E3203"/>
    <w:rsid w:val="009E3368"/>
    <w:rsid w:val="009E33A1"/>
    <w:rsid w:val="009E3427"/>
    <w:rsid w:val="009E3612"/>
    <w:rsid w:val="009E3896"/>
    <w:rsid w:val="009E395F"/>
    <w:rsid w:val="009E3A34"/>
    <w:rsid w:val="009E3B6F"/>
    <w:rsid w:val="009E3CD2"/>
    <w:rsid w:val="009E3D02"/>
    <w:rsid w:val="009E3D56"/>
    <w:rsid w:val="009E3E03"/>
    <w:rsid w:val="009E3E69"/>
    <w:rsid w:val="009E3F85"/>
    <w:rsid w:val="009E4031"/>
    <w:rsid w:val="009E4128"/>
    <w:rsid w:val="009E422B"/>
    <w:rsid w:val="009E454F"/>
    <w:rsid w:val="009E4692"/>
    <w:rsid w:val="009E47AC"/>
    <w:rsid w:val="009E4872"/>
    <w:rsid w:val="009E4897"/>
    <w:rsid w:val="009E4B8B"/>
    <w:rsid w:val="009E4BEC"/>
    <w:rsid w:val="009E4BFA"/>
    <w:rsid w:val="009E517F"/>
    <w:rsid w:val="009E55E9"/>
    <w:rsid w:val="009E5727"/>
    <w:rsid w:val="009E5965"/>
    <w:rsid w:val="009E5C01"/>
    <w:rsid w:val="009E5DFE"/>
    <w:rsid w:val="009E5E2B"/>
    <w:rsid w:val="009E5FC7"/>
    <w:rsid w:val="009E6144"/>
    <w:rsid w:val="009E621A"/>
    <w:rsid w:val="009E62DD"/>
    <w:rsid w:val="009E62F0"/>
    <w:rsid w:val="009E6351"/>
    <w:rsid w:val="009E64C6"/>
    <w:rsid w:val="009E6533"/>
    <w:rsid w:val="009E65C1"/>
    <w:rsid w:val="009E6663"/>
    <w:rsid w:val="009E6B2B"/>
    <w:rsid w:val="009E7100"/>
    <w:rsid w:val="009E723F"/>
    <w:rsid w:val="009E74DA"/>
    <w:rsid w:val="009E74E1"/>
    <w:rsid w:val="009E75B1"/>
    <w:rsid w:val="009E7C20"/>
    <w:rsid w:val="009E7D4E"/>
    <w:rsid w:val="009E7DE7"/>
    <w:rsid w:val="009F004A"/>
    <w:rsid w:val="009F00BB"/>
    <w:rsid w:val="009F031A"/>
    <w:rsid w:val="009F05A7"/>
    <w:rsid w:val="009F075B"/>
    <w:rsid w:val="009F09D3"/>
    <w:rsid w:val="009F0B6E"/>
    <w:rsid w:val="009F0E94"/>
    <w:rsid w:val="009F0F1B"/>
    <w:rsid w:val="009F1083"/>
    <w:rsid w:val="009F11C1"/>
    <w:rsid w:val="009F1236"/>
    <w:rsid w:val="009F1298"/>
    <w:rsid w:val="009F12D8"/>
    <w:rsid w:val="009F14B1"/>
    <w:rsid w:val="009F1782"/>
    <w:rsid w:val="009F19DF"/>
    <w:rsid w:val="009F1A09"/>
    <w:rsid w:val="009F1ED5"/>
    <w:rsid w:val="009F2100"/>
    <w:rsid w:val="009F214C"/>
    <w:rsid w:val="009F25E9"/>
    <w:rsid w:val="009F285F"/>
    <w:rsid w:val="009F28A2"/>
    <w:rsid w:val="009F2924"/>
    <w:rsid w:val="009F2938"/>
    <w:rsid w:val="009F2FC9"/>
    <w:rsid w:val="009F337D"/>
    <w:rsid w:val="009F35B3"/>
    <w:rsid w:val="009F38BE"/>
    <w:rsid w:val="009F38E5"/>
    <w:rsid w:val="009F3C5F"/>
    <w:rsid w:val="009F3D95"/>
    <w:rsid w:val="009F3DB7"/>
    <w:rsid w:val="009F3EBF"/>
    <w:rsid w:val="009F4223"/>
    <w:rsid w:val="009F4233"/>
    <w:rsid w:val="009F4487"/>
    <w:rsid w:val="009F45BC"/>
    <w:rsid w:val="009F497F"/>
    <w:rsid w:val="009F4A84"/>
    <w:rsid w:val="009F4AC7"/>
    <w:rsid w:val="009F4ADA"/>
    <w:rsid w:val="009F4C0F"/>
    <w:rsid w:val="009F4D0B"/>
    <w:rsid w:val="009F4D37"/>
    <w:rsid w:val="009F4D4D"/>
    <w:rsid w:val="009F518C"/>
    <w:rsid w:val="009F5259"/>
    <w:rsid w:val="009F53B4"/>
    <w:rsid w:val="009F53DE"/>
    <w:rsid w:val="009F541F"/>
    <w:rsid w:val="009F5881"/>
    <w:rsid w:val="009F59DA"/>
    <w:rsid w:val="009F5D6F"/>
    <w:rsid w:val="009F5DAF"/>
    <w:rsid w:val="009F5E54"/>
    <w:rsid w:val="009F60B4"/>
    <w:rsid w:val="009F6119"/>
    <w:rsid w:val="009F64BB"/>
    <w:rsid w:val="009F6683"/>
    <w:rsid w:val="009F6684"/>
    <w:rsid w:val="009F6827"/>
    <w:rsid w:val="009F6B42"/>
    <w:rsid w:val="009F6B8C"/>
    <w:rsid w:val="009F6F45"/>
    <w:rsid w:val="009F6F81"/>
    <w:rsid w:val="009F736A"/>
    <w:rsid w:val="009F7425"/>
    <w:rsid w:val="009F743B"/>
    <w:rsid w:val="009F75DB"/>
    <w:rsid w:val="009F76C7"/>
    <w:rsid w:val="009F7753"/>
    <w:rsid w:val="009F7923"/>
    <w:rsid w:val="00A00070"/>
    <w:rsid w:val="00A00253"/>
    <w:rsid w:val="00A00305"/>
    <w:rsid w:val="00A0033C"/>
    <w:rsid w:val="00A00C1E"/>
    <w:rsid w:val="00A00EB0"/>
    <w:rsid w:val="00A0116B"/>
    <w:rsid w:val="00A011A5"/>
    <w:rsid w:val="00A0134C"/>
    <w:rsid w:val="00A0140A"/>
    <w:rsid w:val="00A0188B"/>
    <w:rsid w:val="00A018C3"/>
    <w:rsid w:val="00A018CD"/>
    <w:rsid w:val="00A01A25"/>
    <w:rsid w:val="00A01DFA"/>
    <w:rsid w:val="00A01F4F"/>
    <w:rsid w:val="00A02112"/>
    <w:rsid w:val="00A02225"/>
    <w:rsid w:val="00A022C8"/>
    <w:rsid w:val="00A02688"/>
    <w:rsid w:val="00A0280A"/>
    <w:rsid w:val="00A02885"/>
    <w:rsid w:val="00A02B0F"/>
    <w:rsid w:val="00A02BA6"/>
    <w:rsid w:val="00A02C5D"/>
    <w:rsid w:val="00A03043"/>
    <w:rsid w:val="00A03840"/>
    <w:rsid w:val="00A03985"/>
    <w:rsid w:val="00A03B8E"/>
    <w:rsid w:val="00A03E90"/>
    <w:rsid w:val="00A04100"/>
    <w:rsid w:val="00A04873"/>
    <w:rsid w:val="00A049DC"/>
    <w:rsid w:val="00A04CED"/>
    <w:rsid w:val="00A050B6"/>
    <w:rsid w:val="00A051E2"/>
    <w:rsid w:val="00A052C2"/>
    <w:rsid w:val="00A0573B"/>
    <w:rsid w:val="00A05A43"/>
    <w:rsid w:val="00A05D62"/>
    <w:rsid w:val="00A067DB"/>
    <w:rsid w:val="00A068CB"/>
    <w:rsid w:val="00A068E5"/>
    <w:rsid w:val="00A069BA"/>
    <w:rsid w:val="00A06A6D"/>
    <w:rsid w:val="00A06B55"/>
    <w:rsid w:val="00A06FBC"/>
    <w:rsid w:val="00A07249"/>
    <w:rsid w:val="00A07433"/>
    <w:rsid w:val="00A07507"/>
    <w:rsid w:val="00A075D4"/>
    <w:rsid w:val="00A07612"/>
    <w:rsid w:val="00A076C6"/>
    <w:rsid w:val="00A077FC"/>
    <w:rsid w:val="00A0784E"/>
    <w:rsid w:val="00A101A8"/>
    <w:rsid w:val="00A101C6"/>
    <w:rsid w:val="00A1033E"/>
    <w:rsid w:val="00A10510"/>
    <w:rsid w:val="00A107E7"/>
    <w:rsid w:val="00A10821"/>
    <w:rsid w:val="00A10A32"/>
    <w:rsid w:val="00A10A43"/>
    <w:rsid w:val="00A10ACC"/>
    <w:rsid w:val="00A10B3C"/>
    <w:rsid w:val="00A10F73"/>
    <w:rsid w:val="00A11103"/>
    <w:rsid w:val="00A1141F"/>
    <w:rsid w:val="00A116A3"/>
    <w:rsid w:val="00A1176F"/>
    <w:rsid w:val="00A11CC7"/>
    <w:rsid w:val="00A11D36"/>
    <w:rsid w:val="00A120C4"/>
    <w:rsid w:val="00A120D4"/>
    <w:rsid w:val="00A125B1"/>
    <w:rsid w:val="00A125F9"/>
    <w:rsid w:val="00A127CE"/>
    <w:rsid w:val="00A128D2"/>
    <w:rsid w:val="00A129BD"/>
    <w:rsid w:val="00A12A1D"/>
    <w:rsid w:val="00A12C2D"/>
    <w:rsid w:val="00A12D2B"/>
    <w:rsid w:val="00A12E67"/>
    <w:rsid w:val="00A130A5"/>
    <w:rsid w:val="00A1312A"/>
    <w:rsid w:val="00A1315B"/>
    <w:rsid w:val="00A1340C"/>
    <w:rsid w:val="00A135C9"/>
    <w:rsid w:val="00A13697"/>
    <w:rsid w:val="00A13AEA"/>
    <w:rsid w:val="00A13D99"/>
    <w:rsid w:val="00A13F1A"/>
    <w:rsid w:val="00A14183"/>
    <w:rsid w:val="00A141BE"/>
    <w:rsid w:val="00A1442F"/>
    <w:rsid w:val="00A144DC"/>
    <w:rsid w:val="00A14B38"/>
    <w:rsid w:val="00A14C0F"/>
    <w:rsid w:val="00A14C81"/>
    <w:rsid w:val="00A14EF6"/>
    <w:rsid w:val="00A150CE"/>
    <w:rsid w:val="00A1520C"/>
    <w:rsid w:val="00A152F0"/>
    <w:rsid w:val="00A15710"/>
    <w:rsid w:val="00A15CBD"/>
    <w:rsid w:val="00A15D18"/>
    <w:rsid w:val="00A15F9D"/>
    <w:rsid w:val="00A16005"/>
    <w:rsid w:val="00A160BC"/>
    <w:rsid w:val="00A162C6"/>
    <w:rsid w:val="00A16338"/>
    <w:rsid w:val="00A165A1"/>
    <w:rsid w:val="00A16B31"/>
    <w:rsid w:val="00A16B78"/>
    <w:rsid w:val="00A16B7B"/>
    <w:rsid w:val="00A16F9C"/>
    <w:rsid w:val="00A17362"/>
    <w:rsid w:val="00A1768B"/>
    <w:rsid w:val="00A17A2B"/>
    <w:rsid w:val="00A17A4A"/>
    <w:rsid w:val="00A17D93"/>
    <w:rsid w:val="00A17DA4"/>
    <w:rsid w:val="00A17E3E"/>
    <w:rsid w:val="00A17EA3"/>
    <w:rsid w:val="00A17EA9"/>
    <w:rsid w:val="00A20026"/>
    <w:rsid w:val="00A20086"/>
    <w:rsid w:val="00A2011A"/>
    <w:rsid w:val="00A20399"/>
    <w:rsid w:val="00A20442"/>
    <w:rsid w:val="00A205D3"/>
    <w:rsid w:val="00A2067D"/>
    <w:rsid w:val="00A2070B"/>
    <w:rsid w:val="00A20772"/>
    <w:rsid w:val="00A20A5F"/>
    <w:rsid w:val="00A20DF9"/>
    <w:rsid w:val="00A20DFC"/>
    <w:rsid w:val="00A21746"/>
    <w:rsid w:val="00A21913"/>
    <w:rsid w:val="00A21992"/>
    <w:rsid w:val="00A21C11"/>
    <w:rsid w:val="00A21E57"/>
    <w:rsid w:val="00A2210B"/>
    <w:rsid w:val="00A22471"/>
    <w:rsid w:val="00A22472"/>
    <w:rsid w:val="00A2256C"/>
    <w:rsid w:val="00A225D4"/>
    <w:rsid w:val="00A226E7"/>
    <w:rsid w:val="00A2271A"/>
    <w:rsid w:val="00A22818"/>
    <w:rsid w:val="00A231B2"/>
    <w:rsid w:val="00A23289"/>
    <w:rsid w:val="00A2379C"/>
    <w:rsid w:val="00A23A16"/>
    <w:rsid w:val="00A23EB5"/>
    <w:rsid w:val="00A24018"/>
    <w:rsid w:val="00A240C3"/>
    <w:rsid w:val="00A242D0"/>
    <w:rsid w:val="00A242D9"/>
    <w:rsid w:val="00A24361"/>
    <w:rsid w:val="00A24425"/>
    <w:rsid w:val="00A24502"/>
    <w:rsid w:val="00A24771"/>
    <w:rsid w:val="00A25219"/>
    <w:rsid w:val="00A252CE"/>
    <w:rsid w:val="00A258F4"/>
    <w:rsid w:val="00A25AD5"/>
    <w:rsid w:val="00A25AD7"/>
    <w:rsid w:val="00A25F2A"/>
    <w:rsid w:val="00A26026"/>
    <w:rsid w:val="00A260A1"/>
    <w:rsid w:val="00A268DD"/>
    <w:rsid w:val="00A269B9"/>
    <w:rsid w:val="00A269D7"/>
    <w:rsid w:val="00A26BFA"/>
    <w:rsid w:val="00A26E34"/>
    <w:rsid w:val="00A26EE7"/>
    <w:rsid w:val="00A26EF0"/>
    <w:rsid w:val="00A27207"/>
    <w:rsid w:val="00A279E4"/>
    <w:rsid w:val="00A27B28"/>
    <w:rsid w:val="00A27CD2"/>
    <w:rsid w:val="00A27F58"/>
    <w:rsid w:val="00A30131"/>
    <w:rsid w:val="00A3032C"/>
    <w:rsid w:val="00A304DE"/>
    <w:rsid w:val="00A30616"/>
    <w:rsid w:val="00A3068F"/>
    <w:rsid w:val="00A306BC"/>
    <w:rsid w:val="00A3092C"/>
    <w:rsid w:val="00A30D49"/>
    <w:rsid w:val="00A30EFF"/>
    <w:rsid w:val="00A3110A"/>
    <w:rsid w:val="00A3125C"/>
    <w:rsid w:val="00A3143F"/>
    <w:rsid w:val="00A31552"/>
    <w:rsid w:val="00A31611"/>
    <w:rsid w:val="00A318BE"/>
    <w:rsid w:val="00A31A61"/>
    <w:rsid w:val="00A31DAB"/>
    <w:rsid w:val="00A3200A"/>
    <w:rsid w:val="00A32124"/>
    <w:rsid w:val="00A321C4"/>
    <w:rsid w:val="00A32499"/>
    <w:rsid w:val="00A324B8"/>
    <w:rsid w:val="00A325E8"/>
    <w:rsid w:val="00A32837"/>
    <w:rsid w:val="00A32898"/>
    <w:rsid w:val="00A32949"/>
    <w:rsid w:val="00A32986"/>
    <w:rsid w:val="00A32B67"/>
    <w:rsid w:val="00A32DE8"/>
    <w:rsid w:val="00A32E94"/>
    <w:rsid w:val="00A32F1A"/>
    <w:rsid w:val="00A33024"/>
    <w:rsid w:val="00A3335C"/>
    <w:rsid w:val="00A33482"/>
    <w:rsid w:val="00A33497"/>
    <w:rsid w:val="00A3369C"/>
    <w:rsid w:val="00A33865"/>
    <w:rsid w:val="00A3387B"/>
    <w:rsid w:val="00A33A64"/>
    <w:rsid w:val="00A33A95"/>
    <w:rsid w:val="00A33C28"/>
    <w:rsid w:val="00A33CE8"/>
    <w:rsid w:val="00A345B0"/>
    <w:rsid w:val="00A345B6"/>
    <w:rsid w:val="00A347F8"/>
    <w:rsid w:val="00A34863"/>
    <w:rsid w:val="00A34E9D"/>
    <w:rsid w:val="00A34F67"/>
    <w:rsid w:val="00A34F83"/>
    <w:rsid w:val="00A35138"/>
    <w:rsid w:val="00A35237"/>
    <w:rsid w:val="00A35340"/>
    <w:rsid w:val="00A353CA"/>
    <w:rsid w:val="00A3545D"/>
    <w:rsid w:val="00A355FA"/>
    <w:rsid w:val="00A3560A"/>
    <w:rsid w:val="00A35B3A"/>
    <w:rsid w:val="00A35E3A"/>
    <w:rsid w:val="00A3607D"/>
    <w:rsid w:val="00A3609A"/>
    <w:rsid w:val="00A36244"/>
    <w:rsid w:val="00A363D0"/>
    <w:rsid w:val="00A36423"/>
    <w:rsid w:val="00A364A5"/>
    <w:rsid w:val="00A366FE"/>
    <w:rsid w:val="00A36948"/>
    <w:rsid w:val="00A36964"/>
    <w:rsid w:val="00A36A74"/>
    <w:rsid w:val="00A37184"/>
    <w:rsid w:val="00A37421"/>
    <w:rsid w:val="00A3771D"/>
    <w:rsid w:val="00A377B2"/>
    <w:rsid w:val="00A37869"/>
    <w:rsid w:val="00A3795D"/>
    <w:rsid w:val="00A37AD4"/>
    <w:rsid w:val="00A37D40"/>
    <w:rsid w:val="00A400E0"/>
    <w:rsid w:val="00A40108"/>
    <w:rsid w:val="00A4025B"/>
    <w:rsid w:val="00A40444"/>
    <w:rsid w:val="00A4054C"/>
    <w:rsid w:val="00A406E9"/>
    <w:rsid w:val="00A40968"/>
    <w:rsid w:val="00A40A97"/>
    <w:rsid w:val="00A40B5A"/>
    <w:rsid w:val="00A40F71"/>
    <w:rsid w:val="00A412C6"/>
    <w:rsid w:val="00A412F1"/>
    <w:rsid w:val="00A41C59"/>
    <w:rsid w:val="00A41E89"/>
    <w:rsid w:val="00A41EF6"/>
    <w:rsid w:val="00A42118"/>
    <w:rsid w:val="00A422B5"/>
    <w:rsid w:val="00A4262C"/>
    <w:rsid w:val="00A42675"/>
    <w:rsid w:val="00A429F5"/>
    <w:rsid w:val="00A42B30"/>
    <w:rsid w:val="00A42D8C"/>
    <w:rsid w:val="00A42E19"/>
    <w:rsid w:val="00A42E2C"/>
    <w:rsid w:val="00A42E56"/>
    <w:rsid w:val="00A42E6B"/>
    <w:rsid w:val="00A42E77"/>
    <w:rsid w:val="00A42FD6"/>
    <w:rsid w:val="00A43110"/>
    <w:rsid w:val="00A43127"/>
    <w:rsid w:val="00A4313B"/>
    <w:rsid w:val="00A431A6"/>
    <w:rsid w:val="00A4321C"/>
    <w:rsid w:val="00A43257"/>
    <w:rsid w:val="00A43345"/>
    <w:rsid w:val="00A43384"/>
    <w:rsid w:val="00A4341B"/>
    <w:rsid w:val="00A43493"/>
    <w:rsid w:val="00A434B6"/>
    <w:rsid w:val="00A43A8A"/>
    <w:rsid w:val="00A43CBF"/>
    <w:rsid w:val="00A43EBA"/>
    <w:rsid w:val="00A44448"/>
    <w:rsid w:val="00A44673"/>
    <w:rsid w:val="00A44707"/>
    <w:rsid w:val="00A44D78"/>
    <w:rsid w:val="00A451ED"/>
    <w:rsid w:val="00A452C3"/>
    <w:rsid w:val="00A452E9"/>
    <w:rsid w:val="00A454B9"/>
    <w:rsid w:val="00A4568E"/>
    <w:rsid w:val="00A457A5"/>
    <w:rsid w:val="00A457CE"/>
    <w:rsid w:val="00A45819"/>
    <w:rsid w:val="00A458CE"/>
    <w:rsid w:val="00A45B1C"/>
    <w:rsid w:val="00A45C0E"/>
    <w:rsid w:val="00A45C83"/>
    <w:rsid w:val="00A45C97"/>
    <w:rsid w:val="00A462F1"/>
    <w:rsid w:val="00A463FC"/>
    <w:rsid w:val="00A467B0"/>
    <w:rsid w:val="00A467D2"/>
    <w:rsid w:val="00A46908"/>
    <w:rsid w:val="00A470FF"/>
    <w:rsid w:val="00A47186"/>
    <w:rsid w:val="00A47207"/>
    <w:rsid w:val="00A47536"/>
    <w:rsid w:val="00A47570"/>
    <w:rsid w:val="00A47980"/>
    <w:rsid w:val="00A47A9F"/>
    <w:rsid w:val="00A47D38"/>
    <w:rsid w:val="00A47DA3"/>
    <w:rsid w:val="00A47EC9"/>
    <w:rsid w:val="00A47EDE"/>
    <w:rsid w:val="00A5000C"/>
    <w:rsid w:val="00A50112"/>
    <w:rsid w:val="00A5014E"/>
    <w:rsid w:val="00A50595"/>
    <w:rsid w:val="00A50689"/>
    <w:rsid w:val="00A50ABD"/>
    <w:rsid w:val="00A50C29"/>
    <w:rsid w:val="00A50F27"/>
    <w:rsid w:val="00A51160"/>
    <w:rsid w:val="00A513D1"/>
    <w:rsid w:val="00A514C8"/>
    <w:rsid w:val="00A5172D"/>
    <w:rsid w:val="00A51754"/>
    <w:rsid w:val="00A5192F"/>
    <w:rsid w:val="00A519DE"/>
    <w:rsid w:val="00A51A78"/>
    <w:rsid w:val="00A51C1C"/>
    <w:rsid w:val="00A51DDB"/>
    <w:rsid w:val="00A51F37"/>
    <w:rsid w:val="00A520AE"/>
    <w:rsid w:val="00A520EC"/>
    <w:rsid w:val="00A52236"/>
    <w:rsid w:val="00A526AA"/>
    <w:rsid w:val="00A527CC"/>
    <w:rsid w:val="00A5289C"/>
    <w:rsid w:val="00A52BBD"/>
    <w:rsid w:val="00A52D1F"/>
    <w:rsid w:val="00A52F0A"/>
    <w:rsid w:val="00A5320D"/>
    <w:rsid w:val="00A53804"/>
    <w:rsid w:val="00A53839"/>
    <w:rsid w:val="00A5391F"/>
    <w:rsid w:val="00A539B4"/>
    <w:rsid w:val="00A53B43"/>
    <w:rsid w:val="00A53B57"/>
    <w:rsid w:val="00A540D4"/>
    <w:rsid w:val="00A548BD"/>
    <w:rsid w:val="00A54912"/>
    <w:rsid w:val="00A54A7F"/>
    <w:rsid w:val="00A54AEA"/>
    <w:rsid w:val="00A54C56"/>
    <w:rsid w:val="00A54EAC"/>
    <w:rsid w:val="00A54F82"/>
    <w:rsid w:val="00A55038"/>
    <w:rsid w:val="00A5513C"/>
    <w:rsid w:val="00A5589C"/>
    <w:rsid w:val="00A55FDB"/>
    <w:rsid w:val="00A55FDD"/>
    <w:rsid w:val="00A560D1"/>
    <w:rsid w:val="00A5626C"/>
    <w:rsid w:val="00A56429"/>
    <w:rsid w:val="00A56483"/>
    <w:rsid w:val="00A564C3"/>
    <w:rsid w:val="00A5675C"/>
    <w:rsid w:val="00A5677D"/>
    <w:rsid w:val="00A568D3"/>
    <w:rsid w:val="00A569F1"/>
    <w:rsid w:val="00A569FA"/>
    <w:rsid w:val="00A56BB3"/>
    <w:rsid w:val="00A56C05"/>
    <w:rsid w:val="00A572DE"/>
    <w:rsid w:val="00A57413"/>
    <w:rsid w:val="00A575F8"/>
    <w:rsid w:val="00A57693"/>
    <w:rsid w:val="00A57726"/>
    <w:rsid w:val="00A578A6"/>
    <w:rsid w:val="00A578CB"/>
    <w:rsid w:val="00A578FE"/>
    <w:rsid w:val="00A57E8D"/>
    <w:rsid w:val="00A600E1"/>
    <w:rsid w:val="00A6012B"/>
    <w:rsid w:val="00A60156"/>
    <w:rsid w:val="00A60579"/>
    <w:rsid w:val="00A605AD"/>
    <w:rsid w:val="00A60A0C"/>
    <w:rsid w:val="00A60C63"/>
    <w:rsid w:val="00A60E21"/>
    <w:rsid w:val="00A61066"/>
    <w:rsid w:val="00A610D2"/>
    <w:rsid w:val="00A61248"/>
    <w:rsid w:val="00A61575"/>
    <w:rsid w:val="00A61580"/>
    <w:rsid w:val="00A61592"/>
    <w:rsid w:val="00A6174D"/>
    <w:rsid w:val="00A61ACA"/>
    <w:rsid w:val="00A61B70"/>
    <w:rsid w:val="00A61F7C"/>
    <w:rsid w:val="00A61F92"/>
    <w:rsid w:val="00A62003"/>
    <w:rsid w:val="00A62081"/>
    <w:rsid w:val="00A624FA"/>
    <w:rsid w:val="00A62515"/>
    <w:rsid w:val="00A6252A"/>
    <w:rsid w:val="00A6260F"/>
    <w:rsid w:val="00A62659"/>
    <w:rsid w:val="00A627D0"/>
    <w:rsid w:val="00A62CD1"/>
    <w:rsid w:val="00A62DC8"/>
    <w:rsid w:val="00A631FC"/>
    <w:rsid w:val="00A634D8"/>
    <w:rsid w:val="00A6358A"/>
    <w:rsid w:val="00A63632"/>
    <w:rsid w:val="00A63661"/>
    <w:rsid w:val="00A636DB"/>
    <w:rsid w:val="00A639BB"/>
    <w:rsid w:val="00A63AB7"/>
    <w:rsid w:val="00A63B98"/>
    <w:rsid w:val="00A63BF1"/>
    <w:rsid w:val="00A640BD"/>
    <w:rsid w:val="00A641DA"/>
    <w:rsid w:val="00A643ED"/>
    <w:rsid w:val="00A64480"/>
    <w:rsid w:val="00A644B2"/>
    <w:rsid w:val="00A6453D"/>
    <w:rsid w:val="00A650A8"/>
    <w:rsid w:val="00A6518F"/>
    <w:rsid w:val="00A65626"/>
    <w:rsid w:val="00A656DB"/>
    <w:rsid w:val="00A65756"/>
    <w:rsid w:val="00A659C3"/>
    <w:rsid w:val="00A659ED"/>
    <w:rsid w:val="00A65A0D"/>
    <w:rsid w:val="00A65ACA"/>
    <w:rsid w:val="00A66153"/>
    <w:rsid w:val="00A66171"/>
    <w:rsid w:val="00A662FE"/>
    <w:rsid w:val="00A66569"/>
    <w:rsid w:val="00A666AC"/>
    <w:rsid w:val="00A66892"/>
    <w:rsid w:val="00A66ADE"/>
    <w:rsid w:val="00A66DF8"/>
    <w:rsid w:val="00A66ED6"/>
    <w:rsid w:val="00A66FBF"/>
    <w:rsid w:val="00A672CD"/>
    <w:rsid w:val="00A672EB"/>
    <w:rsid w:val="00A678E7"/>
    <w:rsid w:val="00A67AD2"/>
    <w:rsid w:val="00A67AFA"/>
    <w:rsid w:val="00A67D47"/>
    <w:rsid w:val="00A67FFC"/>
    <w:rsid w:val="00A700B9"/>
    <w:rsid w:val="00A700F6"/>
    <w:rsid w:val="00A701F0"/>
    <w:rsid w:val="00A7046C"/>
    <w:rsid w:val="00A7062E"/>
    <w:rsid w:val="00A70727"/>
    <w:rsid w:val="00A707B0"/>
    <w:rsid w:val="00A70924"/>
    <w:rsid w:val="00A7094D"/>
    <w:rsid w:val="00A709B3"/>
    <w:rsid w:val="00A70C26"/>
    <w:rsid w:val="00A70E96"/>
    <w:rsid w:val="00A70EB8"/>
    <w:rsid w:val="00A70FCD"/>
    <w:rsid w:val="00A71054"/>
    <w:rsid w:val="00A71095"/>
    <w:rsid w:val="00A7123A"/>
    <w:rsid w:val="00A71582"/>
    <w:rsid w:val="00A71664"/>
    <w:rsid w:val="00A717BE"/>
    <w:rsid w:val="00A718C1"/>
    <w:rsid w:val="00A719ED"/>
    <w:rsid w:val="00A71B15"/>
    <w:rsid w:val="00A71E5E"/>
    <w:rsid w:val="00A71F6F"/>
    <w:rsid w:val="00A7205E"/>
    <w:rsid w:val="00A722D4"/>
    <w:rsid w:val="00A72459"/>
    <w:rsid w:val="00A7245F"/>
    <w:rsid w:val="00A724C5"/>
    <w:rsid w:val="00A7270D"/>
    <w:rsid w:val="00A72784"/>
    <w:rsid w:val="00A728AB"/>
    <w:rsid w:val="00A72A71"/>
    <w:rsid w:val="00A72C0B"/>
    <w:rsid w:val="00A72E2A"/>
    <w:rsid w:val="00A731E2"/>
    <w:rsid w:val="00A73246"/>
    <w:rsid w:val="00A7331D"/>
    <w:rsid w:val="00A73814"/>
    <w:rsid w:val="00A73A60"/>
    <w:rsid w:val="00A73ADA"/>
    <w:rsid w:val="00A7420A"/>
    <w:rsid w:val="00A742E6"/>
    <w:rsid w:val="00A74308"/>
    <w:rsid w:val="00A743EA"/>
    <w:rsid w:val="00A743FD"/>
    <w:rsid w:val="00A7456E"/>
    <w:rsid w:val="00A74811"/>
    <w:rsid w:val="00A74B8E"/>
    <w:rsid w:val="00A74D27"/>
    <w:rsid w:val="00A74FD8"/>
    <w:rsid w:val="00A75495"/>
    <w:rsid w:val="00A7559B"/>
    <w:rsid w:val="00A756D3"/>
    <w:rsid w:val="00A757D3"/>
    <w:rsid w:val="00A75843"/>
    <w:rsid w:val="00A75FE9"/>
    <w:rsid w:val="00A7600C"/>
    <w:rsid w:val="00A7613F"/>
    <w:rsid w:val="00A761F4"/>
    <w:rsid w:val="00A7621E"/>
    <w:rsid w:val="00A766B8"/>
    <w:rsid w:val="00A7685F"/>
    <w:rsid w:val="00A76AD7"/>
    <w:rsid w:val="00A76B13"/>
    <w:rsid w:val="00A76BB0"/>
    <w:rsid w:val="00A76D67"/>
    <w:rsid w:val="00A76FDD"/>
    <w:rsid w:val="00A77085"/>
    <w:rsid w:val="00A770C6"/>
    <w:rsid w:val="00A771F1"/>
    <w:rsid w:val="00A772D4"/>
    <w:rsid w:val="00A77434"/>
    <w:rsid w:val="00A7779C"/>
    <w:rsid w:val="00A777CD"/>
    <w:rsid w:val="00A77876"/>
    <w:rsid w:val="00A77AA9"/>
    <w:rsid w:val="00A77ADD"/>
    <w:rsid w:val="00A77C43"/>
    <w:rsid w:val="00A77C8C"/>
    <w:rsid w:val="00A80061"/>
    <w:rsid w:val="00A8014A"/>
    <w:rsid w:val="00A806CF"/>
    <w:rsid w:val="00A80851"/>
    <w:rsid w:val="00A80936"/>
    <w:rsid w:val="00A80CAD"/>
    <w:rsid w:val="00A80D0F"/>
    <w:rsid w:val="00A80E9D"/>
    <w:rsid w:val="00A812FC"/>
    <w:rsid w:val="00A81308"/>
    <w:rsid w:val="00A813D5"/>
    <w:rsid w:val="00A81473"/>
    <w:rsid w:val="00A81580"/>
    <w:rsid w:val="00A815CC"/>
    <w:rsid w:val="00A815F2"/>
    <w:rsid w:val="00A81611"/>
    <w:rsid w:val="00A8195B"/>
    <w:rsid w:val="00A819F9"/>
    <w:rsid w:val="00A81AC1"/>
    <w:rsid w:val="00A81DB5"/>
    <w:rsid w:val="00A81DFE"/>
    <w:rsid w:val="00A82004"/>
    <w:rsid w:val="00A82079"/>
    <w:rsid w:val="00A82089"/>
    <w:rsid w:val="00A8218C"/>
    <w:rsid w:val="00A8233D"/>
    <w:rsid w:val="00A82393"/>
    <w:rsid w:val="00A826BA"/>
    <w:rsid w:val="00A827EF"/>
    <w:rsid w:val="00A830FB"/>
    <w:rsid w:val="00A83211"/>
    <w:rsid w:val="00A83277"/>
    <w:rsid w:val="00A83448"/>
    <w:rsid w:val="00A8367A"/>
    <w:rsid w:val="00A83718"/>
    <w:rsid w:val="00A83793"/>
    <w:rsid w:val="00A83849"/>
    <w:rsid w:val="00A83CBF"/>
    <w:rsid w:val="00A83DD7"/>
    <w:rsid w:val="00A83EF5"/>
    <w:rsid w:val="00A84095"/>
    <w:rsid w:val="00A84126"/>
    <w:rsid w:val="00A84152"/>
    <w:rsid w:val="00A842BC"/>
    <w:rsid w:val="00A84343"/>
    <w:rsid w:val="00A84587"/>
    <w:rsid w:val="00A84BC4"/>
    <w:rsid w:val="00A84F1C"/>
    <w:rsid w:val="00A85C1A"/>
    <w:rsid w:val="00A85CE0"/>
    <w:rsid w:val="00A85E97"/>
    <w:rsid w:val="00A85EA3"/>
    <w:rsid w:val="00A860E9"/>
    <w:rsid w:val="00A86222"/>
    <w:rsid w:val="00A8623B"/>
    <w:rsid w:val="00A86298"/>
    <w:rsid w:val="00A86345"/>
    <w:rsid w:val="00A86587"/>
    <w:rsid w:val="00A865FF"/>
    <w:rsid w:val="00A867E5"/>
    <w:rsid w:val="00A867EC"/>
    <w:rsid w:val="00A86A1C"/>
    <w:rsid w:val="00A86D44"/>
    <w:rsid w:val="00A86F45"/>
    <w:rsid w:val="00A86FEE"/>
    <w:rsid w:val="00A8705F"/>
    <w:rsid w:val="00A870BB"/>
    <w:rsid w:val="00A875D1"/>
    <w:rsid w:val="00A876A0"/>
    <w:rsid w:val="00A878B4"/>
    <w:rsid w:val="00A87B55"/>
    <w:rsid w:val="00A87B8B"/>
    <w:rsid w:val="00A87C89"/>
    <w:rsid w:val="00A87FB9"/>
    <w:rsid w:val="00A9047E"/>
    <w:rsid w:val="00A90493"/>
    <w:rsid w:val="00A905CB"/>
    <w:rsid w:val="00A90731"/>
    <w:rsid w:val="00A9079A"/>
    <w:rsid w:val="00A90919"/>
    <w:rsid w:val="00A90BEC"/>
    <w:rsid w:val="00A910BC"/>
    <w:rsid w:val="00A912BA"/>
    <w:rsid w:val="00A913B5"/>
    <w:rsid w:val="00A9175B"/>
    <w:rsid w:val="00A91786"/>
    <w:rsid w:val="00A91933"/>
    <w:rsid w:val="00A91DE6"/>
    <w:rsid w:val="00A9273A"/>
    <w:rsid w:val="00A9284A"/>
    <w:rsid w:val="00A928AD"/>
    <w:rsid w:val="00A92C50"/>
    <w:rsid w:val="00A92D93"/>
    <w:rsid w:val="00A92F87"/>
    <w:rsid w:val="00A92FE6"/>
    <w:rsid w:val="00A9334F"/>
    <w:rsid w:val="00A938A9"/>
    <w:rsid w:val="00A9398A"/>
    <w:rsid w:val="00A93CCE"/>
    <w:rsid w:val="00A940DB"/>
    <w:rsid w:val="00A941F8"/>
    <w:rsid w:val="00A94282"/>
    <w:rsid w:val="00A944B2"/>
    <w:rsid w:val="00A94529"/>
    <w:rsid w:val="00A94D2B"/>
    <w:rsid w:val="00A94E11"/>
    <w:rsid w:val="00A95007"/>
    <w:rsid w:val="00A950D8"/>
    <w:rsid w:val="00A9537D"/>
    <w:rsid w:val="00A95433"/>
    <w:rsid w:val="00A956E1"/>
    <w:rsid w:val="00A95C14"/>
    <w:rsid w:val="00A95E1D"/>
    <w:rsid w:val="00A96395"/>
    <w:rsid w:val="00A96587"/>
    <w:rsid w:val="00A96622"/>
    <w:rsid w:val="00A9666E"/>
    <w:rsid w:val="00A96678"/>
    <w:rsid w:val="00A96801"/>
    <w:rsid w:val="00A968F8"/>
    <w:rsid w:val="00A96DD6"/>
    <w:rsid w:val="00A96EF6"/>
    <w:rsid w:val="00A96F40"/>
    <w:rsid w:val="00A9717E"/>
    <w:rsid w:val="00A9740C"/>
    <w:rsid w:val="00A97483"/>
    <w:rsid w:val="00A9749B"/>
    <w:rsid w:val="00A97804"/>
    <w:rsid w:val="00A978B9"/>
    <w:rsid w:val="00A979CD"/>
    <w:rsid w:val="00A97C01"/>
    <w:rsid w:val="00A97CE5"/>
    <w:rsid w:val="00A97D45"/>
    <w:rsid w:val="00A97F30"/>
    <w:rsid w:val="00AA0057"/>
    <w:rsid w:val="00AA019D"/>
    <w:rsid w:val="00AA04A9"/>
    <w:rsid w:val="00AA05B9"/>
    <w:rsid w:val="00AA05C2"/>
    <w:rsid w:val="00AA0692"/>
    <w:rsid w:val="00AA08A2"/>
    <w:rsid w:val="00AA09CC"/>
    <w:rsid w:val="00AA0A03"/>
    <w:rsid w:val="00AA0CF8"/>
    <w:rsid w:val="00AA0DDA"/>
    <w:rsid w:val="00AA0DEE"/>
    <w:rsid w:val="00AA0E62"/>
    <w:rsid w:val="00AA1022"/>
    <w:rsid w:val="00AA1290"/>
    <w:rsid w:val="00AA1519"/>
    <w:rsid w:val="00AA16A8"/>
    <w:rsid w:val="00AA1899"/>
    <w:rsid w:val="00AA19EE"/>
    <w:rsid w:val="00AA1AAC"/>
    <w:rsid w:val="00AA1FD6"/>
    <w:rsid w:val="00AA1FD7"/>
    <w:rsid w:val="00AA24B8"/>
    <w:rsid w:val="00AA2523"/>
    <w:rsid w:val="00AA28CD"/>
    <w:rsid w:val="00AA2AA0"/>
    <w:rsid w:val="00AA2FC9"/>
    <w:rsid w:val="00AA348D"/>
    <w:rsid w:val="00AA351E"/>
    <w:rsid w:val="00AA3531"/>
    <w:rsid w:val="00AA3A2A"/>
    <w:rsid w:val="00AA3F58"/>
    <w:rsid w:val="00AA40F8"/>
    <w:rsid w:val="00AA4108"/>
    <w:rsid w:val="00AA4191"/>
    <w:rsid w:val="00AA41A7"/>
    <w:rsid w:val="00AA4414"/>
    <w:rsid w:val="00AA4512"/>
    <w:rsid w:val="00AA4627"/>
    <w:rsid w:val="00AA46FC"/>
    <w:rsid w:val="00AA4E0A"/>
    <w:rsid w:val="00AA4F40"/>
    <w:rsid w:val="00AA511C"/>
    <w:rsid w:val="00AA51C7"/>
    <w:rsid w:val="00AA51CC"/>
    <w:rsid w:val="00AA534C"/>
    <w:rsid w:val="00AA56C3"/>
    <w:rsid w:val="00AA56F0"/>
    <w:rsid w:val="00AA5792"/>
    <w:rsid w:val="00AA57B8"/>
    <w:rsid w:val="00AA58C1"/>
    <w:rsid w:val="00AA5AFC"/>
    <w:rsid w:val="00AA5F10"/>
    <w:rsid w:val="00AA5F23"/>
    <w:rsid w:val="00AA60CA"/>
    <w:rsid w:val="00AA6336"/>
    <w:rsid w:val="00AA6375"/>
    <w:rsid w:val="00AA64AF"/>
    <w:rsid w:val="00AA653F"/>
    <w:rsid w:val="00AA65E2"/>
    <w:rsid w:val="00AA695B"/>
    <w:rsid w:val="00AA6CC6"/>
    <w:rsid w:val="00AA6D9B"/>
    <w:rsid w:val="00AA716D"/>
    <w:rsid w:val="00AA7377"/>
    <w:rsid w:val="00AA7537"/>
    <w:rsid w:val="00AA765A"/>
    <w:rsid w:val="00AA7726"/>
    <w:rsid w:val="00AA77A9"/>
    <w:rsid w:val="00AA77DD"/>
    <w:rsid w:val="00AA7AD6"/>
    <w:rsid w:val="00AA7B39"/>
    <w:rsid w:val="00AA7CAC"/>
    <w:rsid w:val="00AA7DD8"/>
    <w:rsid w:val="00AA7EDB"/>
    <w:rsid w:val="00AB01FE"/>
    <w:rsid w:val="00AB03E8"/>
    <w:rsid w:val="00AB0425"/>
    <w:rsid w:val="00AB05B3"/>
    <w:rsid w:val="00AB05F3"/>
    <w:rsid w:val="00AB0892"/>
    <w:rsid w:val="00AB0D49"/>
    <w:rsid w:val="00AB0EFF"/>
    <w:rsid w:val="00AB0FC9"/>
    <w:rsid w:val="00AB1067"/>
    <w:rsid w:val="00AB13C4"/>
    <w:rsid w:val="00AB158D"/>
    <w:rsid w:val="00AB1690"/>
    <w:rsid w:val="00AB186E"/>
    <w:rsid w:val="00AB1BED"/>
    <w:rsid w:val="00AB1CEE"/>
    <w:rsid w:val="00AB1F2C"/>
    <w:rsid w:val="00AB2079"/>
    <w:rsid w:val="00AB22EA"/>
    <w:rsid w:val="00AB2308"/>
    <w:rsid w:val="00AB23FE"/>
    <w:rsid w:val="00AB2567"/>
    <w:rsid w:val="00AB2855"/>
    <w:rsid w:val="00AB2965"/>
    <w:rsid w:val="00AB2F10"/>
    <w:rsid w:val="00AB33E3"/>
    <w:rsid w:val="00AB351E"/>
    <w:rsid w:val="00AB385B"/>
    <w:rsid w:val="00AB39DF"/>
    <w:rsid w:val="00AB3C79"/>
    <w:rsid w:val="00AB3CEA"/>
    <w:rsid w:val="00AB3D05"/>
    <w:rsid w:val="00AB3D7A"/>
    <w:rsid w:val="00AB41B5"/>
    <w:rsid w:val="00AB431E"/>
    <w:rsid w:val="00AB44C1"/>
    <w:rsid w:val="00AB457A"/>
    <w:rsid w:val="00AB46D4"/>
    <w:rsid w:val="00AB47BF"/>
    <w:rsid w:val="00AB4A10"/>
    <w:rsid w:val="00AB4CCC"/>
    <w:rsid w:val="00AB4D88"/>
    <w:rsid w:val="00AB4FFE"/>
    <w:rsid w:val="00AB501A"/>
    <w:rsid w:val="00AB512E"/>
    <w:rsid w:val="00AB5546"/>
    <w:rsid w:val="00AB56F0"/>
    <w:rsid w:val="00AB5BDB"/>
    <w:rsid w:val="00AB5C82"/>
    <w:rsid w:val="00AB5EE5"/>
    <w:rsid w:val="00AB608F"/>
    <w:rsid w:val="00AB6122"/>
    <w:rsid w:val="00AB6143"/>
    <w:rsid w:val="00AB6393"/>
    <w:rsid w:val="00AB6545"/>
    <w:rsid w:val="00AB6613"/>
    <w:rsid w:val="00AB66D1"/>
    <w:rsid w:val="00AB6C04"/>
    <w:rsid w:val="00AB6D8E"/>
    <w:rsid w:val="00AB6E4A"/>
    <w:rsid w:val="00AB707F"/>
    <w:rsid w:val="00AB70A2"/>
    <w:rsid w:val="00AB7117"/>
    <w:rsid w:val="00AB7343"/>
    <w:rsid w:val="00AB7454"/>
    <w:rsid w:val="00AB797C"/>
    <w:rsid w:val="00AB7CFC"/>
    <w:rsid w:val="00AB7D31"/>
    <w:rsid w:val="00AB7E90"/>
    <w:rsid w:val="00AC0037"/>
    <w:rsid w:val="00AC0253"/>
    <w:rsid w:val="00AC063A"/>
    <w:rsid w:val="00AC07AA"/>
    <w:rsid w:val="00AC0973"/>
    <w:rsid w:val="00AC0C34"/>
    <w:rsid w:val="00AC0C51"/>
    <w:rsid w:val="00AC0C99"/>
    <w:rsid w:val="00AC0EB3"/>
    <w:rsid w:val="00AC0FBF"/>
    <w:rsid w:val="00AC1054"/>
    <w:rsid w:val="00AC1080"/>
    <w:rsid w:val="00AC138B"/>
    <w:rsid w:val="00AC13C0"/>
    <w:rsid w:val="00AC1507"/>
    <w:rsid w:val="00AC1670"/>
    <w:rsid w:val="00AC16A2"/>
    <w:rsid w:val="00AC1950"/>
    <w:rsid w:val="00AC1984"/>
    <w:rsid w:val="00AC1A50"/>
    <w:rsid w:val="00AC1CEF"/>
    <w:rsid w:val="00AC1F7F"/>
    <w:rsid w:val="00AC209D"/>
    <w:rsid w:val="00AC21C4"/>
    <w:rsid w:val="00AC2231"/>
    <w:rsid w:val="00AC22E7"/>
    <w:rsid w:val="00AC22FB"/>
    <w:rsid w:val="00AC236E"/>
    <w:rsid w:val="00AC2400"/>
    <w:rsid w:val="00AC24BD"/>
    <w:rsid w:val="00AC261E"/>
    <w:rsid w:val="00AC2624"/>
    <w:rsid w:val="00AC2753"/>
    <w:rsid w:val="00AC2A24"/>
    <w:rsid w:val="00AC2C9E"/>
    <w:rsid w:val="00AC2CA0"/>
    <w:rsid w:val="00AC3013"/>
    <w:rsid w:val="00AC3296"/>
    <w:rsid w:val="00AC334A"/>
    <w:rsid w:val="00AC335D"/>
    <w:rsid w:val="00AC337D"/>
    <w:rsid w:val="00AC33DD"/>
    <w:rsid w:val="00AC36B7"/>
    <w:rsid w:val="00AC39E3"/>
    <w:rsid w:val="00AC3BC1"/>
    <w:rsid w:val="00AC424D"/>
    <w:rsid w:val="00AC446B"/>
    <w:rsid w:val="00AC44B5"/>
    <w:rsid w:val="00AC4635"/>
    <w:rsid w:val="00AC463E"/>
    <w:rsid w:val="00AC47A3"/>
    <w:rsid w:val="00AC4901"/>
    <w:rsid w:val="00AC4904"/>
    <w:rsid w:val="00AC4A81"/>
    <w:rsid w:val="00AC4C86"/>
    <w:rsid w:val="00AC4D4D"/>
    <w:rsid w:val="00AC4E5D"/>
    <w:rsid w:val="00AC5040"/>
    <w:rsid w:val="00AC5080"/>
    <w:rsid w:val="00AC515F"/>
    <w:rsid w:val="00AC54F4"/>
    <w:rsid w:val="00AC5567"/>
    <w:rsid w:val="00AC5C64"/>
    <w:rsid w:val="00AC5DD7"/>
    <w:rsid w:val="00AC60CC"/>
    <w:rsid w:val="00AC611C"/>
    <w:rsid w:val="00AC62C6"/>
    <w:rsid w:val="00AC65FC"/>
    <w:rsid w:val="00AC69D8"/>
    <w:rsid w:val="00AC6ADA"/>
    <w:rsid w:val="00AC723C"/>
    <w:rsid w:val="00AC7392"/>
    <w:rsid w:val="00AC742D"/>
    <w:rsid w:val="00AC77B9"/>
    <w:rsid w:val="00AC78FA"/>
    <w:rsid w:val="00AC7B36"/>
    <w:rsid w:val="00AC7C5C"/>
    <w:rsid w:val="00AC7CD0"/>
    <w:rsid w:val="00AC7D05"/>
    <w:rsid w:val="00AC7E50"/>
    <w:rsid w:val="00AD0169"/>
    <w:rsid w:val="00AD01F2"/>
    <w:rsid w:val="00AD0306"/>
    <w:rsid w:val="00AD03EC"/>
    <w:rsid w:val="00AD0411"/>
    <w:rsid w:val="00AD0424"/>
    <w:rsid w:val="00AD05A6"/>
    <w:rsid w:val="00AD075E"/>
    <w:rsid w:val="00AD081A"/>
    <w:rsid w:val="00AD08F5"/>
    <w:rsid w:val="00AD0994"/>
    <w:rsid w:val="00AD09EE"/>
    <w:rsid w:val="00AD0A62"/>
    <w:rsid w:val="00AD0B5B"/>
    <w:rsid w:val="00AD108B"/>
    <w:rsid w:val="00AD11CE"/>
    <w:rsid w:val="00AD1302"/>
    <w:rsid w:val="00AD160D"/>
    <w:rsid w:val="00AD18A9"/>
    <w:rsid w:val="00AD1D72"/>
    <w:rsid w:val="00AD1DC7"/>
    <w:rsid w:val="00AD1DFD"/>
    <w:rsid w:val="00AD1FA8"/>
    <w:rsid w:val="00AD245D"/>
    <w:rsid w:val="00AD25CE"/>
    <w:rsid w:val="00AD25DA"/>
    <w:rsid w:val="00AD2877"/>
    <w:rsid w:val="00AD2A7D"/>
    <w:rsid w:val="00AD2BD3"/>
    <w:rsid w:val="00AD2C1E"/>
    <w:rsid w:val="00AD2C2C"/>
    <w:rsid w:val="00AD2C5D"/>
    <w:rsid w:val="00AD2C86"/>
    <w:rsid w:val="00AD2EC5"/>
    <w:rsid w:val="00AD3245"/>
    <w:rsid w:val="00AD3276"/>
    <w:rsid w:val="00AD330A"/>
    <w:rsid w:val="00AD356A"/>
    <w:rsid w:val="00AD389F"/>
    <w:rsid w:val="00AD3DE3"/>
    <w:rsid w:val="00AD3E3B"/>
    <w:rsid w:val="00AD3EC2"/>
    <w:rsid w:val="00AD411C"/>
    <w:rsid w:val="00AD43A5"/>
    <w:rsid w:val="00AD450F"/>
    <w:rsid w:val="00AD4655"/>
    <w:rsid w:val="00AD484C"/>
    <w:rsid w:val="00AD493F"/>
    <w:rsid w:val="00AD4AEF"/>
    <w:rsid w:val="00AD4B35"/>
    <w:rsid w:val="00AD4BC1"/>
    <w:rsid w:val="00AD4CE9"/>
    <w:rsid w:val="00AD4ED0"/>
    <w:rsid w:val="00AD50A2"/>
    <w:rsid w:val="00AD5140"/>
    <w:rsid w:val="00AD52FD"/>
    <w:rsid w:val="00AD537F"/>
    <w:rsid w:val="00AD549B"/>
    <w:rsid w:val="00AD5686"/>
    <w:rsid w:val="00AD5779"/>
    <w:rsid w:val="00AD5874"/>
    <w:rsid w:val="00AD5883"/>
    <w:rsid w:val="00AD5ADB"/>
    <w:rsid w:val="00AD5CB2"/>
    <w:rsid w:val="00AD5D68"/>
    <w:rsid w:val="00AD602E"/>
    <w:rsid w:val="00AD60C6"/>
    <w:rsid w:val="00AD61BB"/>
    <w:rsid w:val="00AD626A"/>
    <w:rsid w:val="00AD62C7"/>
    <w:rsid w:val="00AD6514"/>
    <w:rsid w:val="00AD656D"/>
    <w:rsid w:val="00AD6678"/>
    <w:rsid w:val="00AD66F1"/>
    <w:rsid w:val="00AD6745"/>
    <w:rsid w:val="00AD67D7"/>
    <w:rsid w:val="00AD6B4F"/>
    <w:rsid w:val="00AD6C66"/>
    <w:rsid w:val="00AD6C99"/>
    <w:rsid w:val="00AD6CE5"/>
    <w:rsid w:val="00AD6D1C"/>
    <w:rsid w:val="00AD6D5F"/>
    <w:rsid w:val="00AD6DCC"/>
    <w:rsid w:val="00AD6DD1"/>
    <w:rsid w:val="00AD728B"/>
    <w:rsid w:val="00AD735A"/>
    <w:rsid w:val="00AD7428"/>
    <w:rsid w:val="00AD7497"/>
    <w:rsid w:val="00AD7941"/>
    <w:rsid w:val="00AD7C19"/>
    <w:rsid w:val="00AD7C94"/>
    <w:rsid w:val="00AD7DBC"/>
    <w:rsid w:val="00AD7DD0"/>
    <w:rsid w:val="00AD7EF2"/>
    <w:rsid w:val="00AD7FED"/>
    <w:rsid w:val="00AE01B4"/>
    <w:rsid w:val="00AE0435"/>
    <w:rsid w:val="00AE0BB2"/>
    <w:rsid w:val="00AE0DD4"/>
    <w:rsid w:val="00AE0E33"/>
    <w:rsid w:val="00AE0E73"/>
    <w:rsid w:val="00AE1095"/>
    <w:rsid w:val="00AE11FF"/>
    <w:rsid w:val="00AE12D1"/>
    <w:rsid w:val="00AE163A"/>
    <w:rsid w:val="00AE1A58"/>
    <w:rsid w:val="00AE1C4C"/>
    <w:rsid w:val="00AE1E13"/>
    <w:rsid w:val="00AE2066"/>
    <w:rsid w:val="00AE20DC"/>
    <w:rsid w:val="00AE2275"/>
    <w:rsid w:val="00AE24B7"/>
    <w:rsid w:val="00AE251F"/>
    <w:rsid w:val="00AE27CA"/>
    <w:rsid w:val="00AE284F"/>
    <w:rsid w:val="00AE29C7"/>
    <w:rsid w:val="00AE2B5A"/>
    <w:rsid w:val="00AE2CEB"/>
    <w:rsid w:val="00AE3076"/>
    <w:rsid w:val="00AE342D"/>
    <w:rsid w:val="00AE3552"/>
    <w:rsid w:val="00AE3768"/>
    <w:rsid w:val="00AE37EF"/>
    <w:rsid w:val="00AE3867"/>
    <w:rsid w:val="00AE4041"/>
    <w:rsid w:val="00AE4242"/>
    <w:rsid w:val="00AE4A03"/>
    <w:rsid w:val="00AE4A58"/>
    <w:rsid w:val="00AE4AF7"/>
    <w:rsid w:val="00AE4BE2"/>
    <w:rsid w:val="00AE4C3C"/>
    <w:rsid w:val="00AE4EFB"/>
    <w:rsid w:val="00AE4F7E"/>
    <w:rsid w:val="00AE5979"/>
    <w:rsid w:val="00AE5A60"/>
    <w:rsid w:val="00AE5BEB"/>
    <w:rsid w:val="00AE5D2B"/>
    <w:rsid w:val="00AE619E"/>
    <w:rsid w:val="00AE67AA"/>
    <w:rsid w:val="00AE6AE3"/>
    <w:rsid w:val="00AE6B16"/>
    <w:rsid w:val="00AE6C0A"/>
    <w:rsid w:val="00AE6ED0"/>
    <w:rsid w:val="00AE6F33"/>
    <w:rsid w:val="00AE6F96"/>
    <w:rsid w:val="00AE700E"/>
    <w:rsid w:val="00AE70D5"/>
    <w:rsid w:val="00AE70DF"/>
    <w:rsid w:val="00AE711B"/>
    <w:rsid w:val="00AE7142"/>
    <w:rsid w:val="00AE7345"/>
    <w:rsid w:val="00AE74B4"/>
    <w:rsid w:val="00AE752B"/>
    <w:rsid w:val="00AE759E"/>
    <w:rsid w:val="00AE762E"/>
    <w:rsid w:val="00AE7D06"/>
    <w:rsid w:val="00AE7E49"/>
    <w:rsid w:val="00AE7E6F"/>
    <w:rsid w:val="00AE7E94"/>
    <w:rsid w:val="00AE7FBF"/>
    <w:rsid w:val="00AEF9D0"/>
    <w:rsid w:val="00AF0042"/>
    <w:rsid w:val="00AF0971"/>
    <w:rsid w:val="00AF0B23"/>
    <w:rsid w:val="00AF0BEC"/>
    <w:rsid w:val="00AF0D4B"/>
    <w:rsid w:val="00AF0DA8"/>
    <w:rsid w:val="00AF0FA7"/>
    <w:rsid w:val="00AF14C5"/>
    <w:rsid w:val="00AF15C0"/>
    <w:rsid w:val="00AF163B"/>
    <w:rsid w:val="00AF19F6"/>
    <w:rsid w:val="00AF1EC3"/>
    <w:rsid w:val="00AF20DE"/>
    <w:rsid w:val="00AF21B1"/>
    <w:rsid w:val="00AF21BD"/>
    <w:rsid w:val="00AF2441"/>
    <w:rsid w:val="00AF2524"/>
    <w:rsid w:val="00AF2820"/>
    <w:rsid w:val="00AF2A32"/>
    <w:rsid w:val="00AF2CF9"/>
    <w:rsid w:val="00AF3143"/>
    <w:rsid w:val="00AF37EE"/>
    <w:rsid w:val="00AF38DE"/>
    <w:rsid w:val="00AF390E"/>
    <w:rsid w:val="00AF3A43"/>
    <w:rsid w:val="00AF3DB7"/>
    <w:rsid w:val="00AF3E8A"/>
    <w:rsid w:val="00AF3FB3"/>
    <w:rsid w:val="00AF40E5"/>
    <w:rsid w:val="00AF420C"/>
    <w:rsid w:val="00AF439C"/>
    <w:rsid w:val="00AF4419"/>
    <w:rsid w:val="00AF45CF"/>
    <w:rsid w:val="00AF4748"/>
    <w:rsid w:val="00AF49B2"/>
    <w:rsid w:val="00AF4CAF"/>
    <w:rsid w:val="00AF4E56"/>
    <w:rsid w:val="00AF5AC1"/>
    <w:rsid w:val="00AF5D50"/>
    <w:rsid w:val="00AF5D6C"/>
    <w:rsid w:val="00AF5F3C"/>
    <w:rsid w:val="00AF5FBB"/>
    <w:rsid w:val="00AF6470"/>
    <w:rsid w:val="00AF648F"/>
    <w:rsid w:val="00AF65AD"/>
    <w:rsid w:val="00AF6660"/>
    <w:rsid w:val="00AF6A5E"/>
    <w:rsid w:val="00AF6ACE"/>
    <w:rsid w:val="00AF6B21"/>
    <w:rsid w:val="00AF6D3D"/>
    <w:rsid w:val="00AF6F8D"/>
    <w:rsid w:val="00AF70EB"/>
    <w:rsid w:val="00AF71B5"/>
    <w:rsid w:val="00AF71E1"/>
    <w:rsid w:val="00AF7482"/>
    <w:rsid w:val="00AF75D0"/>
    <w:rsid w:val="00AF7758"/>
    <w:rsid w:val="00AF7766"/>
    <w:rsid w:val="00AF7816"/>
    <w:rsid w:val="00AF7B63"/>
    <w:rsid w:val="00AF7FBA"/>
    <w:rsid w:val="00B00209"/>
    <w:rsid w:val="00B0049C"/>
    <w:rsid w:val="00B0068E"/>
    <w:rsid w:val="00B00957"/>
    <w:rsid w:val="00B00974"/>
    <w:rsid w:val="00B00A19"/>
    <w:rsid w:val="00B00AF8"/>
    <w:rsid w:val="00B00B86"/>
    <w:rsid w:val="00B00BAB"/>
    <w:rsid w:val="00B00E9D"/>
    <w:rsid w:val="00B00EA4"/>
    <w:rsid w:val="00B00F0A"/>
    <w:rsid w:val="00B011F3"/>
    <w:rsid w:val="00B01220"/>
    <w:rsid w:val="00B0140F"/>
    <w:rsid w:val="00B0146A"/>
    <w:rsid w:val="00B0151B"/>
    <w:rsid w:val="00B016F1"/>
    <w:rsid w:val="00B018AA"/>
    <w:rsid w:val="00B018C7"/>
    <w:rsid w:val="00B01DFF"/>
    <w:rsid w:val="00B02065"/>
    <w:rsid w:val="00B02496"/>
    <w:rsid w:val="00B0260E"/>
    <w:rsid w:val="00B02921"/>
    <w:rsid w:val="00B02A03"/>
    <w:rsid w:val="00B02AAA"/>
    <w:rsid w:val="00B02FD8"/>
    <w:rsid w:val="00B030E8"/>
    <w:rsid w:val="00B03233"/>
    <w:rsid w:val="00B0354A"/>
    <w:rsid w:val="00B03782"/>
    <w:rsid w:val="00B03C45"/>
    <w:rsid w:val="00B03CCA"/>
    <w:rsid w:val="00B03DB1"/>
    <w:rsid w:val="00B03E6F"/>
    <w:rsid w:val="00B04038"/>
    <w:rsid w:val="00B04067"/>
    <w:rsid w:val="00B04422"/>
    <w:rsid w:val="00B04465"/>
    <w:rsid w:val="00B044BC"/>
    <w:rsid w:val="00B04806"/>
    <w:rsid w:val="00B04DD9"/>
    <w:rsid w:val="00B053C7"/>
    <w:rsid w:val="00B0550A"/>
    <w:rsid w:val="00B0551D"/>
    <w:rsid w:val="00B056FC"/>
    <w:rsid w:val="00B057D5"/>
    <w:rsid w:val="00B0586C"/>
    <w:rsid w:val="00B058E2"/>
    <w:rsid w:val="00B05A62"/>
    <w:rsid w:val="00B05BEB"/>
    <w:rsid w:val="00B05C03"/>
    <w:rsid w:val="00B06030"/>
    <w:rsid w:val="00B06271"/>
    <w:rsid w:val="00B064DA"/>
    <w:rsid w:val="00B065D8"/>
    <w:rsid w:val="00B06800"/>
    <w:rsid w:val="00B06841"/>
    <w:rsid w:val="00B06A2E"/>
    <w:rsid w:val="00B0798D"/>
    <w:rsid w:val="00B079DD"/>
    <w:rsid w:val="00B07B1E"/>
    <w:rsid w:val="00B07BFE"/>
    <w:rsid w:val="00B07EB1"/>
    <w:rsid w:val="00B07FE9"/>
    <w:rsid w:val="00B10048"/>
    <w:rsid w:val="00B100AB"/>
    <w:rsid w:val="00B100AE"/>
    <w:rsid w:val="00B1015B"/>
    <w:rsid w:val="00B104D9"/>
    <w:rsid w:val="00B10847"/>
    <w:rsid w:val="00B1084D"/>
    <w:rsid w:val="00B108AE"/>
    <w:rsid w:val="00B10920"/>
    <w:rsid w:val="00B10965"/>
    <w:rsid w:val="00B1099B"/>
    <w:rsid w:val="00B10BBE"/>
    <w:rsid w:val="00B10C92"/>
    <w:rsid w:val="00B10E22"/>
    <w:rsid w:val="00B11095"/>
    <w:rsid w:val="00B11205"/>
    <w:rsid w:val="00B114DB"/>
    <w:rsid w:val="00B11625"/>
    <w:rsid w:val="00B11696"/>
    <w:rsid w:val="00B11AAA"/>
    <w:rsid w:val="00B11C6A"/>
    <w:rsid w:val="00B120F3"/>
    <w:rsid w:val="00B12155"/>
    <w:rsid w:val="00B121CD"/>
    <w:rsid w:val="00B126C9"/>
    <w:rsid w:val="00B12A47"/>
    <w:rsid w:val="00B12B33"/>
    <w:rsid w:val="00B12BEB"/>
    <w:rsid w:val="00B12D20"/>
    <w:rsid w:val="00B12D50"/>
    <w:rsid w:val="00B13093"/>
    <w:rsid w:val="00B13276"/>
    <w:rsid w:val="00B1333C"/>
    <w:rsid w:val="00B13727"/>
    <w:rsid w:val="00B13924"/>
    <w:rsid w:val="00B13C1F"/>
    <w:rsid w:val="00B13D96"/>
    <w:rsid w:val="00B13F24"/>
    <w:rsid w:val="00B1464B"/>
    <w:rsid w:val="00B14679"/>
    <w:rsid w:val="00B146F6"/>
    <w:rsid w:val="00B14963"/>
    <w:rsid w:val="00B14CB6"/>
    <w:rsid w:val="00B150DC"/>
    <w:rsid w:val="00B151DD"/>
    <w:rsid w:val="00B153CC"/>
    <w:rsid w:val="00B15474"/>
    <w:rsid w:val="00B156D2"/>
    <w:rsid w:val="00B1575D"/>
    <w:rsid w:val="00B158CA"/>
    <w:rsid w:val="00B15AF3"/>
    <w:rsid w:val="00B15B42"/>
    <w:rsid w:val="00B15FBB"/>
    <w:rsid w:val="00B1600C"/>
    <w:rsid w:val="00B160B9"/>
    <w:rsid w:val="00B1611A"/>
    <w:rsid w:val="00B163F5"/>
    <w:rsid w:val="00B16496"/>
    <w:rsid w:val="00B164F3"/>
    <w:rsid w:val="00B1650E"/>
    <w:rsid w:val="00B165C8"/>
    <w:rsid w:val="00B166D3"/>
    <w:rsid w:val="00B16939"/>
    <w:rsid w:val="00B16D20"/>
    <w:rsid w:val="00B16FE2"/>
    <w:rsid w:val="00B17221"/>
    <w:rsid w:val="00B173C5"/>
    <w:rsid w:val="00B175A8"/>
    <w:rsid w:val="00B176AA"/>
    <w:rsid w:val="00B1795F"/>
    <w:rsid w:val="00B17B80"/>
    <w:rsid w:val="00B17E7A"/>
    <w:rsid w:val="00B17F41"/>
    <w:rsid w:val="00B2049C"/>
    <w:rsid w:val="00B20B52"/>
    <w:rsid w:val="00B21630"/>
    <w:rsid w:val="00B217F2"/>
    <w:rsid w:val="00B21857"/>
    <w:rsid w:val="00B218D9"/>
    <w:rsid w:val="00B218E8"/>
    <w:rsid w:val="00B21992"/>
    <w:rsid w:val="00B21D8A"/>
    <w:rsid w:val="00B2212F"/>
    <w:rsid w:val="00B2245A"/>
    <w:rsid w:val="00B2249C"/>
    <w:rsid w:val="00B225DF"/>
    <w:rsid w:val="00B22781"/>
    <w:rsid w:val="00B2281D"/>
    <w:rsid w:val="00B228E1"/>
    <w:rsid w:val="00B2290E"/>
    <w:rsid w:val="00B22C7E"/>
    <w:rsid w:val="00B22D2D"/>
    <w:rsid w:val="00B22DF2"/>
    <w:rsid w:val="00B22E81"/>
    <w:rsid w:val="00B2314B"/>
    <w:rsid w:val="00B23180"/>
    <w:rsid w:val="00B23601"/>
    <w:rsid w:val="00B2362E"/>
    <w:rsid w:val="00B23AE7"/>
    <w:rsid w:val="00B23B64"/>
    <w:rsid w:val="00B23EC8"/>
    <w:rsid w:val="00B23EDE"/>
    <w:rsid w:val="00B23F04"/>
    <w:rsid w:val="00B23F9A"/>
    <w:rsid w:val="00B243FE"/>
    <w:rsid w:val="00B24507"/>
    <w:rsid w:val="00B24711"/>
    <w:rsid w:val="00B24A2A"/>
    <w:rsid w:val="00B24E84"/>
    <w:rsid w:val="00B2537D"/>
    <w:rsid w:val="00B25667"/>
    <w:rsid w:val="00B256CF"/>
    <w:rsid w:val="00B25708"/>
    <w:rsid w:val="00B25779"/>
    <w:rsid w:val="00B25AA3"/>
    <w:rsid w:val="00B25B73"/>
    <w:rsid w:val="00B26183"/>
    <w:rsid w:val="00B2645D"/>
    <w:rsid w:val="00B26AAE"/>
    <w:rsid w:val="00B26C9E"/>
    <w:rsid w:val="00B26CD5"/>
    <w:rsid w:val="00B26D63"/>
    <w:rsid w:val="00B26E3C"/>
    <w:rsid w:val="00B26FA4"/>
    <w:rsid w:val="00B26FE8"/>
    <w:rsid w:val="00B270FA"/>
    <w:rsid w:val="00B27128"/>
    <w:rsid w:val="00B2712A"/>
    <w:rsid w:val="00B271D7"/>
    <w:rsid w:val="00B27504"/>
    <w:rsid w:val="00B275E8"/>
    <w:rsid w:val="00B27850"/>
    <w:rsid w:val="00B279EF"/>
    <w:rsid w:val="00B27BAF"/>
    <w:rsid w:val="00B30004"/>
    <w:rsid w:val="00B30143"/>
    <w:rsid w:val="00B301DE"/>
    <w:rsid w:val="00B302C3"/>
    <w:rsid w:val="00B30332"/>
    <w:rsid w:val="00B3033E"/>
    <w:rsid w:val="00B30671"/>
    <w:rsid w:val="00B3087B"/>
    <w:rsid w:val="00B308EC"/>
    <w:rsid w:val="00B30ACB"/>
    <w:rsid w:val="00B30BBB"/>
    <w:rsid w:val="00B31477"/>
    <w:rsid w:val="00B3148A"/>
    <w:rsid w:val="00B31599"/>
    <w:rsid w:val="00B315F4"/>
    <w:rsid w:val="00B316B2"/>
    <w:rsid w:val="00B316B8"/>
    <w:rsid w:val="00B3178E"/>
    <w:rsid w:val="00B31D83"/>
    <w:rsid w:val="00B31F6F"/>
    <w:rsid w:val="00B32538"/>
    <w:rsid w:val="00B32564"/>
    <w:rsid w:val="00B32769"/>
    <w:rsid w:val="00B329D2"/>
    <w:rsid w:val="00B329D5"/>
    <w:rsid w:val="00B32A03"/>
    <w:rsid w:val="00B32C7C"/>
    <w:rsid w:val="00B32CA8"/>
    <w:rsid w:val="00B32CB7"/>
    <w:rsid w:val="00B32E69"/>
    <w:rsid w:val="00B32EC0"/>
    <w:rsid w:val="00B331DD"/>
    <w:rsid w:val="00B33203"/>
    <w:rsid w:val="00B3322A"/>
    <w:rsid w:val="00B3323C"/>
    <w:rsid w:val="00B333AD"/>
    <w:rsid w:val="00B33430"/>
    <w:rsid w:val="00B33617"/>
    <w:rsid w:val="00B33796"/>
    <w:rsid w:val="00B337D9"/>
    <w:rsid w:val="00B33AB8"/>
    <w:rsid w:val="00B33D9D"/>
    <w:rsid w:val="00B33FDB"/>
    <w:rsid w:val="00B341D2"/>
    <w:rsid w:val="00B34682"/>
    <w:rsid w:val="00B34B90"/>
    <w:rsid w:val="00B34D42"/>
    <w:rsid w:val="00B34EDA"/>
    <w:rsid w:val="00B35447"/>
    <w:rsid w:val="00B3585E"/>
    <w:rsid w:val="00B3596D"/>
    <w:rsid w:val="00B35A3A"/>
    <w:rsid w:val="00B35B33"/>
    <w:rsid w:val="00B35C8D"/>
    <w:rsid w:val="00B35F0B"/>
    <w:rsid w:val="00B36352"/>
    <w:rsid w:val="00B3680A"/>
    <w:rsid w:val="00B36BE7"/>
    <w:rsid w:val="00B36C91"/>
    <w:rsid w:val="00B36D89"/>
    <w:rsid w:val="00B36E54"/>
    <w:rsid w:val="00B36EB4"/>
    <w:rsid w:val="00B36F4E"/>
    <w:rsid w:val="00B37161"/>
    <w:rsid w:val="00B37224"/>
    <w:rsid w:val="00B375D2"/>
    <w:rsid w:val="00B3774F"/>
    <w:rsid w:val="00B37896"/>
    <w:rsid w:val="00B378B7"/>
    <w:rsid w:val="00B37AB5"/>
    <w:rsid w:val="00B37C1E"/>
    <w:rsid w:val="00B37C4F"/>
    <w:rsid w:val="00B37CF0"/>
    <w:rsid w:val="00B400A6"/>
    <w:rsid w:val="00B402A0"/>
    <w:rsid w:val="00B404C3"/>
    <w:rsid w:val="00B4066A"/>
    <w:rsid w:val="00B40857"/>
    <w:rsid w:val="00B40B0E"/>
    <w:rsid w:val="00B40B12"/>
    <w:rsid w:val="00B40B4A"/>
    <w:rsid w:val="00B40CE3"/>
    <w:rsid w:val="00B40D13"/>
    <w:rsid w:val="00B40EB0"/>
    <w:rsid w:val="00B4130E"/>
    <w:rsid w:val="00B41324"/>
    <w:rsid w:val="00B414D2"/>
    <w:rsid w:val="00B41534"/>
    <w:rsid w:val="00B41787"/>
    <w:rsid w:val="00B41DAA"/>
    <w:rsid w:val="00B41ECC"/>
    <w:rsid w:val="00B41FEC"/>
    <w:rsid w:val="00B4270B"/>
    <w:rsid w:val="00B427C5"/>
    <w:rsid w:val="00B42864"/>
    <w:rsid w:val="00B42884"/>
    <w:rsid w:val="00B42A7E"/>
    <w:rsid w:val="00B42ABA"/>
    <w:rsid w:val="00B42B35"/>
    <w:rsid w:val="00B42D2D"/>
    <w:rsid w:val="00B42E05"/>
    <w:rsid w:val="00B42F2D"/>
    <w:rsid w:val="00B43276"/>
    <w:rsid w:val="00B433C1"/>
    <w:rsid w:val="00B433EF"/>
    <w:rsid w:val="00B4340D"/>
    <w:rsid w:val="00B43447"/>
    <w:rsid w:val="00B43474"/>
    <w:rsid w:val="00B43831"/>
    <w:rsid w:val="00B439A8"/>
    <w:rsid w:val="00B43BC3"/>
    <w:rsid w:val="00B43C1D"/>
    <w:rsid w:val="00B43D0E"/>
    <w:rsid w:val="00B43E0D"/>
    <w:rsid w:val="00B43EC1"/>
    <w:rsid w:val="00B4406A"/>
    <w:rsid w:val="00B440AF"/>
    <w:rsid w:val="00B4450B"/>
    <w:rsid w:val="00B4452C"/>
    <w:rsid w:val="00B446FA"/>
    <w:rsid w:val="00B44857"/>
    <w:rsid w:val="00B44953"/>
    <w:rsid w:val="00B44C3E"/>
    <w:rsid w:val="00B45158"/>
    <w:rsid w:val="00B45293"/>
    <w:rsid w:val="00B452CD"/>
    <w:rsid w:val="00B45407"/>
    <w:rsid w:val="00B454F5"/>
    <w:rsid w:val="00B4551E"/>
    <w:rsid w:val="00B455B5"/>
    <w:rsid w:val="00B4572E"/>
    <w:rsid w:val="00B45880"/>
    <w:rsid w:val="00B458A3"/>
    <w:rsid w:val="00B45917"/>
    <w:rsid w:val="00B45B38"/>
    <w:rsid w:val="00B45D26"/>
    <w:rsid w:val="00B45D6D"/>
    <w:rsid w:val="00B45DA3"/>
    <w:rsid w:val="00B45EDC"/>
    <w:rsid w:val="00B463B3"/>
    <w:rsid w:val="00B465DE"/>
    <w:rsid w:val="00B46717"/>
    <w:rsid w:val="00B46726"/>
    <w:rsid w:val="00B46AB4"/>
    <w:rsid w:val="00B46B89"/>
    <w:rsid w:val="00B46C20"/>
    <w:rsid w:val="00B46D35"/>
    <w:rsid w:val="00B471DF"/>
    <w:rsid w:val="00B471E8"/>
    <w:rsid w:val="00B4722B"/>
    <w:rsid w:val="00B47908"/>
    <w:rsid w:val="00B4797C"/>
    <w:rsid w:val="00B47C83"/>
    <w:rsid w:val="00B47D2D"/>
    <w:rsid w:val="00B47D48"/>
    <w:rsid w:val="00B50225"/>
    <w:rsid w:val="00B509B1"/>
    <w:rsid w:val="00B509DF"/>
    <w:rsid w:val="00B50B81"/>
    <w:rsid w:val="00B50D07"/>
    <w:rsid w:val="00B50EBD"/>
    <w:rsid w:val="00B5148A"/>
    <w:rsid w:val="00B514B6"/>
    <w:rsid w:val="00B515FD"/>
    <w:rsid w:val="00B517A0"/>
    <w:rsid w:val="00B517FA"/>
    <w:rsid w:val="00B519B2"/>
    <w:rsid w:val="00B51D9C"/>
    <w:rsid w:val="00B51E56"/>
    <w:rsid w:val="00B52076"/>
    <w:rsid w:val="00B52380"/>
    <w:rsid w:val="00B523D3"/>
    <w:rsid w:val="00B52584"/>
    <w:rsid w:val="00B527B8"/>
    <w:rsid w:val="00B52997"/>
    <w:rsid w:val="00B52D41"/>
    <w:rsid w:val="00B530D9"/>
    <w:rsid w:val="00B53547"/>
    <w:rsid w:val="00B53644"/>
    <w:rsid w:val="00B5385E"/>
    <w:rsid w:val="00B53B8A"/>
    <w:rsid w:val="00B53D79"/>
    <w:rsid w:val="00B53E16"/>
    <w:rsid w:val="00B53F6C"/>
    <w:rsid w:val="00B53FB5"/>
    <w:rsid w:val="00B5415B"/>
    <w:rsid w:val="00B542E7"/>
    <w:rsid w:val="00B54499"/>
    <w:rsid w:val="00B545DB"/>
    <w:rsid w:val="00B54602"/>
    <w:rsid w:val="00B547BC"/>
    <w:rsid w:val="00B54991"/>
    <w:rsid w:val="00B549D9"/>
    <w:rsid w:val="00B54A50"/>
    <w:rsid w:val="00B54B71"/>
    <w:rsid w:val="00B550A3"/>
    <w:rsid w:val="00B551A2"/>
    <w:rsid w:val="00B552DE"/>
    <w:rsid w:val="00B552EF"/>
    <w:rsid w:val="00B554AB"/>
    <w:rsid w:val="00B55511"/>
    <w:rsid w:val="00B5552A"/>
    <w:rsid w:val="00B55C1D"/>
    <w:rsid w:val="00B5605C"/>
    <w:rsid w:val="00B5616F"/>
    <w:rsid w:val="00B56196"/>
    <w:rsid w:val="00B5639C"/>
    <w:rsid w:val="00B566CB"/>
    <w:rsid w:val="00B56A75"/>
    <w:rsid w:val="00B56B28"/>
    <w:rsid w:val="00B56BA9"/>
    <w:rsid w:val="00B56BB3"/>
    <w:rsid w:val="00B56D69"/>
    <w:rsid w:val="00B57149"/>
    <w:rsid w:val="00B574E2"/>
    <w:rsid w:val="00B576A6"/>
    <w:rsid w:val="00B5795E"/>
    <w:rsid w:val="00B57BAD"/>
    <w:rsid w:val="00B57F53"/>
    <w:rsid w:val="00B60048"/>
    <w:rsid w:val="00B6010F"/>
    <w:rsid w:val="00B601C8"/>
    <w:rsid w:val="00B60377"/>
    <w:rsid w:val="00B605B3"/>
    <w:rsid w:val="00B60896"/>
    <w:rsid w:val="00B608C7"/>
    <w:rsid w:val="00B608E0"/>
    <w:rsid w:val="00B60A26"/>
    <w:rsid w:val="00B60E25"/>
    <w:rsid w:val="00B60F57"/>
    <w:rsid w:val="00B61674"/>
    <w:rsid w:val="00B618BE"/>
    <w:rsid w:val="00B61ABF"/>
    <w:rsid w:val="00B61C0E"/>
    <w:rsid w:val="00B61C82"/>
    <w:rsid w:val="00B61C86"/>
    <w:rsid w:val="00B61CDC"/>
    <w:rsid w:val="00B62042"/>
    <w:rsid w:val="00B6229D"/>
    <w:rsid w:val="00B623CD"/>
    <w:rsid w:val="00B624A7"/>
    <w:rsid w:val="00B62697"/>
    <w:rsid w:val="00B6269C"/>
    <w:rsid w:val="00B626AC"/>
    <w:rsid w:val="00B627F0"/>
    <w:rsid w:val="00B6284C"/>
    <w:rsid w:val="00B6289A"/>
    <w:rsid w:val="00B6297C"/>
    <w:rsid w:val="00B62C94"/>
    <w:rsid w:val="00B62ED3"/>
    <w:rsid w:val="00B63386"/>
    <w:rsid w:val="00B63664"/>
    <w:rsid w:val="00B63770"/>
    <w:rsid w:val="00B63CF8"/>
    <w:rsid w:val="00B63F32"/>
    <w:rsid w:val="00B6421D"/>
    <w:rsid w:val="00B642A0"/>
    <w:rsid w:val="00B6435D"/>
    <w:rsid w:val="00B6467A"/>
    <w:rsid w:val="00B64A4B"/>
    <w:rsid w:val="00B64A7C"/>
    <w:rsid w:val="00B64D4D"/>
    <w:rsid w:val="00B64D64"/>
    <w:rsid w:val="00B64EFD"/>
    <w:rsid w:val="00B65074"/>
    <w:rsid w:val="00B65164"/>
    <w:rsid w:val="00B654AB"/>
    <w:rsid w:val="00B6560A"/>
    <w:rsid w:val="00B656E0"/>
    <w:rsid w:val="00B65B33"/>
    <w:rsid w:val="00B65D2F"/>
    <w:rsid w:val="00B65F0F"/>
    <w:rsid w:val="00B6606C"/>
    <w:rsid w:val="00B66544"/>
    <w:rsid w:val="00B6691F"/>
    <w:rsid w:val="00B66957"/>
    <w:rsid w:val="00B66A8D"/>
    <w:rsid w:val="00B66DB4"/>
    <w:rsid w:val="00B66E8E"/>
    <w:rsid w:val="00B670CE"/>
    <w:rsid w:val="00B6732C"/>
    <w:rsid w:val="00B67644"/>
    <w:rsid w:val="00B67652"/>
    <w:rsid w:val="00B677B7"/>
    <w:rsid w:val="00B67896"/>
    <w:rsid w:val="00B67B72"/>
    <w:rsid w:val="00B67BB2"/>
    <w:rsid w:val="00B67C49"/>
    <w:rsid w:val="00B67C9A"/>
    <w:rsid w:val="00B67CFB"/>
    <w:rsid w:val="00B67DEE"/>
    <w:rsid w:val="00B67E2F"/>
    <w:rsid w:val="00B67F45"/>
    <w:rsid w:val="00B700D6"/>
    <w:rsid w:val="00B702D7"/>
    <w:rsid w:val="00B7041C"/>
    <w:rsid w:val="00B70A0C"/>
    <w:rsid w:val="00B70A9E"/>
    <w:rsid w:val="00B70BF6"/>
    <w:rsid w:val="00B70D6F"/>
    <w:rsid w:val="00B71264"/>
    <w:rsid w:val="00B71481"/>
    <w:rsid w:val="00B714BA"/>
    <w:rsid w:val="00B71575"/>
    <w:rsid w:val="00B71982"/>
    <w:rsid w:val="00B71AD1"/>
    <w:rsid w:val="00B71C6D"/>
    <w:rsid w:val="00B71D92"/>
    <w:rsid w:val="00B720B1"/>
    <w:rsid w:val="00B721DF"/>
    <w:rsid w:val="00B722A5"/>
    <w:rsid w:val="00B7236D"/>
    <w:rsid w:val="00B72403"/>
    <w:rsid w:val="00B724F4"/>
    <w:rsid w:val="00B72815"/>
    <w:rsid w:val="00B72B0C"/>
    <w:rsid w:val="00B7387A"/>
    <w:rsid w:val="00B73946"/>
    <w:rsid w:val="00B73965"/>
    <w:rsid w:val="00B73998"/>
    <w:rsid w:val="00B73EB4"/>
    <w:rsid w:val="00B73F5B"/>
    <w:rsid w:val="00B74425"/>
    <w:rsid w:val="00B7445D"/>
    <w:rsid w:val="00B74502"/>
    <w:rsid w:val="00B748CD"/>
    <w:rsid w:val="00B74B44"/>
    <w:rsid w:val="00B74E50"/>
    <w:rsid w:val="00B74E85"/>
    <w:rsid w:val="00B7506D"/>
    <w:rsid w:val="00B7511C"/>
    <w:rsid w:val="00B75259"/>
    <w:rsid w:val="00B754F0"/>
    <w:rsid w:val="00B7550C"/>
    <w:rsid w:val="00B7576E"/>
    <w:rsid w:val="00B75836"/>
    <w:rsid w:val="00B7584A"/>
    <w:rsid w:val="00B75CFF"/>
    <w:rsid w:val="00B75F77"/>
    <w:rsid w:val="00B76136"/>
    <w:rsid w:val="00B7626E"/>
    <w:rsid w:val="00B76359"/>
    <w:rsid w:val="00B7645E"/>
    <w:rsid w:val="00B76723"/>
    <w:rsid w:val="00B76A62"/>
    <w:rsid w:val="00B76AF3"/>
    <w:rsid w:val="00B76B15"/>
    <w:rsid w:val="00B76BEA"/>
    <w:rsid w:val="00B76CF5"/>
    <w:rsid w:val="00B76D92"/>
    <w:rsid w:val="00B76E60"/>
    <w:rsid w:val="00B76FFB"/>
    <w:rsid w:val="00B7750B"/>
    <w:rsid w:val="00B776A3"/>
    <w:rsid w:val="00B77967"/>
    <w:rsid w:val="00B77A67"/>
    <w:rsid w:val="00B77ADA"/>
    <w:rsid w:val="00B77BC5"/>
    <w:rsid w:val="00B8001F"/>
    <w:rsid w:val="00B800F6"/>
    <w:rsid w:val="00B8013A"/>
    <w:rsid w:val="00B80180"/>
    <w:rsid w:val="00B80557"/>
    <w:rsid w:val="00B80804"/>
    <w:rsid w:val="00B80A15"/>
    <w:rsid w:val="00B80A41"/>
    <w:rsid w:val="00B80CA8"/>
    <w:rsid w:val="00B80CD0"/>
    <w:rsid w:val="00B80EC7"/>
    <w:rsid w:val="00B80F2A"/>
    <w:rsid w:val="00B812DA"/>
    <w:rsid w:val="00B8144F"/>
    <w:rsid w:val="00B8152F"/>
    <w:rsid w:val="00B81561"/>
    <w:rsid w:val="00B81595"/>
    <w:rsid w:val="00B8166E"/>
    <w:rsid w:val="00B81698"/>
    <w:rsid w:val="00B817FA"/>
    <w:rsid w:val="00B81BBA"/>
    <w:rsid w:val="00B8216A"/>
    <w:rsid w:val="00B825EE"/>
    <w:rsid w:val="00B82684"/>
    <w:rsid w:val="00B82B14"/>
    <w:rsid w:val="00B82B8F"/>
    <w:rsid w:val="00B82E11"/>
    <w:rsid w:val="00B82FD1"/>
    <w:rsid w:val="00B83395"/>
    <w:rsid w:val="00B83403"/>
    <w:rsid w:val="00B835FB"/>
    <w:rsid w:val="00B8368E"/>
    <w:rsid w:val="00B83C12"/>
    <w:rsid w:val="00B83D18"/>
    <w:rsid w:val="00B83DAB"/>
    <w:rsid w:val="00B83DB4"/>
    <w:rsid w:val="00B83E27"/>
    <w:rsid w:val="00B83EF4"/>
    <w:rsid w:val="00B84203"/>
    <w:rsid w:val="00B84344"/>
    <w:rsid w:val="00B848B7"/>
    <w:rsid w:val="00B84D41"/>
    <w:rsid w:val="00B84D74"/>
    <w:rsid w:val="00B84D7E"/>
    <w:rsid w:val="00B84FEE"/>
    <w:rsid w:val="00B8506F"/>
    <w:rsid w:val="00B85071"/>
    <w:rsid w:val="00B85084"/>
    <w:rsid w:val="00B8537D"/>
    <w:rsid w:val="00B85822"/>
    <w:rsid w:val="00B858F3"/>
    <w:rsid w:val="00B85959"/>
    <w:rsid w:val="00B85BB5"/>
    <w:rsid w:val="00B85F1C"/>
    <w:rsid w:val="00B86143"/>
    <w:rsid w:val="00B861F0"/>
    <w:rsid w:val="00B8624A"/>
    <w:rsid w:val="00B8638C"/>
    <w:rsid w:val="00B865D3"/>
    <w:rsid w:val="00B868BC"/>
    <w:rsid w:val="00B86AF1"/>
    <w:rsid w:val="00B86B2F"/>
    <w:rsid w:val="00B86DD1"/>
    <w:rsid w:val="00B875E2"/>
    <w:rsid w:val="00B87784"/>
    <w:rsid w:val="00B879AD"/>
    <w:rsid w:val="00B87B79"/>
    <w:rsid w:val="00B87C1A"/>
    <w:rsid w:val="00B87C88"/>
    <w:rsid w:val="00B90107"/>
    <w:rsid w:val="00B90135"/>
    <w:rsid w:val="00B903A9"/>
    <w:rsid w:val="00B9061F"/>
    <w:rsid w:val="00B90777"/>
    <w:rsid w:val="00B907B0"/>
    <w:rsid w:val="00B9080A"/>
    <w:rsid w:val="00B90CDE"/>
    <w:rsid w:val="00B90CE3"/>
    <w:rsid w:val="00B90DFF"/>
    <w:rsid w:val="00B90E8D"/>
    <w:rsid w:val="00B90F5E"/>
    <w:rsid w:val="00B911B1"/>
    <w:rsid w:val="00B9146E"/>
    <w:rsid w:val="00B91957"/>
    <w:rsid w:val="00B91AE5"/>
    <w:rsid w:val="00B91BC2"/>
    <w:rsid w:val="00B91C78"/>
    <w:rsid w:val="00B91D96"/>
    <w:rsid w:val="00B91F78"/>
    <w:rsid w:val="00B9200C"/>
    <w:rsid w:val="00B921D4"/>
    <w:rsid w:val="00B92200"/>
    <w:rsid w:val="00B9228F"/>
    <w:rsid w:val="00B923C6"/>
    <w:rsid w:val="00B92403"/>
    <w:rsid w:val="00B9285C"/>
    <w:rsid w:val="00B92CC8"/>
    <w:rsid w:val="00B92E1C"/>
    <w:rsid w:val="00B9303F"/>
    <w:rsid w:val="00B930EF"/>
    <w:rsid w:val="00B931A5"/>
    <w:rsid w:val="00B933D1"/>
    <w:rsid w:val="00B93962"/>
    <w:rsid w:val="00B9398E"/>
    <w:rsid w:val="00B93DFC"/>
    <w:rsid w:val="00B93EB9"/>
    <w:rsid w:val="00B941B6"/>
    <w:rsid w:val="00B942D7"/>
    <w:rsid w:val="00B9439E"/>
    <w:rsid w:val="00B94753"/>
    <w:rsid w:val="00B94849"/>
    <w:rsid w:val="00B94970"/>
    <w:rsid w:val="00B949B5"/>
    <w:rsid w:val="00B94B32"/>
    <w:rsid w:val="00B94D3D"/>
    <w:rsid w:val="00B94D81"/>
    <w:rsid w:val="00B94F09"/>
    <w:rsid w:val="00B950CA"/>
    <w:rsid w:val="00B9511F"/>
    <w:rsid w:val="00B95188"/>
    <w:rsid w:val="00B956CA"/>
    <w:rsid w:val="00B9576C"/>
    <w:rsid w:val="00B95C45"/>
    <w:rsid w:val="00B95D15"/>
    <w:rsid w:val="00B96689"/>
    <w:rsid w:val="00B969AE"/>
    <w:rsid w:val="00B96A63"/>
    <w:rsid w:val="00B96BC0"/>
    <w:rsid w:val="00B96E17"/>
    <w:rsid w:val="00B96EAB"/>
    <w:rsid w:val="00B975E3"/>
    <w:rsid w:val="00B97637"/>
    <w:rsid w:val="00B97660"/>
    <w:rsid w:val="00BA01AD"/>
    <w:rsid w:val="00BA0283"/>
    <w:rsid w:val="00BA0398"/>
    <w:rsid w:val="00BA0462"/>
    <w:rsid w:val="00BA07FE"/>
    <w:rsid w:val="00BA0B98"/>
    <w:rsid w:val="00BA0DB9"/>
    <w:rsid w:val="00BA0E7F"/>
    <w:rsid w:val="00BA12ED"/>
    <w:rsid w:val="00BA1373"/>
    <w:rsid w:val="00BA14BC"/>
    <w:rsid w:val="00BA1969"/>
    <w:rsid w:val="00BA1B75"/>
    <w:rsid w:val="00BA1C4E"/>
    <w:rsid w:val="00BA1DE7"/>
    <w:rsid w:val="00BA21D2"/>
    <w:rsid w:val="00BA2299"/>
    <w:rsid w:val="00BA2386"/>
    <w:rsid w:val="00BA24DE"/>
    <w:rsid w:val="00BA257E"/>
    <w:rsid w:val="00BA2708"/>
    <w:rsid w:val="00BA276B"/>
    <w:rsid w:val="00BA2805"/>
    <w:rsid w:val="00BA2A80"/>
    <w:rsid w:val="00BA2C60"/>
    <w:rsid w:val="00BA2F45"/>
    <w:rsid w:val="00BA331C"/>
    <w:rsid w:val="00BA3416"/>
    <w:rsid w:val="00BA3530"/>
    <w:rsid w:val="00BA3645"/>
    <w:rsid w:val="00BA371F"/>
    <w:rsid w:val="00BA3C19"/>
    <w:rsid w:val="00BA3DBB"/>
    <w:rsid w:val="00BA3E5B"/>
    <w:rsid w:val="00BA41CC"/>
    <w:rsid w:val="00BA42E2"/>
    <w:rsid w:val="00BA44C7"/>
    <w:rsid w:val="00BA4B5A"/>
    <w:rsid w:val="00BA4B65"/>
    <w:rsid w:val="00BA4C0D"/>
    <w:rsid w:val="00BA4C6A"/>
    <w:rsid w:val="00BA4E36"/>
    <w:rsid w:val="00BA4F3E"/>
    <w:rsid w:val="00BA565A"/>
    <w:rsid w:val="00BA585D"/>
    <w:rsid w:val="00BA586B"/>
    <w:rsid w:val="00BA5C21"/>
    <w:rsid w:val="00BA5CCC"/>
    <w:rsid w:val="00BA60EC"/>
    <w:rsid w:val="00BA62AE"/>
    <w:rsid w:val="00BA65E5"/>
    <w:rsid w:val="00BA66ED"/>
    <w:rsid w:val="00BA6761"/>
    <w:rsid w:val="00BA6A00"/>
    <w:rsid w:val="00BA6F95"/>
    <w:rsid w:val="00BA7076"/>
    <w:rsid w:val="00BA7387"/>
    <w:rsid w:val="00BA73EE"/>
    <w:rsid w:val="00BA7440"/>
    <w:rsid w:val="00BA7549"/>
    <w:rsid w:val="00BA75BE"/>
    <w:rsid w:val="00BA7730"/>
    <w:rsid w:val="00BA7A1A"/>
    <w:rsid w:val="00BA7C0A"/>
    <w:rsid w:val="00BA7C78"/>
    <w:rsid w:val="00BA7E01"/>
    <w:rsid w:val="00BA7F10"/>
    <w:rsid w:val="00BA7F20"/>
    <w:rsid w:val="00BA7F6E"/>
    <w:rsid w:val="00BA7F7E"/>
    <w:rsid w:val="00BA7F99"/>
    <w:rsid w:val="00BB02FD"/>
    <w:rsid w:val="00BB06A3"/>
    <w:rsid w:val="00BB0769"/>
    <w:rsid w:val="00BB07AD"/>
    <w:rsid w:val="00BB0829"/>
    <w:rsid w:val="00BB087B"/>
    <w:rsid w:val="00BB0B34"/>
    <w:rsid w:val="00BB0FEF"/>
    <w:rsid w:val="00BB10A5"/>
    <w:rsid w:val="00BB14B1"/>
    <w:rsid w:val="00BB187D"/>
    <w:rsid w:val="00BB1901"/>
    <w:rsid w:val="00BB1919"/>
    <w:rsid w:val="00BB1B12"/>
    <w:rsid w:val="00BB1BC9"/>
    <w:rsid w:val="00BB1F11"/>
    <w:rsid w:val="00BB1FAA"/>
    <w:rsid w:val="00BB2056"/>
    <w:rsid w:val="00BB2281"/>
    <w:rsid w:val="00BB25CE"/>
    <w:rsid w:val="00BB2609"/>
    <w:rsid w:val="00BB264F"/>
    <w:rsid w:val="00BB2671"/>
    <w:rsid w:val="00BB282D"/>
    <w:rsid w:val="00BB2852"/>
    <w:rsid w:val="00BB2A7E"/>
    <w:rsid w:val="00BB2AF9"/>
    <w:rsid w:val="00BB2BBB"/>
    <w:rsid w:val="00BB2E90"/>
    <w:rsid w:val="00BB30FC"/>
    <w:rsid w:val="00BB3B71"/>
    <w:rsid w:val="00BB3C07"/>
    <w:rsid w:val="00BB3D46"/>
    <w:rsid w:val="00BB3F97"/>
    <w:rsid w:val="00BB406D"/>
    <w:rsid w:val="00BB41FF"/>
    <w:rsid w:val="00BB4222"/>
    <w:rsid w:val="00BB4404"/>
    <w:rsid w:val="00BB449E"/>
    <w:rsid w:val="00BB44CD"/>
    <w:rsid w:val="00BB4733"/>
    <w:rsid w:val="00BB479B"/>
    <w:rsid w:val="00BB4972"/>
    <w:rsid w:val="00BB4A9F"/>
    <w:rsid w:val="00BB4FAE"/>
    <w:rsid w:val="00BB4FD1"/>
    <w:rsid w:val="00BB4FF4"/>
    <w:rsid w:val="00BB50A0"/>
    <w:rsid w:val="00BB50D6"/>
    <w:rsid w:val="00BB525B"/>
    <w:rsid w:val="00BB53AB"/>
    <w:rsid w:val="00BB5610"/>
    <w:rsid w:val="00BB56B7"/>
    <w:rsid w:val="00BB5A22"/>
    <w:rsid w:val="00BB5AD4"/>
    <w:rsid w:val="00BB5EFC"/>
    <w:rsid w:val="00BB6349"/>
    <w:rsid w:val="00BB6628"/>
    <w:rsid w:val="00BB6BD2"/>
    <w:rsid w:val="00BB6D9A"/>
    <w:rsid w:val="00BB70C2"/>
    <w:rsid w:val="00BB725E"/>
    <w:rsid w:val="00BB759D"/>
    <w:rsid w:val="00BB7684"/>
    <w:rsid w:val="00BB7707"/>
    <w:rsid w:val="00BB77D6"/>
    <w:rsid w:val="00BB7B6E"/>
    <w:rsid w:val="00BB7D6F"/>
    <w:rsid w:val="00BC0158"/>
    <w:rsid w:val="00BC044B"/>
    <w:rsid w:val="00BC08C8"/>
    <w:rsid w:val="00BC09ED"/>
    <w:rsid w:val="00BC0C4E"/>
    <w:rsid w:val="00BC0D62"/>
    <w:rsid w:val="00BC0E99"/>
    <w:rsid w:val="00BC11AA"/>
    <w:rsid w:val="00BC1368"/>
    <w:rsid w:val="00BC1376"/>
    <w:rsid w:val="00BC13B8"/>
    <w:rsid w:val="00BC143F"/>
    <w:rsid w:val="00BC14F1"/>
    <w:rsid w:val="00BC17BF"/>
    <w:rsid w:val="00BC19D5"/>
    <w:rsid w:val="00BC1AE7"/>
    <w:rsid w:val="00BC1B6B"/>
    <w:rsid w:val="00BC1E9F"/>
    <w:rsid w:val="00BC1F0B"/>
    <w:rsid w:val="00BC223B"/>
    <w:rsid w:val="00BC2841"/>
    <w:rsid w:val="00BC3184"/>
    <w:rsid w:val="00BC326F"/>
    <w:rsid w:val="00BC32F6"/>
    <w:rsid w:val="00BC393F"/>
    <w:rsid w:val="00BC3A1D"/>
    <w:rsid w:val="00BC3F47"/>
    <w:rsid w:val="00BC3F6A"/>
    <w:rsid w:val="00BC4165"/>
    <w:rsid w:val="00BC41CB"/>
    <w:rsid w:val="00BC4564"/>
    <w:rsid w:val="00BC460D"/>
    <w:rsid w:val="00BC46C6"/>
    <w:rsid w:val="00BC4A13"/>
    <w:rsid w:val="00BC4B1B"/>
    <w:rsid w:val="00BC4EE5"/>
    <w:rsid w:val="00BC4F24"/>
    <w:rsid w:val="00BC4F40"/>
    <w:rsid w:val="00BC4F9A"/>
    <w:rsid w:val="00BC4FFE"/>
    <w:rsid w:val="00BC5196"/>
    <w:rsid w:val="00BC5199"/>
    <w:rsid w:val="00BC51EC"/>
    <w:rsid w:val="00BC524C"/>
    <w:rsid w:val="00BC53E2"/>
    <w:rsid w:val="00BC558E"/>
    <w:rsid w:val="00BC5C97"/>
    <w:rsid w:val="00BC5DBC"/>
    <w:rsid w:val="00BC5F2A"/>
    <w:rsid w:val="00BC624E"/>
    <w:rsid w:val="00BC64EB"/>
    <w:rsid w:val="00BC6839"/>
    <w:rsid w:val="00BC70C6"/>
    <w:rsid w:val="00BC71A9"/>
    <w:rsid w:val="00BC7658"/>
    <w:rsid w:val="00BC769D"/>
    <w:rsid w:val="00BC7A14"/>
    <w:rsid w:val="00BC7BA6"/>
    <w:rsid w:val="00BC7F76"/>
    <w:rsid w:val="00BD0203"/>
    <w:rsid w:val="00BD031D"/>
    <w:rsid w:val="00BD05D6"/>
    <w:rsid w:val="00BD0695"/>
    <w:rsid w:val="00BD0B2E"/>
    <w:rsid w:val="00BD1123"/>
    <w:rsid w:val="00BD116B"/>
    <w:rsid w:val="00BD11C0"/>
    <w:rsid w:val="00BD127E"/>
    <w:rsid w:val="00BD1459"/>
    <w:rsid w:val="00BD19E6"/>
    <w:rsid w:val="00BD1A6E"/>
    <w:rsid w:val="00BD1B47"/>
    <w:rsid w:val="00BD1C04"/>
    <w:rsid w:val="00BD1CBD"/>
    <w:rsid w:val="00BD1E2A"/>
    <w:rsid w:val="00BD2187"/>
    <w:rsid w:val="00BD2338"/>
    <w:rsid w:val="00BD2762"/>
    <w:rsid w:val="00BD297B"/>
    <w:rsid w:val="00BD36B9"/>
    <w:rsid w:val="00BD37F5"/>
    <w:rsid w:val="00BD3827"/>
    <w:rsid w:val="00BD3834"/>
    <w:rsid w:val="00BD3881"/>
    <w:rsid w:val="00BD3C42"/>
    <w:rsid w:val="00BD3DE5"/>
    <w:rsid w:val="00BD4006"/>
    <w:rsid w:val="00BD4148"/>
    <w:rsid w:val="00BD42D8"/>
    <w:rsid w:val="00BD4A33"/>
    <w:rsid w:val="00BD4D85"/>
    <w:rsid w:val="00BD4F00"/>
    <w:rsid w:val="00BD535D"/>
    <w:rsid w:val="00BD5372"/>
    <w:rsid w:val="00BD54B7"/>
    <w:rsid w:val="00BD559E"/>
    <w:rsid w:val="00BD56E0"/>
    <w:rsid w:val="00BD578D"/>
    <w:rsid w:val="00BD5968"/>
    <w:rsid w:val="00BD5C01"/>
    <w:rsid w:val="00BD60C7"/>
    <w:rsid w:val="00BD612B"/>
    <w:rsid w:val="00BD633D"/>
    <w:rsid w:val="00BD6590"/>
    <w:rsid w:val="00BD681B"/>
    <w:rsid w:val="00BD687F"/>
    <w:rsid w:val="00BD6882"/>
    <w:rsid w:val="00BD68E1"/>
    <w:rsid w:val="00BD68F4"/>
    <w:rsid w:val="00BD6987"/>
    <w:rsid w:val="00BD6A4F"/>
    <w:rsid w:val="00BD6AD9"/>
    <w:rsid w:val="00BD6D14"/>
    <w:rsid w:val="00BD6E2B"/>
    <w:rsid w:val="00BD6E3E"/>
    <w:rsid w:val="00BD7157"/>
    <w:rsid w:val="00BD7741"/>
    <w:rsid w:val="00BD77EA"/>
    <w:rsid w:val="00BD77FB"/>
    <w:rsid w:val="00BD7AFD"/>
    <w:rsid w:val="00BD7B99"/>
    <w:rsid w:val="00BD7F7B"/>
    <w:rsid w:val="00BE010D"/>
    <w:rsid w:val="00BE02A6"/>
    <w:rsid w:val="00BE0397"/>
    <w:rsid w:val="00BE06F8"/>
    <w:rsid w:val="00BE0979"/>
    <w:rsid w:val="00BE09B6"/>
    <w:rsid w:val="00BE0AC2"/>
    <w:rsid w:val="00BE0C59"/>
    <w:rsid w:val="00BE0C84"/>
    <w:rsid w:val="00BE0D3E"/>
    <w:rsid w:val="00BE0D5D"/>
    <w:rsid w:val="00BE0DC4"/>
    <w:rsid w:val="00BE0E7C"/>
    <w:rsid w:val="00BE101F"/>
    <w:rsid w:val="00BE1033"/>
    <w:rsid w:val="00BE1153"/>
    <w:rsid w:val="00BE11A5"/>
    <w:rsid w:val="00BE131B"/>
    <w:rsid w:val="00BE1493"/>
    <w:rsid w:val="00BE1661"/>
    <w:rsid w:val="00BE16AB"/>
    <w:rsid w:val="00BE17FC"/>
    <w:rsid w:val="00BE1939"/>
    <w:rsid w:val="00BE198E"/>
    <w:rsid w:val="00BE1BA7"/>
    <w:rsid w:val="00BE240B"/>
    <w:rsid w:val="00BE247A"/>
    <w:rsid w:val="00BE274F"/>
    <w:rsid w:val="00BE29A2"/>
    <w:rsid w:val="00BE2C82"/>
    <w:rsid w:val="00BE2D18"/>
    <w:rsid w:val="00BE2E6C"/>
    <w:rsid w:val="00BE2E76"/>
    <w:rsid w:val="00BE2EE4"/>
    <w:rsid w:val="00BE2F47"/>
    <w:rsid w:val="00BE3144"/>
    <w:rsid w:val="00BE3378"/>
    <w:rsid w:val="00BE343E"/>
    <w:rsid w:val="00BE36A6"/>
    <w:rsid w:val="00BE3A84"/>
    <w:rsid w:val="00BE3B1E"/>
    <w:rsid w:val="00BE3E0F"/>
    <w:rsid w:val="00BE3EB5"/>
    <w:rsid w:val="00BE3EC1"/>
    <w:rsid w:val="00BE4129"/>
    <w:rsid w:val="00BE4178"/>
    <w:rsid w:val="00BE41BE"/>
    <w:rsid w:val="00BE43A5"/>
    <w:rsid w:val="00BE448C"/>
    <w:rsid w:val="00BE45DF"/>
    <w:rsid w:val="00BE46FB"/>
    <w:rsid w:val="00BE4AE5"/>
    <w:rsid w:val="00BE4B76"/>
    <w:rsid w:val="00BE4C10"/>
    <w:rsid w:val="00BE4CF7"/>
    <w:rsid w:val="00BE4DAB"/>
    <w:rsid w:val="00BE4DFE"/>
    <w:rsid w:val="00BE5053"/>
    <w:rsid w:val="00BE5477"/>
    <w:rsid w:val="00BE54D7"/>
    <w:rsid w:val="00BE55C7"/>
    <w:rsid w:val="00BE5688"/>
    <w:rsid w:val="00BE572C"/>
    <w:rsid w:val="00BE585F"/>
    <w:rsid w:val="00BE5C32"/>
    <w:rsid w:val="00BE5CB4"/>
    <w:rsid w:val="00BE5DDD"/>
    <w:rsid w:val="00BE6029"/>
    <w:rsid w:val="00BE6056"/>
    <w:rsid w:val="00BE60C4"/>
    <w:rsid w:val="00BE61E5"/>
    <w:rsid w:val="00BE623B"/>
    <w:rsid w:val="00BE6331"/>
    <w:rsid w:val="00BE65C1"/>
    <w:rsid w:val="00BE6858"/>
    <w:rsid w:val="00BE68E1"/>
    <w:rsid w:val="00BE6A1C"/>
    <w:rsid w:val="00BE6FBF"/>
    <w:rsid w:val="00BE7253"/>
    <w:rsid w:val="00BE7516"/>
    <w:rsid w:val="00BE7681"/>
    <w:rsid w:val="00BE7A8E"/>
    <w:rsid w:val="00BE7BE1"/>
    <w:rsid w:val="00BE7C1F"/>
    <w:rsid w:val="00BE7C68"/>
    <w:rsid w:val="00BE7CC6"/>
    <w:rsid w:val="00BE7D1A"/>
    <w:rsid w:val="00BE7DCC"/>
    <w:rsid w:val="00BF00ED"/>
    <w:rsid w:val="00BF02CC"/>
    <w:rsid w:val="00BF03BB"/>
    <w:rsid w:val="00BF06A4"/>
    <w:rsid w:val="00BF08B3"/>
    <w:rsid w:val="00BF090E"/>
    <w:rsid w:val="00BF09FE"/>
    <w:rsid w:val="00BF0D26"/>
    <w:rsid w:val="00BF0DC2"/>
    <w:rsid w:val="00BF0E85"/>
    <w:rsid w:val="00BF1037"/>
    <w:rsid w:val="00BF1298"/>
    <w:rsid w:val="00BF1318"/>
    <w:rsid w:val="00BF1398"/>
    <w:rsid w:val="00BF13AD"/>
    <w:rsid w:val="00BF151A"/>
    <w:rsid w:val="00BF165D"/>
    <w:rsid w:val="00BF18DE"/>
    <w:rsid w:val="00BF19C3"/>
    <w:rsid w:val="00BF1CE6"/>
    <w:rsid w:val="00BF1D66"/>
    <w:rsid w:val="00BF1D6A"/>
    <w:rsid w:val="00BF20AF"/>
    <w:rsid w:val="00BF21DA"/>
    <w:rsid w:val="00BF2245"/>
    <w:rsid w:val="00BF284F"/>
    <w:rsid w:val="00BF2885"/>
    <w:rsid w:val="00BF294A"/>
    <w:rsid w:val="00BF2E4C"/>
    <w:rsid w:val="00BF32C8"/>
    <w:rsid w:val="00BF3300"/>
    <w:rsid w:val="00BF3327"/>
    <w:rsid w:val="00BF3B6B"/>
    <w:rsid w:val="00BF3D3F"/>
    <w:rsid w:val="00BF3DCB"/>
    <w:rsid w:val="00BF3EB7"/>
    <w:rsid w:val="00BF41C3"/>
    <w:rsid w:val="00BF4262"/>
    <w:rsid w:val="00BF45F6"/>
    <w:rsid w:val="00BF461D"/>
    <w:rsid w:val="00BF4D3F"/>
    <w:rsid w:val="00BF4E49"/>
    <w:rsid w:val="00BF4E96"/>
    <w:rsid w:val="00BF5141"/>
    <w:rsid w:val="00BF5424"/>
    <w:rsid w:val="00BF5613"/>
    <w:rsid w:val="00BF563A"/>
    <w:rsid w:val="00BF56FF"/>
    <w:rsid w:val="00BF5A9A"/>
    <w:rsid w:val="00BF5C30"/>
    <w:rsid w:val="00BF5E1C"/>
    <w:rsid w:val="00BF6040"/>
    <w:rsid w:val="00BF621F"/>
    <w:rsid w:val="00BF638E"/>
    <w:rsid w:val="00BF6422"/>
    <w:rsid w:val="00BF6449"/>
    <w:rsid w:val="00BF684E"/>
    <w:rsid w:val="00BF68BF"/>
    <w:rsid w:val="00BF6B7F"/>
    <w:rsid w:val="00BF6C3B"/>
    <w:rsid w:val="00BF6F45"/>
    <w:rsid w:val="00BF6F49"/>
    <w:rsid w:val="00BF70B3"/>
    <w:rsid w:val="00BF70DB"/>
    <w:rsid w:val="00BF710A"/>
    <w:rsid w:val="00BF731D"/>
    <w:rsid w:val="00BF771A"/>
    <w:rsid w:val="00BF7752"/>
    <w:rsid w:val="00BF7A49"/>
    <w:rsid w:val="00BF7A63"/>
    <w:rsid w:val="00BF7B00"/>
    <w:rsid w:val="00BF7C1A"/>
    <w:rsid w:val="00BF7E85"/>
    <w:rsid w:val="00BF7E9E"/>
    <w:rsid w:val="00BF7FB1"/>
    <w:rsid w:val="00C00023"/>
    <w:rsid w:val="00C000B5"/>
    <w:rsid w:val="00C001A4"/>
    <w:rsid w:val="00C00376"/>
    <w:rsid w:val="00C00379"/>
    <w:rsid w:val="00C0077F"/>
    <w:rsid w:val="00C007B5"/>
    <w:rsid w:val="00C00892"/>
    <w:rsid w:val="00C00C99"/>
    <w:rsid w:val="00C00FE3"/>
    <w:rsid w:val="00C012C1"/>
    <w:rsid w:val="00C012EF"/>
    <w:rsid w:val="00C0141D"/>
    <w:rsid w:val="00C018C6"/>
    <w:rsid w:val="00C01D9B"/>
    <w:rsid w:val="00C02282"/>
    <w:rsid w:val="00C02884"/>
    <w:rsid w:val="00C02ECB"/>
    <w:rsid w:val="00C03376"/>
    <w:rsid w:val="00C03384"/>
    <w:rsid w:val="00C033C3"/>
    <w:rsid w:val="00C03A64"/>
    <w:rsid w:val="00C03E99"/>
    <w:rsid w:val="00C04066"/>
    <w:rsid w:val="00C0416B"/>
    <w:rsid w:val="00C043F7"/>
    <w:rsid w:val="00C044FB"/>
    <w:rsid w:val="00C045B5"/>
    <w:rsid w:val="00C04808"/>
    <w:rsid w:val="00C04852"/>
    <w:rsid w:val="00C04B5E"/>
    <w:rsid w:val="00C04BDB"/>
    <w:rsid w:val="00C04E11"/>
    <w:rsid w:val="00C04ED7"/>
    <w:rsid w:val="00C04FFD"/>
    <w:rsid w:val="00C05570"/>
    <w:rsid w:val="00C057A4"/>
    <w:rsid w:val="00C057B7"/>
    <w:rsid w:val="00C0586B"/>
    <w:rsid w:val="00C059A1"/>
    <w:rsid w:val="00C05CB3"/>
    <w:rsid w:val="00C05FFD"/>
    <w:rsid w:val="00C06158"/>
    <w:rsid w:val="00C06193"/>
    <w:rsid w:val="00C064B5"/>
    <w:rsid w:val="00C06651"/>
    <w:rsid w:val="00C068B3"/>
    <w:rsid w:val="00C06924"/>
    <w:rsid w:val="00C0695E"/>
    <w:rsid w:val="00C073CF"/>
    <w:rsid w:val="00C07911"/>
    <w:rsid w:val="00C0791A"/>
    <w:rsid w:val="00C07D4D"/>
    <w:rsid w:val="00C07E6B"/>
    <w:rsid w:val="00C1014E"/>
    <w:rsid w:val="00C10208"/>
    <w:rsid w:val="00C1025A"/>
    <w:rsid w:val="00C10460"/>
    <w:rsid w:val="00C1049B"/>
    <w:rsid w:val="00C10524"/>
    <w:rsid w:val="00C10788"/>
    <w:rsid w:val="00C107F5"/>
    <w:rsid w:val="00C10891"/>
    <w:rsid w:val="00C1090D"/>
    <w:rsid w:val="00C10B9B"/>
    <w:rsid w:val="00C10CC9"/>
    <w:rsid w:val="00C10CD3"/>
    <w:rsid w:val="00C10ECF"/>
    <w:rsid w:val="00C1121A"/>
    <w:rsid w:val="00C11272"/>
    <w:rsid w:val="00C11751"/>
    <w:rsid w:val="00C11949"/>
    <w:rsid w:val="00C11E86"/>
    <w:rsid w:val="00C12079"/>
    <w:rsid w:val="00C1235D"/>
    <w:rsid w:val="00C1241E"/>
    <w:rsid w:val="00C1243F"/>
    <w:rsid w:val="00C125A4"/>
    <w:rsid w:val="00C12A8E"/>
    <w:rsid w:val="00C12D20"/>
    <w:rsid w:val="00C13380"/>
    <w:rsid w:val="00C1343A"/>
    <w:rsid w:val="00C1345A"/>
    <w:rsid w:val="00C1347B"/>
    <w:rsid w:val="00C13866"/>
    <w:rsid w:val="00C13E37"/>
    <w:rsid w:val="00C14086"/>
    <w:rsid w:val="00C1415D"/>
    <w:rsid w:val="00C14649"/>
    <w:rsid w:val="00C14891"/>
    <w:rsid w:val="00C14911"/>
    <w:rsid w:val="00C14A55"/>
    <w:rsid w:val="00C14A6F"/>
    <w:rsid w:val="00C14A7E"/>
    <w:rsid w:val="00C1526E"/>
    <w:rsid w:val="00C152C9"/>
    <w:rsid w:val="00C153E9"/>
    <w:rsid w:val="00C1545D"/>
    <w:rsid w:val="00C15AB9"/>
    <w:rsid w:val="00C15D8F"/>
    <w:rsid w:val="00C15E25"/>
    <w:rsid w:val="00C16127"/>
    <w:rsid w:val="00C162D5"/>
    <w:rsid w:val="00C16431"/>
    <w:rsid w:val="00C1682C"/>
    <w:rsid w:val="00C16902"/>
    <w:rsid w:val="00C16979"/>
    <w:rsid w:val="00C16BD3"/>
    <w:rsid w:val="00C16CC9"/>
    <w:rsid w:val="00C16D38"/>
    <w:rsid w:val="00C16F87"/>
    <w:rsid w:val="00C171AB"/>
    <w:rsid w:val="00C1729F"/>
    <w:rsid w:val="00C1731B"/>
    <w:rsid w:val="00C17C0B"/>
    <w:rsid w:val="00C17E56"/>
    <w:rsid w:val="00C17E7D"/>
    <w:rsid w:val="00C2062B"/>
    <w:rsid w:val="00C2087B"/>
    <w:rsid w:val="00C20C3D"/>
    <w:rsid w:val="00C20D38"/>
    <w:rsid w:val="00C2114B"/>
    <w:rsid w:val="00C2151C"/>
    <w:rsid w:val="00C21524"/>
    <w:rsid w:val="00C2168B"/>
    <w:rsid w:val="00C217E8"/>
    <w:rsid w:val="00C21A6D"/>
    <w:rsid w:val="00C21AAD"/>
    <w:rsid w:val="00C21C6C"/>
    <w:rsid w:val="00C220C8"/>
    <w:rsid w:val="00C223BB"/>
    <w:rsid w:val="00C227CA"/>
    <w:rsid w:val="00C22867"/>
    <w:rsid w:val="00C22BE0"/>
    <w:rsid w:val="00C22CFF"/>
    <w:rsid w:val="00C22E23"/>
    <w:rsid w:val="00C22E98"/>
    <w:rsid w:val="00C22F3A"/>
    <w:rsid w:val="00C22F88"/>
    <w:rsid w:val="00C22FEF"/>
    <w:rsid w:val="00C2344C"/>
    <w:rsid w:val="00C234FD"/>
    <w:rsid w:val="00C2352C"/>
    <w:rsid w:val="00C23584"/>
    <w:rsid w:val="00C2358B"/>
    <w:rsid w:val="00C2368B"/>
    <w:rsid w:val="00C239E1"/>
    <w:rsid w:val="00C23A3E"/>
    <w:rsid w:val="00C23C2D"/>
    <w:rsid w:val="00C23DE1"/>
    <w:rsid w:val="00C2415A"/>
    <w:rsid w:val="00C244AF"/>
    <w:rsid w:val="00C245DA"/>
    <w:rsid w:val="00C24650"/>
    <w:rsid w:val="00C2470D"/>
    <w:rsid w:val="00C2478A"/>
    <w:rsid w:val="00C248F7"/>
    <w:rsid w:val="00C2500E"/>
    <w:rsid w:val="00C25128"/>
    <w:rsid w:val="00C251EA"/>
    <w:rsid w:val="00C2526E"/>
    <w:rsid w:val="00C257AA"/>
    <w:rsid w:val="00C2588E"/>
    <w:rsid w:val="00C25B20"/>
    <w:rsid w:val="00C25E70"/>
    <w:rsid w:val="00C25FE7"/>
    <w:rsid w:val="00C26408"/>
    <w:rsid w:val="00C264DA"/>
    <w:rsid w:val="00C265C6"/>
    <w:rsid w:val="00C26732"/>
    <w:rsid w:val="00C26751"/>
    <w:rsid w:val="00C26B64"/>
    <w:rsid w:val="00C26C5D"/>
    <w:rsid w:val="00C26CE0"/>
    <w:rsid w:val="00C26D79"/>
    <w:rsid w:val="00C26DF7"/>
    <w:rsid w:val="00C26E6D"/>
    <w:rsid w:val="00C272BB"/>
    <w:rsid w:val="00C2742F"/>
    <w:rsid w:val="00C274C4"/>
    <w:rsid w:val="00C27595"/>
    <w:rsid w:val="00C27682"/>
    <w:rsid w:val="00C276F2"/>
    <w:rsid w:val="00C277EC"/>
    <w:rsid w:val="00C278FF"/>
    <w:rsid w:val="00C279EA"/>
    <w:rsid w:val="00C30207"/>
    <w:rsid w:val="00C30309"/>
    <w:rsid w:val="00C305E8"/>
    <w:rsid w:val="00C30620"/>
    <w:rsid w:val="00C30BB7"/>
    <w:rsid w:val="00C30D5A"/>
    <w:rsid w:val="00C30D76"/>
    <w:rsid w:val="00C30E91"/>
    <w:rsid w:val="00C3103F"/>
    <w:rsid w:val="00C3148E"/>
    <w:rsid w:val="00C314C4"/>
    <w:rsid w:val="00C317BB"/>
    <w:rsid w:val="00C31CB2"/>
    <w:rsid w:val="00C31E57"/>
    <w:rsid w:val="00C31E99"/>
    <w:rsid w:val="00C31F2E"/>
    <w:rsid w:val="00C31F41"/>
    <w:rsid w:val="00C31FA5"/>
    <w:rsid w:val="00C322E0"/>
    <w:rsid w:val="00C325B8"/>
    <w:rsid w:val="00C32650"/>
    <w:rsid w:val="00C32E7B"/>
    <w:rsid w:val="00C32EDF"/>
    <w:rsid w:val="00C32FE1"/>
    <w:rsid w:val="00C3322C"/>
    <w:rsid w:val="00C333C4"/>
    <w:rsid w:val="00C335FE"/>
    <w:rsid w:val="00C336BC"/>
    <w:rsid w:val="00C33903"/>
    <w:rsid w:val="00C33C26"/>
    <w:rsid w:val="00C33D2A"/>
    <w:rsid w:val="00C33ED9"/>
    <w:rsid w:val="00C33FF1"/>
    <w:rsid w:val="00C34173"/>
    <w:rsid w:val="00C34490"/>
    <w:rsid w:val="00C344F5"/>
    <w:rsid w:val="00C346F1"/>
    <w:rsid w:val="00C34784"/>
    <w:rsid w:val="00C347D1"/>
    <w:rsid w:val="00C34808"/>
    <w:rsid w:val="00C34B2D"/>
    <w:rsid w:val="00C34B83"/>
    <w:rsid w:val="00C34C49"/>
    <w:rsid w:val="00C34E80"/>
    <w:rsid w:val="00C34EC2"/>
    <w:rsid w:val="00C3500A"/>
    <w:rsid w:val="00C35548"/>
    <w:rsid w:val="00C3561A"/>
    <w:rsid w:val="00C35679"/>
    <w:rsid w:val="00C35A4E"/>
    <w:rsid w:val="00C35EC4"/>
    <w:rsid w:val="00C36095"/>
    <w:rsid w:val="00C362FB"/>
    <w:rsid w:val="00C363C8"/>
    <w:rsid w:val="00C36575"/>
    <w:rsid w:val="00C36606"/>
    <w:rsid w:val="00C36701"/>
    <w:rsid w:val="00C367DD"/>
    <w:rsid w:val="00C36E84"/>
    <w:rsid w:val="00C3715C"/>
    <w:rsid w:val="00C3742C"/>
    <w:rsid w:val="00C37BDE"/>
    <w:rsid w:val="00C37C7C"/>
    <w:rsid w:val="00C37CDE"/>
    <w:rsid w:val="00C402D5"/>
    <w:rsid w:val="00C40300"/>
    <w:rsid w:val="00C40454"/>
    <w:rsid w:val="00C407AA"/>
    <w:rsid w:val="00C40866"/>
    <w:rsid w:val="00C40AD1"/>
    <w:rsid w:val="00C40C48"/>
    <w:rsid w:val="00C40CCC"/>
    <w:rsid w:val="00C40CFD"/>
    <w:rsid w:val="00C40DA2"/>
    <w:rsid w:val="00C40E2E"/>
    <w:rsid w:val="00C40E34"/>
    <w:rsid w:val="00C40E38"/>
    <w:rsid w:val="00C40F3D"/>
    <w:rsid w:val="00C40F8A"/>
    <w:rsid w:val="00C4112C"/>
    <w:rsid w:val="00C4134B"/>
    <w:rsid w:val="00C415E2"/>
    <w:rsid w:val="00C41B4B"/>
    <w:rsid w:val="00C41BA6"/>
    <w:rsid w:val="00C41BEC"/>
    <w:rsid w:val="00C41F9A"/>
    <w:rsid w:val="00C42578"/>
    <w:rsid w:val="00C42644"/>
    <w:rsid w:val="00C4297D"/>
    <w:rsid w:val="00C429EC"/>
    <w:rsid w:val="00C42A41"/>
    <w:rsid w:val="00C42BBF"/>
    <w:rsid w:val="00C42C50"/>
    <w:rsid w:val="00C43272"/>
    <w:rsid w:val="00C434EF"/>
    <w:rsid w:val="00C4357F"/>
    <w:rsid w:val="00C43595"/>
    <w:rsid w:val="00C4367B"/>
    <w:rsid w:val="00C4375E"/>
    <w:rsid w:val="00C4376C"/>
    <w:rsid w:val="00C43777"/>
    <w:rsid w:val="00C43BC5"/>
    <w:rsid w:val="00C43C7C"/>
    <w:rsid w:val="00C43CA0"/>
    <w:rsid w:val="00C43DDA"/>
    <w:rsid w:val="00C43E79"/>
    <w:rsid w:val="00C44431"/>
    <w:rsid w:val="00C44498"/>
    <w:rsid w:val="00C4499A"/>
    <w:rsid w:val="00C44B4D"/>
    <w:rsid w:val="00C44BAE"/>
    <w:rsid w:val="00C44D0F"/>
    <w:rsid w:val="00C44E54"/>
    <w:rsid w:val="00C44EAD"/>
    <w:rsid w:val="00C44F10"/>
    <w:rsid w:val="00C44F18"/>
    <w:rsid w:val="00C44F82"/>
    <w:rsid w:val="00C45515"/>
    <w:rsid w:val="00C45622"/>
    <w:rsid w:val="00C45925"/>
    <w:rsid w:val="00C459CA"/>
    <w:rsid w:val="00C45A91"/>
    <w:rsid w:val="00C45CF0"/>
    <w:rsid w:val="00C46060"/>
    <w:rsid w:val="00C4614F"/>
    <w:rsid w:val="00C46315"/>
    <w:rsid w:val="00C4636B"/>
    <w:rsid w:val="00C46373"/>
    <w:rsid w:val="00C46386"/>
    <w:rsid w:val="00C46476"/>
    <w:rsid w:val="00C46616"/>
    <w:rsid w:val="00C46840"/>
    <w:rsid w:val="00C46D34"/>
    <w:rsid w:val="00C46F3F"/>
    <w:rsid w:val="00C46F49"/>
    <w:rsid w:val="00C47002"/>
    <w:rsid w:val="00C47179"/>
    <w:rsid w:val="00C471C2"/>
    <w:rsid w:val="00C471D9"/>
    <w:rsid w:val="00C4745A"/>
    <w:rsid w:val="00C479F2"/>
    <w:rsid w:val="00C47C2A"/>
    <w:rsid w:val="00C47D26"/>
    <w:rsid w:val="00C5031D"/>
    <w:rsid w:val="00C50730"/>
    <w:rsid w:val="00C507F8"/>
    <w:rsid w:val="00C508E9"/>
    <w:rsid w:val="00C50B03"/>
    <w:rsid w:val="00C51652"/>
    <w:rsid w:val="00C516C0"/>
    <w:rsid w:val="00C5172B"/>
    <w:rsid w:val="00C519D9"/>
    <w:rsid w:val="00C51A96"/>
    <w:rsid w:val="00C51A9A"/>
    <w:rsid w:val="00C51C3D"/>
    <w:rsid w:val="00C51D21"/>
    <w:rsid w:val="00C51F66"/>
    <w:rsid w:val="00C520BF"/>
    <w:rsid w:val="00C520F6"/>
    <w:rsid w:val="00C5217D"/>
    <w:rsid w:val="00C52465"/>
    <w:rsid w:val="00C525DE"/>
    <w:rsid w:val="00C526F8"/>
    <w:rsid w:val="00C52A66"/>
    <w:rsid w:val="00C52C94"/>
    <w:rsid w:val="00C52D59"/>
    <w:rsid w:val="00C52EAE"/>
    <w:rsid w:val="00C53121"/>
    <w:rsid w:val="00C5371E"/>
    <w:rsid w:val="00C537C5"/>
    <w:rsid w:val="00C537DF"/>
    <w:rsid w:val="00C538B2"/>
    <w:rsid w:val="00C53969"/>
    <w:rsid w:val="00C5399B"/>
    <w:rsid w:val="00C53A97"/>
    <w:rsid w:val="00C53AC3"/>
    <w:rsid w:val="00C53D06"/>
    <w:rsid w:val="00C5421F"/>
    <w:rsid w:val="00C54543"/>
    <w:rsid w:val="00C54BC9"/>
    <w:rsid w:val="00C54D42"/>
    <w:rsid w:val="00C55248"/>
    <w:rsid w:val="00C5540A"/>
    <w:rsid w:val="00C5548A"/>
    <w:rsid w:val="00C554C2"/>
    <w:rsid w:val="00C55670"/>
    <w:rsid w:val="00C55691"/>
    <w:rsid w:val="00C55AD5"/>
    <w:rsid w:val="00C55B4F"/>
    <w:rsid w:val="00C55C56"/>
    <w:rsid w:val="00C55C64"/>
    <w:rsid w:val="00C55D5A"/>
    <w:rsid w:val="00C55F09"/>
    <w:rsid w:val="00C56580"/>
    <w:rsid w:val="00C56598"/>
    <w:rsid w:val="00C56601"/>
    <w:rsid w:val="00C56628"/>
    <w:rsid w:val="00C568E9"/>
    <w:rsid w:val="00C56CC6"/>
    <w:rsid w:val="00C56D48"/>
    <w:rsid w:val="00C56D86"/>
    <w:rsid w:val="00C5709D"/>
    <w:rsid w:val="00C571E4"/>
    <w:rsid w:val="00C572D2"/>
    <w:rsid w:val="00C57432"/>
    <w:rsid w:val="00C57458"/>
    <w:rsid w:val="00C57468"/>
    <w:rsid w:val="00C5747F"/>
    <w:rsid w:val="00C57747"/>
    <w:rsid w:val="00C57CCE"/>
    <w:rsid w:val="00C57EAB"/>
    <w:rsid w:val="00C6018D"/>
    <w:rsid w:val="00C6018E"/>
    <w:rsid w:val="00C605A4"/>
    <w:rsid w:val="00C60828"/>
    <w:rsid w:val="00C6097A"/>
    <w:rsid w:val="00C60DAE"/>
    <w:rsid w:val="00C61029"/>
    <w:rsid w:val="00C612FE"/>
    <w:rsid w:val="00C61674"/>
    <w:rsid w:val="00C61912"/>
    <w:rsid w:val="00C61A50"/>
    <w:rsid w:val="00C620DA"/>
    <w:rsid w:val="00C6219A"/>
    <w:rsid w:val="00C6270A"/>
    <w:rsid w:val="00C62712"/>
    <w:rsid w:val="00C6277B"/>
    <w:rsid w:val="00C627A3"/>
    <w:rsid w:val="00C62898"/>
    <w:rsid w:val="00C628C8"/>
    <w:rsid w:val="00C62939"/>
    <w:rsid w:val="00C62CAB"/>
    <w:rsid w:val="00C62CC1"/>
    <w:rsid w:val="00C62DD2"/>
    <w:rsid w:val="00C62F56"/>
    <w:rsid w:val="00C632C4"/>
    <w:rsid w:val="00C6343B"/>
    <w:rsid w:val="00C63B29"/>
    <w:rsid w:val="00C63B5F"/>
    <w:rsid w:val="00C63BC2"/>
    <w:rsid w:val="00C63D1C"/>
    <w:rsid w:val="00C63D59"/>
    <w:rsid w:val="00C63E4F"/>
    <w:rsid w:val="00C63FE9"/>
    <w:rsid w:val="00C64174"/>
    <w:rsid w:val="00C641CC"/>
    <w:rsid w:val="00C641FC"/>
    <w:rsid w:val="00C6437C"/>
    <w:rsid w:val="00C645AB"/>
    <w:rsid w:val="00C6470A"/>
    <w:rsid w:val="00C647B2"/>
    <w:rsid w:val="00C649A3"/>
    <w:rsid w:val="00C64A12"/>
    <w:rsid w:val="00C64D8C"/>
    <w:rsid w:val="00C64F6C"/>
    <w:rsid w:val="00C651EE"/>
    <w:rsid w:val="00C65222"/>
    <w:rsid w:val="00C65249"/>
    <w:rsid w:val="00C6540B"/>
    <w:rsid w:val="00C6564F"/>
    <w:rsid w:val="00C65757"/>
    <w:rsid w:val="00C658A1"/>
    <w:rsid w:val="00C65990"/>
    <w:rsid w:val="00C65A7D"/>
    <w:rsid w:val="00C65B85"/>
    <w:rsid w:val="00C65CFB"/>
    <w:rsid w:val="00C65E39"/>
    <w:rsid w:val="00C65FDC"/>
    <w:rsid w:val="00C6617D"/>
    <w:rsid w:val="00C66255"/>
    <w:rsid w:val="00C663C8"/>
    <w:rsid w:val="00C666F7"/>
    <w:rsid w:val="00C667A7"/>
    <w:rsid w:val="00C66A6C"/>
    <w:rsid w:val="00C66B18"/>
    <w:rsid w:val="00C66C3E"/>
    <w:rsid w:val="00C66FC1"/>
    <w:rsid w:val="00C67150"/>
    <w:rsid w:val="00C672A1"/>
    <w:rsid w:val="00C674E5"/>
    <w:rsid w:val="00C675AC"/>
    <w:rsid w:val="00C678B0"/>
    <w:rsid w:val="00C67EA7"/>
    <w:rsid w:val="00C67EAF"/>
    <w:rsid w:val="00C67EDC"/>
    <w:rsid w:val="00C7022B"/>
    <w:rsid w:val="00C7030F"/>
    <w:rsid w:val="00C70339"/>
    <w:rsid w:val="00C706C4"/>
    <w:rsid w:val="00C70712"/>
    <w:rsid w:val="00C70761"/>
    <w:rsid w:val="00C70820"/>
    <w:rsid w:val="00C708E6"/>
    <w:rsid w:val="00C70BAD"/>
    <w:rsid w:val="00C70BC5"/>
    <w:rsid w:val="00C70D9E"/>
    <w:rsid w:val="00C70DC6"/>
    <w:rsid w:val="00C70EE4"/>
    <w:rsid w:val="00C70FE1"/>
    <w:rsid w:val="00C710CD"/>
    <w:rsid w:val="00C71242"/>
    <w:rsid w:val="00C712D9"/>
    <w:rsid w:val="00C71414"/>
    <w:rsid w:val="00C7146B"/>
    <w:rsid w:val="00C71747"/>
    <w:rsid w:val="00C71A30"/>
    <w:rsid w:val="00C71C32"/>
    <w:rsid w:val="00C71C4A"/>
    <w:rsid w:val="00C71C7A"/>
    <w:rsid w:val="00C71CCD"/>
    <w:rsid w:val="00C71D27"/>
    <w:rsid w:val="00C71D2B"/>
    <w:rsid w:val="00C71F5C"/>
    <w:rsid w:val="00C71F89"/>
    <w:rsid w:val="00C722ED"/>
    <w:rsid w:val="00C72381"/>
    <w:rsid w:val="00C72663"/>
    <w:rsid w:val="00C72A13"/>
    <w:rsid w:val="00C72D49"/>
    <w:rsid w:val="00C72FED"/>
    <w:rsid w:val="00C730B5"/>
    <w:rsid w:val="00C730BB"/>
    <w:rsid w:val="00C7321B"/>
    <w:rsid w:val="00C73263"/>
    <w:rsid w:val="00C732C7"/>
    <w:rsid w:val="00C7346C"/>
    <w:rsid w:val="00C736C4"/>
    <w:rsid w:val="00C739A2"/>
    <w:rsid w:val="00C73B70"/>
    <w:rsid w:val="00C73BB6"/>
    <w:rsid w:val="00C73C83"/>
    <w:rsid w:val="00C73E1F"/>
    <w:rsid w:val="00C73E68"/>
    <w:rsid w:val="00C74126"/>
    <w:rsid w:val="00C741C1"/>
    <w:rsid w:val="00C741FD"/>
    <w:rsid w:val="00C74270"/>
    <w:rsid w:val="00C74348"/>
    <w:rsid w:val="00C74682"/>
    <w:rsid w:val="00C74F3B"/>
    <w:rsid w:val="00C75357"/>
    <w:rsid w:val="00C75451"/>
    <w:rsid w:val="00C75578"/>
    <w:rsid w:val="00C755AA"/>
    <w:rsid w:val="00C755B6"/>
    <w:rsid w:val="00C756C5"/>
    <w:rsid w:val="00C7583A"/>
    <w:rsid w:val="00C75A94"/>
    <w:rsid w:val="00C75AB7"/>
    <w:rsid w:val="00C75AFF"/>
    <w:rsid w:val="00C75D09"/>
    <w:rsid w:val="00C76085"/>
    <w:rsid w:val="00C760A1"/>
    <w:rsid w:val="00C76274"/>
    <w:rsid w:val="00C76680"/>
    <w:rsid w:val="00C767A2"/>
    <w:rsid w:val="00C767E4"/>
    <w:rsid w:val="00C76905"/>
    <w:rsid w:val="00C771BF"/>
    <w:rsid w:val="00C774C5"/>
    <w:rsid w:val="00C774EF"/>
    <w:rsid w:val="00C77632"/>
    <w:rsid w:val="00C77660"/>
    <w:rsid w:val="00C7783F"/>
    <w:rsid w:val="00C77877"/>
    <w:rsid w:val="00C77C5C"/>
    <w:rsid w:val="00C77D58"/>
    <w:rsid w:val="00C77F17"/>
    <w:rsid w:val="00C77FC6"/>
    <w:rsid w:val="00C8008B"/>
    <w:rsid w:val="00C8013A"/>
    <w:rsid w:val="00C80443"/>
    <w:rsid w:val="00C80449"/>
    <w:rsid w:val="00C804A7"/>
    <w:rsid w:val="00C80A7C"/>
    <w:rsid w:val="00C80B33"/>
    <w:rsid w:val="00C80BE3"/>
    <w:rsid w:val="00C80C41"/>
    <w:rsid w:val="00C80CE8"/>
    <w:rsid w:val="00C80D05"/>
    <w:rsid w:val="00C80EF4"/>
    <w:rsid w:val="00C80F17"/>
    <w:rsid w:val="00C80F73"/>
    <w:rsid w:val="00C8102C"/>
    <w:rsid w:val="00C81500"/>
    <w:rsid w:val="00C819A2"/>
    <w:rsid w:val="00C819AE"/>
    <w:rsid w:val="00C81A16"/>
    <w:rsid w:val="00C81B11"/>
    <w:rsid w:val="00C81BAA"/>
    <w:rsid w:val="00C81BFE"/>
    <w:rsid w:val="00C81E2F"/>
    <w:rsid w:val="00C81F77"/>
    <w:rsid w:val="00C821D9"/>
    <w:rsid w:val="00C82363"/>
    <w:rsid w:val="00C826DF"/>
    <w:rsid w:val="00C826F3"/>
    <w:rsid w:val="00C827E3"/>
    <w:rsid w:val="00C82832"/>
    <w:rsid w:val="00C82B10"/>
    <w:rsid w:val="00C82B4C"/>
    <w:rsid w:val="00C82C50"/>
    <w:rsid w:val="00C82F63"/>
    <w:rsid w:val="00C82FB6"/>
    <w:rsid w:val="00C8304A"/>
    <w:rsid w:val="00C83258"/>
    <w:rsid w:val="00C83275"/>
    <w:rsid w:val="00C83329"/>
    <w:rsid w:val="00C83426"/>
    <w:rsid w:val="00C8344B"/>
    <w:rsid w:val="00C835F0"/>
    <w:rsid w:val="00C83800"/>
    <w:rsid w:val="00C8383C"/>
    <w:rsid w:val="00C838CF"/>
    <w:rsid w:val="00C839C0"/>
    <w:rsid w:val="00C83B26"/>
    <w:rsid w:val="00C83BCE"/>
    <w:rsid w:val="00C83D84"/>
    <w:rsid w:val="00C83F38"/>
    <w:rsid w:val="00C83FEC"/>
    <w:rsid w:val="00C8410D"/>
    <w:rsid w:val="00C84235"/>
    <w:rsid w:val="00C842EB"/>
    <w:rsid w:val="00C844E6"/>
    <w:rsid w:val="00C84514"/>
    <w:rsid w:val="00C8463D"/>
    <w:rsid w:val="00C84781"/>
    <w:rsid w:val="00C8497E"/>
    <w:rsid w:val="00C85138"/>
    <w:rsid w:val="00C8520D"/>
    <w:rsid w:val="00C85357"/>
    <w:rsid w:val="00C8572D"/>
    <w:rsid w:val="00C8575D"/>
    <w:rsid w:val="00C857AD"/>
    <w:rsid w:val="00C85D44"/>
    <w:rsid w:val="00C85DDF"/>
    <w:rsid w:val="00C85F7C"/>
    <w:rsid w:val="00C86241"/>
    <w:rsid w:val="00C86CFF"/>
    <w:rsid w:val="00C86E71"/>
    <w:rsid w:val="00C8733C"/>
    <w:rsid w:val="00C873CD"/>
    <w:rsid w:val="00C87665"/>
    <w:rsid w:val="00C876EC"/>
    <w:rsid w:val="00C8773F"/>
    <w:rsid w:val="00C87799"/>
    <w:rsid w:val="00C877D7"/>
    <w:rsid w:val="00C8783A"/>
    <w:rsid w:val="00C87B3C"/>
    <w:rsid w:val="00C87F73"/>
    <w:rsid w:val="00C90197"/>
    <w:rsid w:val="00C90332"/>
    <w:rsid w:val="00C90368"/>
    <w:rsid w:val="00C90A2A"/>
    <w:rsid w:val="00C90A38"/>
    <w:rsid w:val="00C90A42"/>
    <w:rsid w:val="00C90E60"/>
    <w:rsid w:val="00C90EB1"/>
    <w:rsid w:val="00C9113E"/>
    <w:rsid w:val="00C915DA"/>
    <w:rsid w:val="00C91F3F"/>
    <w:rsid w:val="00C91FC9"/>
    <w:rsid w:val="00C9208E"/>
    <w:rsid w:val="00C920A0"/>
    <w:rsid w:val="00C921B1"/>
    <w:rsid w:val="00C921B6"/>
    <w:rsid w:val="00C9221D"/>
    <w:rsid w:val="00C926A9"/>
    <w:rsid w:val="00C9288F"/>
    <w:rsid w:val="00C92A28"/>
    <w:rsid w:val="00C92A6B"/>
    <w:rsid w:val="00C92B57"/>
    <w:rsid w:val="00C92C74"/>
    <w:rsid w:val="00C92CCB"/>
    <w:rsid w:val="00C92D04"/>
    <w:rsid w:val="00C9302A"/>
    <w:rsid w:val="00C9307E"/>
    <w:rsid w:val="00C930D8"/>
    <w:rsid w:val="00C93418"/>
    <w:rsid w:val="00C937B6"/>
    <w:rsid w:val="00C93D50"/>
    <w:rsid w:val="00C94493"/>
    <w:rsid w:val="00C948E8"/>
    <w:rsid w:val="00C94B28"/>
    <w:rsid w:val="00C94B35"/>
    <w:rsid w:val="00C94BDA"/>
    <w:rsid w:val="00C94D77"/>
    <w:rsid w:val="00C94E9A"/>
    <w:rsid w:val="00C94F7B"/>
    <w:rsid w:val="00C951DF"/>
    <w:rsid w:val="00C9548A"/>
    <w:rsid w:val="00C9575F"/>
    <w:rsid w:val="00C95799"/>
    <w:rsid w:val="00C95E25"/>
    <w:rsid w:val="00C95E26"/>
    <w:rsid w:val="00C95F3C"/>
    <w:rsid w:val="00C95F71"/>
    <w:rsid w:val="00C9609D"/>
    <w:rsid w:val="00C963BB"/>
    <w:rsid w:val="00C9651C"/>
    <w:rsid w:val="00C96705"/>
    <w:rsid w:val="00C967E8"/>
    <w:rsid w:val="00C96D72"/>
    <w:rsid w:val="00C96DE3"/>
    <w:rsid w:val="00C96FF3"/>
    <w:rsid w:val="00C970A6"/>
    <w:rsid w:val="00C97386"/>
    <w:rsid w:val="00C975F6"/>
    <w:rsid w:val="00C979EC"/>
    <w:rsid w:val="00C97A2D"/>
    <w:rsid w:val="00C97E38"/>
    <w:rsid w:val="00C97EE7"/>
    <w:rsid w:val="00CA01AC"/>
    <w:rsid w:val="00CA02B1"/>
    <w:rsid w:val="00CA0433"/>
    <w:rsid w:val="00CA047A"/>
    <w:rsid w:val="00CA073D"/>
    <w:rsid w:val="00CA09B6"/>
    <w:rsid w:val="00CA09BA"/>
    <w:rsid w:val="00CA0A9E"/>
    <w:rsid w:val="00CA0AF2"/>
    <w:rsid w:val="00CA0BC0"/>
    <w:rsid w:val="00CA0C7E"/>
    <w:rsid w:val="00CA0D85"/>
    <w:rsid w:val="00CA0E0C"/>
    <w:rsid w:val="00CA0E4B"/>
    <w:rsid w:val="00CA0E5C"/>
    <w:rsid w:val="00CA103D"/>
    <w:rsid w:val="00CA1045"/>
    <w:rsid w:val="00CA10A1"/>
    <w:rsid w:val="00CA11BC"/>
    <w:rsid w:val="00CA1220"/>
    <w:rsid w:val="00CA1C9D"/>
    <w:rsid w:val="00CA2233"/>
    <w:rsid w:val="00CA2689"/>
    <w:rsid w:val="00CA2730"/>
    <w:rsid w:val="00CA2F74"/>
    <w:rsid w:val="00CA2F78"/>
    <w:rsid w:val="00CA308D"/>
    <w:rsid w:val="00CA31AE"/>
    <w:rsid w:val="00CA334D"/>
    <w:rsid w:val="00CA33E9"/>
    <w:rsid w:val="00CA351D"/>
    <w:rsid w:val="00CA38E6"/>
    <w:rsid w:val="00CA3A8A"/>
    <w:rsid w:val="00CA3BB5"/>
    <w:rsid w:val="00CA3D2A"/>
    <w:rsid w:val="00CA3D7F"/>
    <w:rsid w:val="00CA4103"/>
    <w:rsid w:val="00CA424B"/>
    <w:rsid w:val="00CA4519"/>
    <w:rsid w:val="00CA4607"/>
    <w:rsid w:val="00CA4657"/>
    <w:rsid w:val="00CA4851"/>
    <w:rsid w:val="00CA4864"/>
    <w:rsid w:val="00CA4903"/>
    <w:rsid w:val="00CA493C"/>
    <w:rsid w:val="00CA4BB0"/>
    <w:rsid w:val="00CA4BFC"/>
    <w:rsid w:val="00CA4DC4"/>
    <w:rsid w:val="00CA4FFC"/>
    <w:rsid w:val="00CA500F"/>
    <w:rsid w:val="00CA5025"/>
    <w:rsid w:val="00CA51F8"/>
    <w:rsid w:val="00CA5214"/>
    <w:rsid w:val="00CA54E5"/>
    <w:rsid w:val="00CA5872"/>
    <w:rsid w:val="00CA5936"/>
    <w:rsid w:val="00CA5A24"/>
    <w:rsid w:val="00CA5E3E"/>
    <w:rsid w:val="00CA6122"/>
    <w:rsid w:val="00CA622A"/>
    <w:rsid w:val="00CA6445"/>
    <w:rsid w:val="00CA65E4"/>
    <w:rsid w:val="00CA672C"/>
    <w:rsid w:val="00CA6935"/>
    <w:rsid w:val="00CA6A0A"/>
    <w:rsid w:val="00CA6C1F"/>
    <w:rsid w:val="00CA6D6A"/>
    <w:rsid w:val="00CA6DE9"/>
    <w:rsid w:val="00CA70D8"/>
    <w:rsid w:val="00CA70F6"/>
    <w:rsid w:val="00CA7146"/>
    <w:rsid w:val="00CA73CC"/>
    <w:rsid w:val="00CA7538"/>
    <w:rsid w:val="00CA76AB"/>
    <w:rsid w:val="00CA7822"/>
    <w:rsid w:val="00CA7B29"/>
    <w:rsid w:val="00CA7D7B"/>
    <w:rsid w:val="00CA7E1B"/>
    <w:rsid w:val="00CA7E75"/>
    <w:rsid w:val="00CA7F4B"/>
    <w:rsid w:val="00CB0258"/>
    <w:rsid w:val="00CB0271"/>
    <w:rsid w:val="00CB02AE"/>
    <w:rsid w:val="00CB0408"/>
    <w:rsid w:val="00CB04E9"/>
    <w:rsid w:val="00CB0976"/>
    <w:rsid w:val="00CB0B61"/>
    <w:rsid w:val="00CB0C1D"/>
    <w:rsid w:val="00CB0F96"/>
    <w:rsid w:val="00CB1322"/>
    <w:rsid w:val="00CB1440"/>
    <w:rsid w:val="00CB1550"/>
    <w:rsid w:val="00CB15D6"/>
    <w:rsid w:val="00CB1732"/>
    <w:rsid w:val="00CB17FD"/>
    <w:rsid w:val="00CB1C45"/>
    <w:rsid w:val="00CB1C8A"/>
    <w:rsid w:val="00CB1DE9"/>
    <w:rsid w:val="00CB1EF6"/>
    <w:rsid w:val="00CB1F9C"/>
    <w:rsid w:val="00CB1FDE"/>
    <w:rsid w:val="00CB2368"/>
    <w:rsid w:val="00CB2474"/>
    <w:rsid w:val="00CB248B"/>
    <w:rsid w:val="00CB2D19"/>
    <w:rsid w:val="00CB2FE1"/>
    <w:rsid w:val="00CB3703"/>
    <w:rsid w:val="00CB37A4"/>
    <w:rsid w:val="00CB38FB"/>
    <w:rsid w:val="00CB39A2"/>
    <w:rsid w:val="00CB3C34"/>
    <w:rsid w:val="00CB4020"/>
    <w:rsid w:val="00CB4296"/>
    <w:rsid w:val="00CB42DA"/>
    <w:rsid w:val="00CB42ED"/>
    <w:rsid w:val="00CB44CA"/>
    <w:rsid w:val="00CB44D8"/>
    <w:rsid w:val="00CB4645"/>
    <w:rsid w:val="00CB47C7"/>
    <w:rsid w:val="00CB4820"/>
    <w:rsid w:val="00CB49F2"/>
    <w:rsid w:val="00CB4A49"/>
    <w:rsid w:val="00CB4D67"/>
    <w:rsid w:val="00CB50DC"/>
    <w:rsid w:val="00CB50E2"/>
    <w:rsid w:val="00CB5582"/>
    <w:rsid w:val="00CB5903"/>
    <w:rsid w:val="00CB5B5A"/>
    <w:rsid w:val="00CB5C63"/>
    <w:rsid w:val="00CB6416"/>
    <w:rsid w:val="00CB6433"/>
    <w:rsid w:val="00CB6785"/>
    <w:rsid w:val="00CB6A95"/>
    <w:rsid w:val="00CB6B7C"/>
    <w:rsid w:val="00CB6E99"/>
    <w:rsid w:val="00CB6EC4"/>
    <w:rsid w:val="00CB6FC1"/>
    <w:rsid w:val="00CB7113"/>
    <w:rsid w:val="00CB7133"/>
    <w:rsid w:val="00CB721C"/>
    <w:rsid w:val="00CB72B7"/>
    <w:rsid w:val="00CB77F7"/>
    <w:rsid w:val="00CB7B0E"/>
    <w:rsid w:val="00CC00ED"/>
    <w:rsid w:val="00CC091A"/>
    <w:rsid w:val="00CC092B"/>
    <w:rsid w:val="00CC0B82"/>
    <w:rsid w:val="00CC0C2F"/>
    <w:rsid w:val="00CC0CC5"/>
    <w:rsid w:val="00CC1034"/>
    <w:rsid w:val="00CC1060"/>
    <w:rsid w:val="00CC10AB"/>
    <w:rsid w:val="00CC1222"/>
    <w:rsid w:val="00CC12F9"/>
    <w:rsid w:val="00CC1352"/>
    <w:rsid w:val="00CC15F9"/>
    <w:rsid w:val="00CC1796"/>
    <w:rsid w:val="00CC199E"/>
    <w:rsid w:val="00CC1ACE"/>
    <w:rsid w:val="00CC1C93"/>
    <w:rsid w:val="00CC1FD9"/>
    <w:rsid w:val="00CC22F9"/>
    <w:rsid w:val="00CC23AE"/>
    <w:rsid w:val="00CC242D"/>
    <w:rsid w:val="00CC2466"/>
    <w:rsid w:val="00CC264B"/>
    <w:rsid w:val="00CC269F"/>
    <w:rsid w:val="00CC2A3F"/>
    <w:rsid w:val="00CC2ED3"/>
    <w:rsid w:val="00CC2F8F"/>
    <w:rsid w:val="00CC30B0"/>
    <w:rsid w:val="00CC3380"/>
    <w:rsid w:val="00CC3742"/>
    <w:rsid w:val="00CC3990"/>
    <w:rsid w:val="00CC3BF5"/>
    <w:rsid w:val="00CC416F"/>
    <w:rsid w:val="00CC42E0"/>
    <w:rsid w:val="00CC43E1"/>
    <w:rsid w:val="00CC448C"/>
    <w:rsid w:val="00CC4505"/>
    <w:rsid w:val="00CC463E"/>
    <w:rsid w:val="00CC4743"/>
    <w:rsid w:val="00CC485A"/>
    <w:rsid w:val="00CC4A64"/>
    <w:rsid w:val="00CC4BA3"/>
    <w:rsid w:val="00CC4E18"/>
    <w:rsid w:val="00CC4FCF"/>
    <w:rsid w:val="00CC511F"/>
    <w:rsid w:val="00CC518F"/>
    <w:rsid w:val="00CC5C4D"/>
    <w:rsid w:val="00CC5E52"/>
    <w:rsid w:val="00CC6372"/>
    <w:rsid w:val="00CC6B9A"/>
    <w:rsid w:val="00CC6C9D"/>
    <w:rsid w:val="00CC6EB7"/>
    <w:rsid w:val="00CC6FB0"/>
    <w:rsid w:val="00CC729D"/>
    <w:rsid w:val="00CC773D"/>
    <w:rsid w:val="00CC7812"/>
    <w:rsid w:val="00CC7F24"/>
    <w:rsid w:val="00CC7FB2"/>
    <w:rsid w:val="00CD0093"/>
    <w:rsid w:val="00CD014F"/>
    <w:rsid w:val="00CD0332"/>
    <w:rsid w:val="00CD078C"/>
    <w:rsid w:val="00CD079F"/>
    <w:rsid w:val="00CD0994"/>
    <w:rsid w:val="00CD0CF7"/>
    <w:rsid w:val="00CD1077"/>
    <w:rsid w:val="00CD1114"/>
    <w:rsid w:val="00CD114B"/>
    <w:rsid w:val="00CD132A"/>
    <w:rsid w:val="00CD1597"/>
    <w:rsid w:val="00CD168F"/>
    <w:rsid w:val="00CD18D6"/>
    <w:rsid w:val="00CD1D18"/>
    <w:rsid w:val="00CD2114"/>
    <w:rsid w:val="00CD2387"/>
    <w:rsid w:val="00CD2703"/>
    <w:rsid w:val="00CD2726"/>
    <w:rsid w:val="00CD273D"/>
    <w:rsid w:val="00CD29C5"/>
    <w:rsid w:val="00CD2A1E"/>
    <w:rsid w:val="00CD2EAE"/>
    <w:rsid w:val="00CD373A"/>
    <w:rsid w:val="00CD379D"/>
    <w:rsid w:val="00CD3A2A"/>
    <w:rsid w:val="00CD3AA6"/>
    <w:rsid w:val="00CD3BB0"/>
    <w:rsid w:val="00CD4123"/>
    <w:rsid w:val="00CD41F6"/>
    <w:rsid w:val="00CD4581"/>
    <w:rsid w:val="00CD45F1"/>
    <w:rsid w:val="00CD49A7"/>
    <w:rsid w:val="00CD4CB3"/>
    <w:rsid w:val="00CD4FC3"/>
    <w:rsid w:val="00CD521A"/>
    <w:rsid w:val="00CD535E"/>
    <w:rsid w:val="00CD5420"/>
    <w:rsid w:val="00CD542A"/>
    <w:rsid w:val="00CD546D"/>
    <w:rsid w:val="00CD55F7"/>
    <w:rsid w:val="00CD56B3"/>
    <w:rsid w:val="00CD56E9"/>
    <w:rsid w:val="00CD570D"/>
    <w:rsid w:val="00CD57C6"/>
    <w:rsid w:val="00CD5AD8"/>
    <w:rsid w:val="00CD5BA4"/>
    <w:rsid w:val="00CD5CF1"/>
    <w:rsid w:val="00CD5D81"/>
    <w:rsid w:val="00CD5EBF"/>
    <w:rsid w:val="00CD6269"/>
    <w:rsid w:val="00CD63B3"/>
    <w:rsid w:val="00CD653E"/>
    <w:rsid w:val="00CD664B"/>
    <w:rsid w:val="00CD674F"/>
    <w:rsid w:val="00CD6B00"/>
    <w:rsid w:val="00CD6B61"/>
    <w:rsid w:val="00CD6B62"/>
    <w:rsid w:val="00CD6BE6"/>
    <w:rsid w:val="00CD6CCD"/>
    <w:rsid w:val="00CD6EDC"/>
    <w:rsid w:val="00CD73A9"/>
    <w:rsid w:val="00CD73AB"/>
    <w:rsid w:val="00CD73C5"/>
    <w:rsid w:val="00CD752E"/>
    <w:rsid w:val="00CD75D4"/>
    <w:rsid w:val="00CD7620"/>
    <w:rsid w:val="00CD79C3"/>
    <w:rsid w:val="00CD7B71"/>
    <w:rsid w:val="00CD7F98"/>
    <w:rsid w:val="00CD7FA5"/>
    <w:rsid w:val="00CE010C"/>
    <w:rsid w:val="00CE018A"/>
    <w:rsid w:val="00CE06D7"/>
    <w:rsid w:val="00CE0745"/>
    <w:rsid w:val="00CE074F"/>
    <w:rsid w:val="00CE08B2"/>
    <w:rsid w:val="00CE0E3B"/>
    <w:rsid w:val="00CE0F00"/>
    <w:rsid w:val="00CE132C"/>
    <w:rsid w:val="00CE15B5"/>
    <w:rsid w:val="00CE1616"/>
    <w:rsid w:val="00CE16D0"/>
    <w:rsid w:val="00CE18AB"/>
    <w:rsid w:val="00CE1A68"/>
    <w:rsid w:val="00CE1E71"/>
    <w:rsid w:val="00CE1EA7"/>
    <w:rsid w:val="00CE2068"/>
    <w:rsid w:val="00CE2250"/>
    <w:rsid w:val="00CE2364"/>
    <w:rsid w:val="00CE23E1"/>
    <w:rsid w:val="00CE2690"/>
    <w:rsid w:val="00CE273D"/>
    <w:rsid w:val="00CE2819"/>
    <w:rsid w:val="00CE2AB4"/>
    <w:rsid w:val="00CE2B84"/>
    <w:rsid w:val="00CE2C42"/>
    <w:rsid w:val="00CE2C9F"/>
    <w:rsid w:val="00CE2D25"/>
    <w:rsid w:val="00CE32C1"/>
    <w:rsid w:val="00CE34B2"/>
    <w:rsid w:val="00CE3524"/>
    <w:rsid w:val="00CE358B"/>
    <w:rsid w:val="00CE35D9"/>
    <w:rsid w:val="00CE3946"/>
    <w:rsid w:val="00CE3A36"/>
    <w:rsid w:val="00CE3A70"/>
    <w:rsid w:val="00CE3B55"/>
    <w:rsid w:val="00CE3BEC"/>
    <w:rsid w:val="00CE3BF1"/>
    <w:rsid w:val="00CE3E1D"/>
    <w:rsid w:val="00CE40DD"/>
    <w:rsid w:val="00CE423F"/>
    <w:rsid w:val="00CE4442"/>
    <w:rsid w:val="00CE4581"/>
    <w:rsid w:val="00CE497E"/>
    <w:rsid w:val="00CE4A6D"/>
    <w:rsid w:val="00CE4D09"/>
    <w:rsid w:val="00CE4D5F"/>
    <w:rsid w:val="00CE4DB0"/>
    <w:rsid w:val="00CE507F"/>
    <w:rsid w:val="00CE553E"/>
    <w:rsid w:val="00CE579D"/>
    <w:rsid w:val="00CE592A"/>
    <w:rsid w:val="00CE5A9F"/>
    <w:rsid w:val="00CE5AC9"/>
    <w:rsid w:val="00CE5AEA"/>
    <w:rsid w:val="00CE6154"/>
    <w:rsid w:val="00CE64AA"/>
    <w:rsid w:val="00CE6531"/>
    <w:rsid w:val="00CE6B82"/>
    <w:rsid w:val="00CE6C1E"/>
    <w:rsid w:val="00CE6D70"/>
    <w:rsid w:val="00CE734D"/>
    <w:rsid w:val="00CE7462"/>
    <w:rsid w:val="00CE7C28"/>
    <w:rsid w:val="00CE7C7D"/>
    <w:rsid w:val="00CE7E1A"/>
    <w:rsid w:val="00CF0172"/>
    <w:rsid w:val="00CF04C9"/>
    <w:rsid w:val="00CF0666"/>
    <w:rsid w:val="00CF08B6"/>
    <w:rsid w:val="00CF0AA8"/>
    <w:rsid w:val="00CF0AC6"/>
    <w:rsid w:val="00CF0B16"/>
    <w:rsid w:val="00CF0C69"/>
    <w:rsid w:val="00CF0D53"/>
    <w:rsid w:val="00CF0E23"/>
    <w:rsid w:val="00CF120F"/>
    <w:rsid w:val="00CF1628"/>
    <w:rsid w:val="00CF16BF"/>
    <w:rsid w:val="00CF2323"/>
    <w:rsid w:val="00CF2463"/>
    <w:rsid w:val="00CF258B"/>
    <w:rsid w:val="00CF289F"/>
    <w:rsid w:val="00CF2ABB"/>
    <w:rsid w:val="00CF2B06"/>
    <w:rsid w:val="00CF2C94"/>
    <w:rsid w:val="00CF2D13"/>
    <w:rsid w:val="00CF2EBA"/>
    <w:rsid w:val="00CF2F74"/>
    <w:rsid w:val="00CF340E"/>
    <w:rsid w:val="00CF34D5"/>
    <w:rsid w:val="00CF3764"/>
    <w:rsid w:val="00CF3807"/>
    <w:rsid w:val="00CF3944"/>
    <w:rsid w:val="00CF3A75"/>
    <w:rsid w:val="00CF3AFC"/>
    <w:rsid w:val="00CF3CBE"/>
    <w:rsid w:val="00CF420E"/>
    <w:rsid w:val="00CF4547"/>
    <w:rsid w:val="00CF478A"/>
    <w:rsid w:val="00CF4AF0"/>
    <w:rsid w:val="00CF4B71"/>
    <w:rsid w:val="00CF555B"/>
    <w:rsid w:val="00CF5643"/>
    <w:rsid w:val="00CF577F"/>
    <w:rsid w:val="00CF5B6C"/>
    <w:rsid w:val="00CF5BB0"/>
    <w:rsid w:val="00CF5C07"/>
    <w:rsid w:val="00CF5CF5"/>
    <w:rsid w:val="00CF5FDB"/>
    <w:rsid w:val="00CF682E"/>
    <w:rsid w:val="00CF68A1"/>
    <w:rsid w:val="00CF6A19"/>
    <w:rsid w:val="00CF6C47"/>
    <w:rsid w:val="00CF6EF8"/>
    <w:rsid w:val="00CF700F"/>
    <w:rsid w:val="00CF71C4"/>
    <w:rsid w:val="00CF734C"/>
    <w:rsid w:val="00CF74D9"/>
    <w:rsid w:val="00CF7507"/>
    <w:rsid w:val="00CF7784"/>
    <w:rsid w:val="00CF794E"/>
    <w:rsid w:val="00CF7F35"/>
    <w:rsid w:val="00D004A6"/>
    <w:rsid w:val="00D00C14"/>
    <w:rsid w:val="00D00D63"/>
    <w:rsid w:val="00D00DF2"/>
    <w:rsid w:val="00D00FC7"/>
    <w:rsid w:val="00D011A9"/>
    <w:rsid w:val="00D013D9"/>
    <w:rsid w:val="00D013DA"/>
    <w:rsid w:val="00D014B8"/>
    <w:rsid w:val="00D014FE"/>
    <w:rsid w:val="00D01664"/>
    <w:rsid w:val="00D01752"/>
    <w:rsid w:val="00D01870"/>
    <w:rsid w:val="00D01937"/>
    <w:rsid w:val="00D01979"/>
    <w:rsid w:val="00D01D57"/>
    <w:rsid w:val="00D01DC0"/>
    <w:rsid w:val="00D0203D"/>
    <w:rsid w:val="00D021CF"/>
    <w:rsid w:val="00D0220E"/>
    <w:rsid w:val="00D02427"/>
    <w:rsid w:val="00D0265A"/>
    <w:rsid w:val="00D0275E"/>
    <w:rsid w:val="00D031B6"/>
    <w:rsid w:val="00D03278"/>
    <w:rsid w:val="00D0375F"/>
    <w:rsid w:val="00D0391E"/>
    <w:rsid w:val="00D03D4F"/>
    <w:rsid w:val="00D03E95"/>
    <w:rsid w:val="00D040B5"/>
    <w:rsid w:val="00D040D0"/>
    <w:rsid w:val="00D04263"/>
    <w:rsid w:val="00D04309"/>
    <w:rsid w:val="00D0463F"/>
    <w:rsid w:val="00D0472A"/>
    <w:rsid w:val="00D047CF"/>
    <w:rsid w:val="00D048D5"/>
    <w:rsid w:val="00D04932"/>
    <w:rsid w:val="00D04975"/>
    <w:rsid w:val="00D04B4E"/>
    <w:rsid w:val="00D04BE9"/>
    <w:rsid w:val="00D04C2C"/>
    <w:rsid w:val="00D04C70"/>
    <w:rsid w:val="00D04E70"/>
    <w:rsid w:val="00D0508E"/>
    <w:rsid w:val="00D05121"/>
    <w:rsid w:val="00D051D8"/>
    <w:rsid w:val="00D0523F"/>
    <w:rsid w:val="00D05250"/>
    <w:rsid w:val="00D0530C"/>
    <w:rsid w:val="00D0554C"/>
    <w:rsid w:val="00D05584"/>
    <w:rsid w:val="00D0581B"/>
    <w:rsid w:val="00D058C3"/>
    <w:rsid w:val="00D0594B"/>
    <w:rsid w:val="00D0595A"/>
    <w:rsid w:val="00D06362"/>
    <w:rsid w:val="00D06498"/>
    <w:rsid w:val="00D06532"/>
    <w:rsid w:val="00D06560"/>
    <w:rsid w:val="00D067AB"/>
    <w:rsid w:val="00D067AD"/>
    <w:rsid w:val="00D067B4"/>
    <w:rsid w:val="00D068DC"/>
    <w:rsid w:val="00D068EA"/>
    <w:rsid w:val="00D06A9A"/>
    <w:rsid w:val="00D07439"/>
    <w:rsid w:val="00D07509"/>
    <w:rsid w:val="00D076FB"/>
    <w:rsid w:val="00D0785A"/>
    <w:rsid w:val="00D1008C"/>
    <w:rsid w:val="00D10177"/>
    <w:rsid w:val="00D10181"/>
    <w:rsid w:val="00D10347"/>
    <w:rsid w:val="00D103CB"/>
    <w:rsid w:val="00D104BB"/>
    <w:rsid w:val="00D104ED"/>
    <w:rsid w:val="00D106EE"/>
    <w:rsid w:val="00D10856"/>
    <w:rsid w:val="00D10896"/>
    <w:rsid w:val="00D1097E"/>
    <w:rsid w:val="00D10BE3"/>
    <w:rsid w:val="00D10BE9"/>
    <w:rsid w:val="00D10D57"/>
    <w:rsid w:val="00D10F22"/>
    <w:rsid w:val="00D1102F"/>
    <w:rsid w:val="00D110DD"/>
    <w:rsid w:val="00D1113C"/>
    <w:rsid w:val="00D114C2"/>
    <w:rsid w:val="00D11526"/>
    <w:rsid w:val="00D115C7"/>
    <w:rsid w:val="00D116DE"/>
    <w:rsid w:val="00D11DDC"/>
    <w:rsid w:val="00D11E49"/>
    <w:rsid w:val="00D11EC4"/>
    <w:rsid w:val="00D11FDE"/>
    <w:rsid w:val="00D11FF8"/>
    <w:rsid w:val="00D121B8"/>
    <w:rsid w:val="00D12318"/>
    <w:rsid w:val="00D12684"/>
    <w:rsid w:val="00D12882"/>
    <w:rsid w:val="00D12A04"/>
    <w:rsid w:val="00D12AFB"/>
    <w:rsid w:val="00D12B4E"/>
    <w:rsid w:val="00D12BD8"/>
    <w:rsid w:val="00D12C91"/>
    <w:rsid w:val="00D12F79"/>
    <w:rsid w:val="00D132C0"/>
    <w:rsid w:val="00D136EB"/>
    <w:rsid w:val="00D1372B"/>
    <w:rsid w:val="00D13739"/>
    <w:rsid w:val="00D13751"/>
    <w:rsid w:val="00D139E4"/>
    <w:rsid w:val="00D13E37"/>
    <w:rsid w:val="00D13EB3"/>
    <w:rsid w:val="00D13EC7"/>
    <w:rsid w:val="00D13ED8"/>
    <w:rsid w:val="00D141FF"/>
    <w:rsid w:val="00D14550"/>
    <w:rsid w:val="00D1491F"/>
    <w:rsid w:val="00D14A3C"/>
    <w:rsid w:val="00D14FCC"/>
    <w:rsid w:val="00D152B4"/>
    <w:rsid w:val="00D15335"/>
    <w:rsid w:val="00D15356"/>
    <w:rsid w:val="00D15420"/>
    <w:rsid w:val="00D1571F"/>
    <w:rsid w:val="00D15804"/>
    <w:rsid w:val="00D15C64"/>
    <w:rsid w:val="00D162BA"/>
    <w:rsid w:val="00D162FC"/>
    <w:rsid w:val="00D16520"/>
    <w:rsid w:val="00D166AB"/>
    <w:rsid w:val="00D16BDC"/>
    <w:rsid w:val="00D16DBF"/>
    <w:rsid w:val="00D170FC"/>
    <w:rsid w:val="00D171A4"/>
    <w:rsid w:val="00D17205"/>
    <w:rsid w:val="00D172F7"/>
    <w:rsid w:val="00D17324"/>
    <w:rsid w:val="00D17468"/>
    <w:rsid w:val="00D174CC"/>
    <w:rsid w:val="00D17640"/>
    <w:rsid w:val="00D1768A"/>
    <w:rsid w:val="00D176BC"/>
    <w:rsid w:val="00D17892"/>
    <w:rsid w:val="00D17945"/>
    <w:rsid w:val="00D179C5"/>
    <w:rsid w:val="00D179EB"/>
    <w:rsid w:val="00D17A70"/>
    <w:rsid w:val="00D17D10"/>
    <w:rsid w:val="00D17DED"/>
    <w:rsid w:val="00D17F27"/>
    <w:rsid w:val="00D17FCB"/>
    <w:rsid w:val="00D17FE6"/>
    <w:rsid w:val="00D200EB"/>
    <w:rsid w:val="00D2060A"/>
    <w:rsid w:val="00D2063E"/>
    <w:rsid w:val="00D206AB"/>
    <w:rsid w:val="00D20AA9"/>
    <w:rsid w:val="00D20C57"/>
    <w:rsid w:val="00D20EF4"/>
    <w:rsid w:val="00D20F0E"/>
    <w:rsid w:val="00D20F6C"/>
    <w:rsid w:val="00D20FD6"/>
    <w:rsid w:val="00D2112E"/>
    <w:rsid w:val="00D21203"/>
    <w:rsid w:val="00D212F0"/>
    <w:rsid w:val="00D21870"/>
    <w:rsid w:val="00D21876"/>
    <w:rsid w:val="00D2193D"/>
    <w:rsid w:val="00D219AA"/>
    <w:rsid w:val="00D219AE"/>
    <w:rsid w:val="00D21B41"/>
    <w:rsid w:val="00D21BF3"/>
    <w:rsid w:val="00D21D24"/>
    <w:rsid w:val="00D21F37"/>
    <w:rsid w:val="00D21F5A"/>
    <w:rsid w:val="00D22091"/>
    <w:rsid w:val="00D22104"/>
    <w:rsid w:val="00D222DB"/>
    <w:rsid w:val="00D225F1"/>
    <w:rsid w:val="00D2280F"/>
    <w:rsid w:val="00D22829"/>
    <w:rsid w:val="00D228F7"/>
    <w:rsid w:val="00D22938"/>
    <w:rsid w:val="00D22A6B"/>
    <w:rsid w:val="00D22AE2"/>
    <w:rsid w:val="00D22E0E"/>
    <w:rsid w:val="00D22F53"/>
    <w:rsid w:val="00D2337C"/>
    <w:rsid w:val="00D2348A"/>
    <w:rsid w:val="00D234E4"/>
    <w:rsid w:val="00D235D7"/>
    <w:rsid w:val="00D23691"/>
    <w:rsid w:val="00D2369E"/>
    <w:rsid w:val="00D2380C"/>
    <w:rsid w:val="00D2386E"/>
    <w:rsid w:val="00D23A8E"/>
    <w:rsid w:val="00D23C30"/>
    <w:rsid w:val="00D23C6F"/>
    <w:rsid w:val="00D23C98"/>
    <w:rsid w:val="00D23E29"/>
    <w:rsid w:val="00D23F7B"/>
    <w:rsid w:val="00D23F83"/>
    <w:rsid w:val="00D240E8"/>
    <w:rsid w:val="00D241F6"/>
    <w:rsid w:val="00D242F6"/>
    <w:rsid w:val="00D24EF1"/>
    <w:rsid w:val="00D25464"/>
    <w:rsid w:val="00D257AE"/>
    <w:rsid w:val="00D25950"/>
    <w:rsid w:val="00D26001"/>
    <w:rsid w:val="00D2603C"/>
    <w:rsid w:val="00D26075"/>
    <w:rsid w:val="00D26315"/>
    <w:rsid w:val="00D263A1"/>
    <w:rsid w:val="00D26663"/>
    <w:rsid w:val="00D26AAE"/>
    <w:rsid w:val="00D26AC1"/>
    <w:rsid w:val="00D26B12"/>
    <w:rsid w:val="00D26E17"/>
    <w:rsid w:val="00D2726C"/>
    <w:rsid w:val="00D2765E"/>
    <w:rsid w:val="00D27668"/>
    <w:rsid w:val="00D279B3"/>
    <w:rsid w:val="00D27AB1"/>
    <w:rsid w:val="00D27ACC"/>
    <w:rsid w:val="00D27B58"/>
    <w:rsid w:val="00D27E55"/>
    <w:rsid w:val="00D303A8"/>
    <w:rsid w:val="00D303FE"/>
    <w:rsid w:val="00D30433"/>
    <w:rsid w:val="00D305FD"/>
    <w:rsid w:val="00D306F9"/>
    <w:rsid w:val="00D30C0B"/>
    <w:rsid w:val="00D30FC2"/>
    <w:rsid w:val="00D30FD2"/>
    <w:rsid w:val="00D310D2"/>
    <w:rsid w:val="00D31262"/>
    <w:rsid w:val="00D313A0"/>
    <w:rsid w:val="00D313E5"/>
    <w:rsid w:val="00D31684"/>
    <w:rsid w:val="00D316CA"/>
    <w:rsid w:val="00D316F2"/>
    <w:rsid w:val="00D318B2"/>
    <w:rsid w:val="00D318BC"/>
    <w:rsid w:val="00D31B1F"/>
    <w:rsid w:val="00D31BC9"/>
    <w:rsid w:val="00D31DB5"/>
    <w:rsid w:val="00D31E6C"/>
    <w:rsid w:val="00D31F05"/>
    <w:rsid w:val="00D32211"/>
    <w:rsid w:val="00D32659"/>
    <w:rsid w:val="00D32709"/>
    <w:rsid w:val="00D32765"/>
    <w:rsid w:val="00D32AA1"/>
    <w:rsid w:val="00D32CE0"/>
    <w:rsid w:val="00D32D7E"/>
    <w:rsid w:val="00D33155"/>
    <w:rsid w:val="00D33185"/>
    <w:rsid w:val="00D3319C"/>
    <w:rsid w:val="00D333C9"/>
    <w:rsid w:val="00D33791"/>
    <w:rsid w:val="00D33944"/>
    <w:rsid w:val="00D33BB3"/>
    <w:rsid w:val="00D33BB6"/>
    <w:rsid w:val="00D33BC3"/>
    <w:rsid w:val="00D33D0F"/>
    <w:rsid w:val="00D33E0A"/>
    <w:rsid w:val="00D33E21"/>
    <w:rsid w:val="00D34304"/>
    <w:rsid w:val="00D3442A"/>
    <w:rsid w:val="00D3469D"/>
    <w:rsid w:val="00D3479C"/>
    <w:rsid w:val="00D34D63"/>
    <w:rsid w:val="00D35003"/>
    <w:rsid w:val="00D3528C"/>
    <w:rsid w:val="00D352BC"/>
    <w:rsid w:val="00D35378"/>
    <w:rsid w:val="00D353BC"/>
    <w:rsid w:val="00D35452"/>
    <w:rsid w:val="00D35455"/>
    <w:rsid w:val="00D354E5"/>
    <w:rsid w:val="00D3554C"/>
    <w:rsid w:val="00D35877"/>
    <w:rsid w:val="00D35BEE"/>
    <w:rsid w:val="00D35E09"/>
    <w:rsid w:val="00D3600F"/>
    <w:rsid w:val="00D3609F"/>
    <w:rsid w:val="00D361E1"/>
    <w:rsid w:val="00D3621E"/>
    <w:rsid w:val="00D36903"/>
    <w:rsid w:val="00D36954"/>
    <w:rsid w:val="00D36B4F"/>
    <w:rsid w:val="00D36BF3"/>
    <w:rsid w:val="00D36C3B"/>
    <w:rsid w:val="00D36C40"/>
    <w:rsid w:val="00D36F51"/>
    <w:rsid w:val="00D3718A"/>
    <w:rsid w:val="00D371EB"/>
    <w:rsid w:val="00D37684"/>
    <w:rsid w:val="00D37853"/>
    <w:rsid w:val="00D37901"/>
    <w:rsid w:val="00D37C41"/>
    <w:rsid w:val="00D37E9E"/>
    <w:rsid w:val="00D400E8"/>
    <w:rsid w:val="00D40107"/>
    <w:rsid w:val="00D4010A"/>
    <w:rsid w:val="00D402A1"/>
    <w:rsid w:val="00D406E9"/>
    <w:rsid w:val="00D40717"/>
    <w:rsid w:val="00D40806"/>
    <w:rsid w:val="00D40A6D"/>
    <w:rsid w:val="00D40BF5"/>
    <w:rsid w:val="00D411CE"/>
    <w:rsid w:val="00D4121A"/>
    <w:rsid w:val="00D413E9"/>
    <w:rsid w:val="00D41511"/>
    <w:rsid w:val="00D41A00"/>
    <w:rsid w:val="00D42246"/>
    <w:rsid w:val="00D4232C"/>
    <w:rsid w:val="00D429C0"/>
    <w:rsid w:val="00D42B34"/>
    <w:rsid w:val="00D42B37"/>
    <w:rsid w:val="00D42D86"/>
    <w:rsid w:val="00D42DEE"/>
    <w:rsid w:val="00D42F11"/>
    <w:rsid w:val="00D43126"/>
    <w:rsid w:val="00D432B7"/>
    <w:rsid w:val="00D43553"/>
    <w:rsid w:val="00D435FD"/>
    <w:rsid w:val="00D43624"/>
    <w:rsid w:val="00D436FC"/>
    <w:rsid w:val="00D43930"/>
    <w:rsid w:val="00D43AA2"/>
    <w:rsid w:val="00D43AD7"/>
    <w:rsid w:val="00D43B05"/>
    <w:rsid w:val="00D43B4D"/>
    <w:rsid w:val="00D43B6F"/>
    <w:rsid w:val="00D43BCE"/>
    <w:rsid w:val="00D43DF9"/>
    <w:rsid w:val="00D44056"/>
    <w:rsid w:val="00D44C72"/>
    <w:rsid w:val="00D45518"/>
    <w:rsid w:val="00D4570E"/>
    <w:rsid w:val="00D458E3"/>
    <w:rsid w:val="00D459A1"/>
    <w:rsid w:val="00D45EC7"/>
    <w:rsid w:val="00D4658D"/>
    <w:rsid w:val="00D4674B"/>
    <w:rsid w:val="00D46A0D"/>
    <w:rsid w:val="00D46B5F"/>
    <w:rsid w:val="00D473D3"/>
    <w:rsid w:val="00D4773E"/>
    <w:rsid w:val="00D479AB"/>
    <w:rsid w:val="00D47CEA"/>
    <w:rsid w:val="00D47D97"/>
    <w:rsid w:val="00D47E52"/>
    <w:rsid w:val="00D504E1"/>
    <w:rsid w:val="00D505E9"/>
    <w:rsid w:val="00D505F1"/>
    <w:rsid w:val="00D50C20"/>
    <w:rsid w:val="00D50E41"/>
    <w:rsid w:val="00D50E9F"/>
    <w:rsid w:val="00D50F6A"/>
    <w:rsid w:val="00D50FC6"/>
    <w:rsid w:val="00D51060"/>
    <w:rsid w:val="00D51323"/>
    <w:rsid w:val="00D5141B"/>
    <w:rsid w:val="00D514CA"/>
    <w:rsid w:val="00D51526"/>
    <w:rsid w:val="00D516B0"/>
    <w:rsid w:val="00D5171D"/>
    <w:rsid w:val="00D51749"/>
    <w:rsid w:val="00D517F6"/>
    <w:rsid w:val="00D51AB8"/>
    <w:rsid w:val="00D51AEC"/>
    <w:rsid w:val="00D52323"/>
    <w:rsid w:val="00D5273F"/>
    <w:rsid w:val="00D52749"/>
    <w:rsid w:val="00D52751"/>
    <w:rsid w:val="00D52976"/>
    <w:rsid w:val="00D53211"/>
    <w:rsid w:val="00D535BF"/>
    <w:rsid w:val="00D538F1"/>
    <w:rsid w:val="00D53A72"/>
    <w:rsid w:val="00D53C57"/>
    <w:rsid w:val="00D53D11"/>
    <w:rsid w:val="00D53E8D"/>
    <w:rsid w:val="00D54267"/>
    <w:rsid w:val="00D54318"/>
    <w:rsid w:val="00D54435"/>
    <w:rsid w:val="00D546E1"/>
    <w:rsid w:val="00D547C4"/>
    <w:rsid w:val="00D5495B"/>
    <w:rsid w:val="00D54A4C"/>
    <w:rsid w:val="00D54A4D"/>
    <w:rsid w:val="00D54B57"/>
    <w:rsid w:val="00D54BE3"/>
    <w:rsid w:val="00D54C83"/>
    <w:rsid w:val="00D54F08"/>
    <w:rsid w:val="00D55194"/>
    <w:rsid w:val="00D553CA"/>
    <w:rsid w:val="00D55675"/>
    <w:rsid w:val="00D55693"/>
    <w:rsid w:val="00D558E1"/>
    <w:rsid w:val="00D55919"/>
    <w:rsid w:val="00D55DA4"/>
    <w:rsid w:val="00D5624A"/>
    <w:rsid w:val="00D56477"/>
    <w:rsid w:val="00D56931"/>
    <w:rsid w:val="00D57173"/>
    <w:rsid w:val="00D5734E"/>
    <w:rsid w:val="00D57500"/>
    <w:rsid w:val="00D575D4"/>
    <w:rsid w:val="00D57898"/>
    <w:rsid w:val="00D57A6C"/>
    <w:rsid w:val="00D57B5C"/>
    <w:rsid w:val="00D57CAA"/>
    <w:rsid w:val="00D57CF0"/>
    <w:rsid w:val="00D57F04"/>
    <w:rsid w:val="00D601F0"/>
    <w:rsid w:val="00D6058D"/>
    <w:rsid w:val="00D6068E"/>
    <w:rsid w:val="00D60BA7"/>
    <w:rsid w:val="00D60D26"/>
    <w:rsid w:val="00D60EA8"/>
    <w:rsid w:val="00D60EE6"/>
    <w:rsid w:val="00D60F52"/>
    <w:rsid w:val="00D61039"/>
    <w:rsid w:val="00D610F8"/>
    <w:rsid w:val="00D61173"/>
    <w:rsid w:val="00D611BB"/>
    <w:rsid w:val="00D611FC"/>
    <w:rsid w:val="00D6132B"/>
    <w:rsid w:val="00D61506"/>
    <w:rsid w:val="00D618C3"/>
    <w:rsid w:val="00D6192B"/>
    <w:rsid w:val="00D61B20"/>
    <w:rsid w:val="00D61B84"/>
    <w:rsid w:val="00D61BB3"/>
    <w:rsid w:val="00D62339"/>
    <w:rsid w:val="00D623BB"/>
    <w:rsid w:val="00D62672"/>
    <w:rsid w:val="00D6279D"/>
    <w:rsid w:val="00D62BEE"/>
    <w:rsid w:val="00D62DF4"/>
    <w:rsid w:val="00D62E73"/>
    <w:rsid w:val="00D62E7B"/>
    <w:rsid w:val="00D62EBD"/>
    <w:rsid w:val="00D63034"/>
    <w:rsid w:val="00D630C1"/>
    <w:rsid w:val="00D633DB"/>
    <w:rsid w:val="00D6363A"/>
    <w:rsid w:val="00D6375B"/>
    <w:rsid w:val="00D637F0"/>
    <w:rsid w:val="00D63A60"/>
    <w:rsid w:val="00D63AEC"/>
    <w:rsid w:val="00D63B6F"/>
    <w:rsid w:val="00D63BF2"/>
    <w:rsid w:val="00D63CF7"/>
    <w:rsid w:val="00D63E9C"/>
    <w:rsid w:val="00D641B0"/>
    <w:rsid w:val="00D64B4F"/>
    <w:rsid w:val="00D64F4A"/>
    <w:rsid w:val="00D6505F"/>
    <w:rsid w:val="00D65155"/>
    <w:rsid w:val="00D6536B"/>
    <w:rsid w:val="00D6537E"/>
    <w:rsid w:val="00D654A5"/>
    <w:rsid w:val="00D65682"/>
    <w:rsid w:val="00D6575C"/>
    <w:rsid w:val="00D65A0B"/>
    <w:rsid w:val="00D65ABC"/>
    <w:rsid w:val="00D65AF3"/>
    <w:rsid w:val="00D65B86"/>
    <w:rsid w:val="00D65F58"/>
    <w:rsid w:val="00D66250"/>
    <w:rsid w:val="00D66332"/>
    <w:rsid w:val="00D66442"/>
    <w:rsid w:val="00D66834"/>
    <w:rsid w:val="00D66BDC"/>
    <w:rsid w:val="00D671C8"/>
    <w:rsid w:val="00D672F1"/>
    <w:rsid w:val="00D67659"/>
    <w:rsid w:val="00D677BB"/>
    <w:rsid w:val="00D678C1"/>
    <w:rsid w:val="00D67A39"/>
    <w:rsid w:val="00D67C6F"/>
    <w:rsid w:val="00D70561"/>
    <w:rsid w:val="00D70645"/>
    <w:rsid w:val="00D707CF"/>
    <w:rsid w:val="00D709B8"/>
    <w:rsid w:val="00D70D2F"/>
    <w:rsid w:val="00D70D60"/>
    <w:rsid w:val="00D70D65"/>
    <w:rsid w:val="00D70E35"/>
    <w:rsid w:val="00D70E60"/>
    <w:rsid w:val="00D70E78"/>
    <w:rsid w:val="00D70F1C"/>
    <w:rsid w:val="00D70FD9"/>
    <w:rsid w:val="00D7152F"/>
    <w:rsid w:val="00D717C7"/>
    <w:rsid w:val="00D71958"/>
    <w:rsid w:val="00D71A8F"/>
    <w:rsid w:val="00D71AB4"/>
    <w:rsid w:val="00D71D07"/>
    <w:rsid w:val="00D71D98"/>
    <w:rsid w:val="00D71DBE"/>
    <w:rsid w:val="00D71E2B"/>
    <w:rsid w:val="00D71FC8"/>
    <w:rsid w:val="00D72046"/>
    <w:rsid w:val="00D72352"/>
    <w:rsid w:val="00D723D3"/>
    <w:rsid w:val="00D725B1"/>
    <w:rsid w:val="00D7276A"/>
    <w:rsid w:val="00D72DFC"/>
    <w:rsid w:val="00D72EDC"/>
    <w:rsid w:val="00D73151"/>
    <w:rsid w:val="00D73174"/>
    <w:rsid w:val="00D733DC"/>
    <w:rsid w:val="00D7345F"/>
    <w:rsid w:val="00D73591"/>
    <w:rsid w:val="00D73AA4"/>
    <w:rsid w:val="00D73B59"/>
    <w:rsid w:val="00D73B65"/>
    <w:rsid w:val="00D73DE7"/>
    <w:rsid w:val="00D73FF1"/>
    <w:rsid w:val="00D74222"/>
    <w:rsid w:val="00D74505"/>
    <w:rsid w:val="00D74636"/>
    <w:rsid w:val="00D74915"/>
    <w:rsid w:val="00D74976"/>
    <w:rsid w:val="00D7497E"/>
    <w:rsid w:val="00D74A2F"/>
    <w:rsid w:val="00D74EBC"/>
    <w:rsid w:val="00D75016"/>
    <w:rsid w:val="00D7588B"/>
    <w:rsid w:val="00D759A1"/>
    <w:rsid w:val="00D759CC"/>
    <w:rsid w:val="00D762DB"/>
    <w:rsid w:val="00D762FE"/>
    <w:rsid w:val="00D76310"/>
    <w:rsid w:val="00D76311"/>
    <w:rsid w:val="00D764F9"/>
    <w:rsid w:val="00D76549"/>
    <w:rsid w:val="00D76597"/>
    <w:rsid w:val="00D76AD8"/>
    <w:rsid w:val="00D76BC2"/>
    <w:rsid w:val="00D76DD2"/>
    <w:rsid w:val="00D770B3"/>
    <w:rsid w:val="00D771D6"/>
    <w:rsid w:val="00D77517"/>
    <w:rsid w:val="00D77566"/>
    <w:rsid w:val="00D776C8"/>
    <w:rsid w:val="00D77B70"/>
    <w:rsid w:val="00D77B8C"/>
    <w:rsid w:val="00D80045"/>
    <w:rsid w:val="00D80732"/>
    <w:rsid w:val="00D80A8C"/>
    <w:rsid w:val="00D80C03"/>
    <w:rsid w:val="00D80FB5"/>
    <w:rsid w:val="00D810ED"/>
    <w:rsid w:val="00D81101"/>
    <w:rsid w:val="00D8144D"/>
    <w:rsid w:val="00D8176A"/>
    <w:rsid w:val="00D8178F"/>
    <w:rsid w:val="00D81855"/>
    <w:rsid w:val="00D81A35"/>
    <w:rsid w:val="00D81AF0"/>
    <w:rsid w:val="00D81B2D"/>
    <w:rsid w:val="00D81B93"/>
    <w:rsid w:val="00D81F42"/>
    <w:rsid w:val="00D820DD"/>
    <w:rsid w:val="00D82246"/>
    <w:rsid w:val="00D827F4"/>
    <w:rsid w:val="00D82BF2"/>
    <w:rsid w:val="00D82E52"/>
    <w:rsid w:val="00D83230"/>
    <w:rsid w:val="00D83516"/>
    <w:rsid w:val="00D8353B"/>
    <w:rsid w:val="00D83564"/>
    <w:rsid w:val="00D836F1"/>
    <w:rsid w:val="00D83762"/>
    <w:rsid w:val="00D838E3"/>
    <w:rsid w:val="00D83CE0"/>
    <w:rsid w:val="00D83D63"/>
    <w:rsid w:val="00D83E43"/>
    <w:rsid w:val="00D8466C"/>
    <w:rsid w:val="00D848E7"/>
    <w:rsid w:val="00D84AF4"/>
    <w:rsid w:val="00D84DB0"/>
    <w:rsid w:val="00D84F61"/>
    <w:rsid w:val="00D8521B"/>
    <w:rsid w:val="00D8562F"/>
    <w:rsid w:val="00D857E8"/>
    <w:rsid w:val="00D858C2"/>
    <w:rsid w:val="00D858F5"/>
    <w:rsid w:val="00D85C1A"/>
    <w:rsid w:val="00D862B4"/>
    <w:rsid w:val="00D86315"/>
    <w:rsid w:val="00D8666F"/>
    <w:rsid w:val="00D8671A"/>
    <w:rsid w:val="00D86758"/>
    <w:rsid w:val="00D86A5A"/>
    <w:rsid w:val="00D86B62"/>
    <w:rsid w:val="00D86FCD"/>
    <w:rsid w:val="00D87140"/>
    <w:rsid w:val="00D871F0"/>
    <w:rsid w:val="00D87659"/>
    <w:rsid w:val="00D87733"/>
    <w:rsid w:val="00D879F6"/>
    <w:rsid w:val="00D87EDC"/>
    <w:rsid w:val="00D9004C"/>
    <w:rsid w:val="00D900FB"/>
    <w:rsid w:val="00D90245"/>
    <w:rsid w:val="00D903FC"/>
    <w:rsid w:val="00D90493"/>
    <w:rsid w:val="00D905AA"/>
    <w:rsid w:val="00D90971"/>
    <w:rsid w:val="00D9097F"/>
    <w:rsid w:val="00D90C4D"/>
    <w:rsid w:val="00D90E7D"/>
    <w:rsid w:val="00D91118"/>
    <w:rsid w:val="00D91214"/>
    <w:rsid w:val="00D912C1"/>
    <w:rsid w:val="00D9167F"/>
    <w:rsid w:val="00D91A3C"/>
    <w:rsid w:val="00D91AF5"/>
    <w:rsid w:val="00D92964"/>
    <w:rsid w:val="00D92C3B"/>
    <w:rsid w:val="00D930FF"/>
    <w:rsid w:val="00D933D5"/>
    <w:rsid w:val="00D93825"/>
    <w:rsid w:val="00D938B5"/>
    <w:rsid w:val="00D9399B"/>
    <w:rsid w:val="00D93D1F"/>
    <w:rsid w:val="00D93F55"/>
    <w:rsid w:val="00D93F8C"/>
    <w:rsid w:val="00D94374"/>
    <w:rsid w:val="00D945E5"/>
    <w:rsid w:val="00D94607"/>
    <w:rsid w:val="00D94947"/>
    <w:rsid w:val="00D94A62"/>
    <w:rsid w:val="00D94E8A"/>
    <w:rsid w:val="00D9505E"/>
    <w:rsid w:val="00D957EA"/>
    <w:rsid w:val="00D95B5F"/>
    <w:rsid w:val="00D95D12"/>
    <w:rsid w:val="00D95E7C"/>
    <w:rsid w:val="00D95F68"/>
    <w:rsid w:val="00D95F8A"/>
    <w:rsid w:val="00D962B0"/>
    <w:rsid w:val="00D962C8"/>
    <w:rsid w:val="00D9631B"/>
    <w:rsid w:val="00D965BF"/>
    <w:rsid w:val="00D96648"/>
    <w:rsid w:val="00D9665F"/>
    <w:rsid w:val="00D9678C"/>
    <w:rsid w:val="00D96886"/>
    <w:rsid w:val="00D96E96"/>
    <w:rsid w:val="00D97013"/>
    <w:rsid w:val="00D97089"/>
    <w:rsid w:val="00D971AA"/>
    <w:rsid w:val="00D975DB"/>
    <w:rsid w:val="00D977E5"/>
    <w:rsid w:val="00D979CD"/>
    <w:rsid w:val="00D97A76"/>
    <w:rsid w:val="00D97CAC"/>
    <w:rsid w:val="00D97CCE"/>
    <w:rsid w:val="00D97DC0"/>
    <w:rsid w:val="00D97F11"/>
    <w:rsid w:val="00D97FBD"/>
    <w:rsid w:val="00DA0091"/>
    <w:rsid w:val="00DA01EC"/>
    <w:rsid w:val="00DA022F"/>
    <w:rsid w:val="00DA0279"/>
    <w:rsid w:val="00DA0298"/>
    <w:rsid w:val="00DA02A6"/>
    <w:rsid w:val="00DA0677"/>
    <w:rsid w:val="00DA07DF"/>
    <w:rsid w:val="00DA0CE9"/>
    <w:rsid w:val="00DA0D9E"/>
    <w:rsid w:val="00DA0E12"/>
    <w:rsid w:val="00DA11C5"/>
    <w:rsid w:val="00DA14D4"/>
    <w:rsid w:val="00DA17D7"/>
    <w:rsid w:val="00DA1B3F"/>
    <w:rsid w:val="00DA1CB1"/>
    <w:rsid w:val="00DA1CE4"/>
    <w:rsid w:val="00DA1EA1"/>
    <w:rsid w:val="00DA1F3C"/>
    <w:rsid w:val="00DA213F"/>
    <w:rsid w:val="00DA2690"/>
    <w:rsid w:val="00DA2894"/>
    <w:rsid w:val="00DA292F"/>
    <w:rsid w:val="00DA2A79"/>
    <w:rsid w:val="00DA2A94"/>
    <w:rsid w:val="00DA2B1C"/>
    <w:rsid w:val="00DA2B28"/>
    <w:rsid w:val="00DA2BE1"/>
    <w:rsid w:val="00DA2C9C"/>
    <w:rsid w:val="00DA2DB3"/>
    <w:rsid w:val="00DA2DE8"/>
    <w:rsid w:val="00DA2E19"/>
    <w:rsid w:val="00DA3367"/>
    <w:rsid w:val="00DA3649"/>
    <w:rsid w:val="00DA364E"/>
    <w:rsid w:val="00DA37C2"/>
    <w:rsid w:val="00DA3AD7"/>
    <w:rsid w:val="00DA3CDE"/>
    <w:rsid w:val="00DA3D6B"/>
    <w:rsid w:val="00DA3DAB"/>
    <w:rsid w:val="00DA4045"/>
    <w:rsid w:val="00DA469F"/>
    <w:rsid w:val="00DA46FA"/>
    <w:rsid w:val="00DA4771"/>
    <w:rsid w:val="00DA4960"/>
    <w:rsid w:val="00DA4993"/>
    <w:rsid w:val="00DA49EC"/>
    <w:rsid w:val="00DA49F3"/>
    <w:rsid w:val="00DA4E7E"/>
    <w:rsid w:val="00DA52C2"/>
    <w:rsid w:val="00DA575E"/>
    <w:rsid w:val="00DA5790"/>
    <w:rsid w:val="00DA57DB"/>
    <w:rsid w:val="00DA5A3D"/>
    <w:rsid w:val="00DA5B01"/>
    <w:rsid w:val="00DA5B64"/>
    <w:rsid w:val="00DA5E57"/>
    <w:rsid w:val="00DA5E75"/>
    <w:rsid w:val="00DA5F34"/>
    <w:rsid w:val="00DA5F8A"/>
    <w:rsid w:val="00DA6028"/>
    <w:rsid w:val="00DA61BF"/>
    <w:rsid w:val="00DA6248"/>
    <w:rsid w:val="00DA6426"/>
    <w:rsid w:val="00DA642C"/>
    <w:rsid w:val="00DA645B"/>
    <w:rsid w:val="00DA6581"/>
    <w:rsid w:val="00DA6701"/>
    <w:rsid w:val="00DA684D"/>
    <w:rsid w:val="00DA687E"/>
    <w:rsid w:val="00DA690F"/>
    <w:rsid w:val="00DA6F0B"/>
    <w:rsid w:val="00DA6F46"/>
    <w:rsid w:val="00DA74DB"/>
    <w:rsid w:val="00DA7530"/>
    <w:rsid w:val="00DA7795"/>
    <w:rsid w:val="00DA7858"/>
    <w:rsid w:val="00DA78EF"/>
    <w:rsid w:val="00DA7C17"/>
    <w:rsid w:val="00DA7C2E"/>
    <w:rsid w:val="00DA7CBB"/>
    <w:rsid w:val="00DA7CBD"/>
    <w:rsid w:val="00DB000C"/>
    <w:rsid w:val="00DB0370"/>
    <w:rsid w:val="00DB0797"/>
    <w:rsid w:val="00DB0C19"/>
    <w:rsid w:val="00DB0F08"/>
    <w:rsid w:val="00DB0FA4"/>
    <w:rsid w:val="00DB0FF5"/>
    <w:rsid w:val="00DB1002"/>
    <w:rsid w:val="00DB147E"/>
    <w:rsid w:val="00DB1773"/>
    <w:rsid w:val="00DB1992"/>
    <w:rsid w:val="00DB1D32"/>
    <w:rsid w:val="00DB1E19"/>
    <w:rsid w:val="00DB2148"/>
    <w:rsid w:val="00DB21F1"/>
    <w:rsid w:val="00DB22CF"/>
    <w:rsid w:val="00DB2A48"/>
    <w:rsid w:val="00DB2BB9"/>
    <w:rsid w:val="00DB2E48"/>
    <w:rsid w:val="00DB3244"/>
    <w:rsid w:val="00DB34BA"/>
    <w:rsid w:val="00DB35E0"/>
    <w:rsid w:val="00DB35E3"/>
    <w:rsid w:val="00DB3F6B"/>
    <w:rsid w:val="00DB4037"/>
    <w:rsid w:val="00DB441C"/>
    <w:rsid w:val="00DB4536"/>
    <w:rsid w:val="00DB482D"/>
    <w:rsid w:val="00DB4BFE"/>
    <w:rsid w:val="00DB4C2B"/>
    <w:rsid w:val="00DB4C82"/>
    <w:rsid w:val="00DB4F82"/>
    <w:rsid w:val="00DB5158"/>
    <w:rsid w:val="00DB5361"/>
    <w:rsid w:val="00DB5618"/>
    <w:rsid w:val="00DB58D3"/>
    <w:rsid w:val="00DB5D33"/>
    <w:rsid w:val="00DB5DA8"/>
    <w:rsid w:val="00DB5DE7"/>
    <w:rsid w:val="00DB5DF6"/>
    <w:rsid w:val="00DB5EDF"/>
    <w:rsid w:val="00DB6371"/>
    <w:rsid w:val="00DB6774"/>
    <w:rsid w:val="00DB6A56"/>
    <w:rsid w:val="00DB6B10"/>
    <w:rsid w:val="00DB6F2B"/>
    <w:rsid w:val="00DB7947"/>
    <w:rsid w:val="00DB7F08"/>
    <w:rsid w:val="00DB7FCB"/>
    <w:rsid w:val="00DB7FD2"/>
    <w:rsid w:val="00DC0009"/>
    <w:rsid w:val="00DC0AA6"/>
    <w:rsid w:val="00DC0AE4"/>
    <w:rsid w:val="00DC0B60"/>
    <w:rsid w:val="00DC0C3D"/>
    <w:rsid w:val="00DC0C56"/>
    <w:rsid w:val="00DC0D2B"/>
    <w:rsid w:val="00DC0DAB"/>
    <w:rsid w:val="00DC120C"/>
    <w:rsid w:val="00DC1333"/>
    <w:rsid w:val="00DC1862"/>
    <w:rsid w:val="00DC1901"/>
    <w:rsid w:val="00DC1A38"/>
    <w:rsid w:val="00DC1A70"/>
    <w:rsid w:val="00DC1B1B"/>
    <w:rsid w:val="00DC1E29"/>
    <w:rsid w:val="00DC21AF"/>
    <w:rsid w:val="00DC225C"/>
    <w:rsid w:val="00DC233D"/>
    <w:rsid w:val="00DC24C6"/>
    <w:rsid w:val="00DC24D8"/>
    <w:rsid w:val="00DC2609"/>
    <w:rsid w:val="00DC2CC3"/>
    <w:rsid w:val="00DC2D14"/>
    <w:rsid w:val="00DC2E5A"/>
    <w:rsid w:val="00DC31A4"/>
    <w:rsid w:val="00DC3A62"/>
    <w:rsid w:val="00DC3AFD"/>
    <w:rsid w:val="00DC3BED"/>
    <w:rsid w:val="00DC3DB8"/>
    <w:rsid w:val="00DC4041"/>
    <w:rsid w:val="00DC422E"/>
    <w:rsid w:val="00DC453C"/>
    <w:rsid w:val="00DC47D2"/>
    <w:rsid w:val="00DC49C7"/>
    <w:rsid w:val="00DC4F1F"/>
    <w:rsid w:val="00DC500D"/>
    <w:rsid w:val="00DC5352"/>
    <w:rsid w:val="00DC537D"/>
    <w:rsid w:val="00DC53C1"/>
    <w:rsid w:val="00DC57EE"/>
    <w:rsid w:val="00DC5B78"/>
    <w:rsid w:val="00DC5C1B"/>
    <w:rsid w:val="00DC5E33"/>
    <w:rsid w:val="00DC610C"/>
    <w:rsid w:val="00DC64B3"/>
    <w:rsid w:val="00DC650B"/>
    <w:rsid w:val="00DC693D"/>
    <w:rsid w:val="00DC6957"/>
    <w:rsid w:val="00DC6ACE"/>
    <w:rsid w:val="00DC6DE8"/>
    <w:rsid w:val="00DC6FBA"/>
    <w:rsid w:val="00DC738E"/>
    <w:rsid w:val="00DC7A1A"/>
    <w:rsid w:val="00DC7B4B"/>
    <w:rsid w:val="00DC7BB4"/>
    <w:rsid w:val="00DC7CA1"/>
    <w:rsid w:val="00DC7CD0"/>
    <w:rsid w:val="00DC7F8A"/>
    <w:rsid w:val="00DD00EF"/>
    <w:rsid w:val="00DD05AE"/>
    <w:rsid w:val="00DD0842"/>
    <w:rsid w:val="00DD099C"/>
    <w:rsid w:val="00DD0A13"/>
    <w:rsid w:val="00DD0A75"/>
    <w:rsid w:val="00DD0A7D"/>
    <w:rsid w:val="00DD0B6A"/>
    <w:rsid w:val="00DD0C52"/>
    <w:rsid w:val="00DD0DAC"/>
    <w:rsid w:val="00DD1422"/>
    <w:rsid w:val="00DD17CB"/>
    <w:rsid w:val="00DD18C1"/>
    <w:rsid w:val="00DD19F3"/>
    <w:rsid w:val="00DD1BCB"/>
    <w:rsid w:val="00DD1C37"/>
    <w:rsid w:val="00DD1F0A"/>
    <w:rsid w:val="00DD2010"/>
    <w:rsid w:val="00DD2236"/>
    <w:rsid w:val="00DD2280"/>
    <w:rsid w:val="00DD238F"/>
    <w:rsid w:val="00DD2559"/>
    <w:rsid w:val="00DD2697"/>
    <w:rsid w:val="00DD26EB"/>
    <w:rsid w:val="00DD2752"/>
    <w:rsid w:val="00DD2829"/>
    <w:rsid w:val="00DD2C6B"/>
    <w:rsid w:val="00DD2D0C"/>
    <w:rsid w:val="00DD2D49"/>
    <w:rsid w:val="00DD2EAB"/>
    <w:rsid w:val="00DD3023"/>
    <w:rsid w:val="00DD31AD"/>
    <w:rsid w:val="00DD32A8"/>
    <w:rsid w:val="00DD36E0"/>
    <w:rsid w:val="00DD36E2"/>
    <w:rsid w:val="00DD3703"/>
    <w:rsid w:val="00DD379B"/>
    <w:rsid w:val="00DD37ED"/>
    <w:rsid w:val="00DD3C76"/>
    <w:rsid w:val="00DD4057"/>
    <w:rsid w:val="00DD409C"/>
    <w:rsid w:val="00DD4451"/>
    <w:rsid w:val="00DD4491"/>
    <w:rsid w:val="00DD4696"/>
    <w:rsid w:val="00DD4806"/>
    <w:rsid w:val="00DD4861"/>
    <w:rsid w:val="00DD4900"/>
    <w:rsid w:val="00DD4BE9"/>
    <w:rsid w:val="00DD4DB6"/>
    <w:rsid w:val="00DD4E6C"/>
    <w:rsid w:val="00DD5010"/>
    <w:rsid w:val="00DD5061"/>
    <w:rsid w:val="00DD5222"/>
    <w:rsid w:val="00DD533A"/>
    <w:rsid w:val="00DD537B"/>
    <w:rsid w:val="00DD54FF"/>
    <w:rsid w:val="00DD5A96"/>
    <w:rsid w:val="00DD5B47"/>
    <w:rsid w:val="00DD5C94"/>
    <w:rsid w:val="00DD5DEA"/>
    <w:rsid w:val="00DD5E43"/>
    <w:rsid w:val="00DD5FD3"/>
    <w:rsid w:val="00DD62F9"/>
    <w:rsid w:val="00DD6397"/>
    <w:rsid w:val="00DD667A"/>
    <w:rsid w:val="00DD67AC"/>
    <w:rsid w:val="00DD6BA1"/>
    <w:rsid w:val="00DD6D0E"/>
    <w:rsid w:val="00DD7080"/>
    <w:rsid w:val="00DD70BE"/>
    <w:rsid w:val="00DD73B7"/>
    <w:rsid w:val="00DD7565"/>
    <w:rsid w:val="00DD75F0"/>
    <w:rsid w:val="00DD762B"/>
    <w:rsid w:val="00DD7685"/>
    <w:rsid w:val="00DD773D"/>
    <w:rsid w:val="00DD7771"/>
    <w:rsid w:val="00DD7965"/>
    <w:rsid w:val="00DD7A04"/>
    <w:rsid w:val="00DD7ABD"/>
    <w:rsid w:val="00DE0241"/>
    <w:rsid w:val="00DE0388"/>
    <w:rsid w:val="00DE0442"/>
    <w:rsid w:val="00DE068C"/>
    <w:rsid w:val="00DE0949"/>
    <w:rsid w:val="00DE0BCF"/>
    <w:rsid w:val="00DE0DC2"/>
    <w:rsid w:val="00DE0F19"/>
    <w:rsid w:val="00DE1060"/>
    <w:rsid w:val="00DE121B"/>
    <w:rsid w:val="00DE176C"/>
    <w:rsid w:val="00DE18EE"/>
    <w:rsid w:val="00DE192A"/>
    <w:rsid w:val="00DE1938"/>
    <w:rsid w:val="00DE1A3C"/>
    <w:rsid w:val="00DE1B66"/>
    <w:rsid w:val="00DE1B67"/>
    <w:rsid w:val="00DE1CD8"/>
    <w:rsid w:val="00DE1E1F"/>
    <w:rsid w:val="00DE1FFB"/>
    <w:rsid w:val="00DE22E8"/>
    <w:rsid w:val="00DE2443"/>
    <w:rsid w:val="00DE271D"/>
    <w:rsid w:val="00DE28DC"/>
    <w:rsid w:val="00DE2BBA"/>
    <w:rsid w:val="00DE2BCA"/>
    <w:rsid w:val="00DE2C95"/>
    <w:rsid w:val="00DE2DE2"/>
    <w:rsid w:val="00DE2E2B"/>
    <w:rsid w:val="00DE3210"/>
    <w:rsid w:val="00DE3443"/>
    <w:rsid w:val="00DE3538"/>
    <w:rsid w:val="00DE359C"/>
    <w:rsid w:val="00DE3620"/>
    <w:rsid w:val="00DE369C"/>
    <w:rsid w:val="00DE3957"/>
    <w:rsid w:val="00DE3C45"/>
    <w:rsid w:val="00DE4377"/>
    <w:rsid w:val="00DE4681"/>
    <w:rsid w:val="00DE46DF"/>
    <w:rsid w:val="00DE4A22"/>
    <w:rsid w:val="00DE4C18"/>
    <w:rsid w:val="00DE4E35"/>
    <w:rsid w:val="00DE4EAF"/>
    <w:rsid w:val="00DE4FD6"/>
    <w:rsid w:val="00DE4FE1"/>
    <w:rsid w:val="00DE5295"/>
    <w:rsid w:val="00DE550F"/>
    <w:rsid w:val="00DE5543"/>
    <w:rsid w:val="00DE5658"/>
    <w:rsid w:val="00DE5808"/>
    <w:rsid w:val="00DE5BEC"/>
    <w:rsid w:val="00DE6097"/>
    <w:rsid w:val="00DE6292"/>
    <w:rsid w:val="00DE634C"/>
    <w:rsid w:val="00DE6542"/>
    <w:rsid w:val="00DE6769"/>
    <w:rsid w:val="00DE68FF"/>
    <w:rsid w:val="00DE69DE"/>
    <w:rsid w:val="00DE6C52"/>
    <w:rsid w:val="00DE6D72"/>
    <w:rsid w:val="00DE6FD8"/>
    <w:rsid w:val="00DE7014"/>
    <w:rsid w:val="00DE723F"/>
    <w:rsid w:val="00DE741C"/>
    <w:rsid w:val="00DE743C"/>
    <w:rsid w:val="00DF0078"/>
    <w:rsid w:val="00DF0218"/>
    <w:rsid w:val="00DF0284"/>
    <w:rsid w:val="00DF082C"/>
    <w:rsid w:val="00DF088B"/>
    <w:rsid w:val="00DF0909"/>
    <w:rsid w:val="00DF0A2E"/>
    <w:rsid w:val="00DF1129"/>
    <w:rsid w:val="00DF12B7"/>
    <w:rsid w:val="00DF1463"/>
    <w:rsid w:val="00DF1822"/>
    <w:rsid w:val="00DF1FD5"/>
    <w:rsid w:val="00DF2129"/>
    <w:rsid w:val="00DF2357"/>
    <w:rsid w:val="00DF237B"/>
    <w:rsid w:val="00DF264C"/>
    <w:rsid w:val="00DF274F"/>
    <w:rsid w:val="00DF2992"/>
    <w:rsid w:val="00DF29F8"/>
    <w:rsid w:val="00DF2BBA"/>
    <w:rsid w:val="00DF2C28"/>
    <w:rsid w:val="00DF2DDC"/>
    <w:rsid w:val="00DF2DDE"/>
    <w:rsid w:val="00DF2E39"/>
    <w:rsid w:val="00DF2E8E"/>
    <w:rsid w:val="00DF2FE1"/>
    <w:rsid w:val="00DF3187"/>
    <w:rsid w:val="00DF3199"/>
    <w:rsid w:val="00DF3251"/>
    <w:rsid w:val="00DF3260"/>
    <w:rsid w:val="00DF34BC"/>
    <w:rsid w:val="00DF3885"/>
    <w:rsid w:val="00DF3955"/>
    <w:rsid w:val="00DF3C3A"/>
    <w:rsid w:val="00DF3C93"/>
    <w:rsid w:val="00DF3DE8"/>
    <w:rsid w:val="00DF3FCB"/>
    <w:rsid w:val="00DF428A"/>
    <w:rsid w:val="00DF45B4"/>
    <w:rsid w:val="00DF470B"/>
    <w:rsid w:val="00DF4812"/>
    <w:rsid w:val="00DF48C9"/>
    <w:rsid w:val="00DF4FED"/>
    <w:rsid w:val="00DF5046"/>
    <w:rsid w:val="00DF5088"/>
    <w:rsid w:val="00DF50CB"/>
    <w:rsid w:val="00DF5195"/>
    <w:rsid w:val="00DF51F2"/>
    <w:rsid w:val="00DF52A6"/>
    <w:rsid w:val="00DF536B"/>
    <w:rsid w:val="00DF5726"/>
    <w:rsid w:val="00DF5F46"/>
    <w:rsid w:val="00DF6109"/>
    <w:rsid w:val="00DF6126"/>
    <w:rsid w:val="00DF616E"/>
    <w:rsid w:val="00DF617F"/>
    <w:rsid w:val="00DF6323"/>
    <w:rsid w:val="00DF65AA"/>
    <w:rsid w:val="00DF6717"/>
    <w:rsid w:val="00DF6734"/>
    <w:rsid w:val="00DF675C"/>
    <w:rsid w:val="00DF6987"/>
    <w:rsid w:val="00DF6BC8"/>
    <w:rsid w:val="00DF6BEA"/>
    <w:rsid w:val="00DF6CF6"/>
    <w:rsid w:val="00DF6D86"/>
    <w:rsid w:val="00DF6E1D"/>
    <w:rsid w:val="00DF7167"/>
    <w:rsid w:val="00DF717A"/>
    <w:rsid w:val="00DF71AC"/>
    <w:rsid w:val="00DF727C"/>
    <w:rsid w:val="00DF75CE"/>
    <w:rsid w:val="00DF7675"/>
    <w:rsid w:val="00DF76D4"/>
    <w:rsid w:val="00DF77D2"/>
    <w:rsid w:val="00DF781B"/>
    <w:rsid w:val="00DF7AE7"/>
    <w:rsid w:val="00DF7CA7"/>
    <w:rsid w:val="00DF7D3D"/>
    <w:rsid w:val="00E0020C"/>
    <w:rsid w:val="00E00332"/>
    <w:rsid w:val="00E00599"/>
    <w:rsid w:val="00E00695"/>
    <w:rsid w:val="00E00947"/>
    <w:rsid w:val="00E009F3"/>
    <w:rsid w:val="00E00BA6"/>
    <w:rsid w:val="00E00CB1"/>
    <w:rsid w:val="00E00D36"/>
    <w:rsid w:val="00E00D4C"/>
    <w:rsid w:val="00E00F76"/>
    <w:rsid w:val="00E0129E"/>
    <w:rsid w:val="00E013B4"/>
    <w:rsid w:val="00E01668"/>
    <w:rsid w:val="00E018B2"/>
    <w:rsid w:val="00E01C35"/>
    <w:rsid w:val="00E01FFB"/>
    <w:rsid w:val="00E02131"/>
    <w:rsid w:val="00E02655"/>
    <w:rsid w:val="00E0289F"/>
    <w:rsid w:val="00E02C36"/>
    <w:rsid w:val="00E02FEB"/>
    <w:rsid w:val="00E030A4"/>
    <w:rsid w:val="00E030C8"/>
    <w:rsid w:val="00E03156"/>
    <w:rsid w:val="00E031BD"/>
    <w:rsid w:val="00E031DB"/>
    <w:rsid w:val="00E032A8"/>
    <w:rsid w:val="00E032ED"/>
    <w:rsid w:val="00E0377F"/>
    <w:rsid w:val="00E03A7C"/>
    <w:rsid w:val="00E03C67"/>
    <w:rsid w:val="00E042B7"/>
    <w:rsid w:val="00E04312"/>
    <w:rsid w:val="00E0447C"/>
    <w:rsid w:val="00E0469E"/>
    <w:rsid w:val="00E0484C"/>
    <w:rsid w:val="00E048AD"/>
    <w:rsid w:val="00E04E38"/>
    <w:rsid w:val="00E051AC"/>
    <w:rsid w:val="00E05342"/>
    <w:rsid w:val="00E054C7"/>
    <w:rsid w:val="00E05529"/>
    <w:rsid w:val="00E055EE"/>
    <w:rsid w:val="00E0567C"/>
    <w:rsid w:val="00E05C9F"/>
    <w:rsid w:val="00E05FC3"/>
    <w:rsid w:val="00E06370"/>
    <w:rsid w:val="00E06A2E"/>
    <w:rsid w:val="00E06A7D"/>
    <w:rsid w:val="00E06CC0"/>
    <w:rsid w:val="00E06ED4"/>
    <w:rsid w:val="00E07049"/>
    <w:rsid w:val="00E078A3"/>
    <w:rsid w:val="00E078B4"/>
    <w:rsid w:val="00E07C16"/>
    <w:rsid w:val="00E07F8C"/>
    <w:rsid w:val="00E10591"/>
    <w:rsid w:val="00E105D2"/>
    <w:rsid w:val="00E1072E"/>
    <w:rsid w:val="00E1099D"/>
    <w:rsid w:val="00E11744"/>
    <w:rsid w:val="00E1197E"/>
    <w:rsid w:val="00E11B65"/>
    <w:rsid w:val="00E11DDC"/>
    <w:rsid w:val="00E11DE9"/>
    <w:rsid w:val="00E1226A"/>
    <w:rsid w:val="00E12760"/>
    <w:rsid w:val="00E12B25"/>
    <w:rsid w:val="00E12B97"/>
    <w:rsid w:val="00E12DCE"/>
    <w:rsid w:val="00E1312D"/>
    <w:rsid w:val="00E13197"/>
    <w:rsid w:val="00E131BE"/>
    <w:rsid w:val="00E13323"/>
    <w:rsid w:val="00E13754"/>
    <w:rsid w:val="00E138D6"/>
    <w:rsid w:val="00E13992"/>
    <w:rsid w:val="00E13F91"/>
    <w:rsid w:val="00E13FD6"/>
    <w:rsid w:val="00E14017"/>
    <w:rsid w:val="00E1422D"/>
    <w:rsid w:val="00E1427A"/>
    <w:rsid w:val="00E14427"/>
    <w:rsid w:val="00E1454C"/>
    <w:rsid w:val="00E1460D"/>
    <w:rsid w:val="00E1469C"/>
    <w:rsid w:val="00E1475D"/>
    <w:rsid w:val="00E1476F"/>
    <w:rsid w:val="00E14F15"/>
    <w:rsid w:val="00E1506A"/>
    <w:rsid w:val="00E15122"/>
    <w:rsid w:val="00E1513F"/>
    <w:rsid w:val="00E15283"/>
    <w:rsid w:val="00E1535B"/>
    <w:rsid w:val="00E153CD"/>
    <w:rsid w:val="00E153F4"/>
    <w:rsid w:val="00E15488"/>
    <w:rsid w:val="00E159FB"/>
    <w:rsid w:val="00E15DC5"/>
    <w:rsid w:val="00E15FF6"/>
    <w:rsid w:val="00E162B7"/>
    <w:rsid w:val="00E16451"/>
    <w:rsid w:val="00E16525"/>
    <w:rsid w:val="00E1655E"/>
    <w:rsid w:val="00E16A1F"/>
    <w:rsid w:val="00E16E04"/>
    <w:rsid w:val="00E16E0A"/>
    <w:rsid w:val="00E16E11"/>
    <w:rsid w:val="00E16E51"/>
    <w:rsid w:val="00E16E8F"/>
    <w:rsid w:val="00E16FA1"/>
    <w:rsid w:val="00E173CB"/>
    <w:rsid w:val="00E17467"/>
    <w:rsid w:val="00E17582"/>
    <w:rsid w:val="00E175BB"/>
    <w:rsid w:val="00E1767E"/>
    <w:rsid w:val="00E17BA5"/>
    <w:rsid w:val="00E17CF6"/>
    <w:rsid w:val="00E17FD6"/>
    <w:rsid w:val="00E17FF1"/>
    <w:rsid w:val="00E20101"/>
    <w:rsid w:val="00E204BF"/>
    <w:rsid w:val="00E20537"/>
    <w:rsid w:val="00E2091E"/>
    <w:rsid w:val="00E20992"/>
    <w:rsid w:val="00E20A28"/>
    <w:rsid w:val="00E20C77"/>
    <w:rsid w:val="00E21000"/>
    <w:rsid w:val="00E21109"/>
    <w:rsid w:val="00E21189"/>
    <w:rsid w:val="00E2140C"/>
    <w:rsid w:val="00E21612"/>
    <w:rsid w:val="00E2168A"/>
    <w:rsid w:val="00E216F6"/>
    <w:rsid w:val="00E2183D"/>
    <w:rsid w:val="00E21E0C"/>
    <w:rsid w:val="00E22835"/>
    <w:rsid w:val="00E228AC"/>
    <w:rsid w:val="00E22904"/>
    <w:rsid w:val="00E2293C"/>
    <w:rsid w:val="00E229AC"/>
    <w:rsid w:val="00E22A64"/>
    <w:rsid w:val="00E22A93"/>
    <w:rsid w:val="00E22C49"/>
    <w:rsid w:val="00E22D08"/>
    <w:rsid w:val="00E22F4E"/>
    <w:rsid w:val="00E2301A"/>
    <w:rsid w:val="00E23094"/>
    <w:rsid w:val="00E234DB"/>
    <w:rsid w:val="00E23538"/>
    <w:rsid w:val="00E236B1"/>
    <w:rsid w:val="00E23D42"/>
    <w:rsid w:val="00E23FFE"/>
    <w:rsid w:val="00E24284"/>
    <w:rsid w:val="00E243A5"/>
    <w:rsid w:val="00E24BE9"/>
    <w:rsid w:val="00E24DD2"/>
    <w:rsid w:val="00E252CB"/>
    <w:rsid w:val="00E2532A"/>
    <w:rsid w:val="00E25349"/>
    <w:rsid w:val="00E2568D"/>
    <w:rsid w:val="00E257B3"/>
    <w:rsid w:val="00E25A79"/>
    <w:rsid w:val="00E26009"/>
    <w:rsid w:val="00E26168"/>
    <w:rsid w:val="00E264DA"/>
    <w:rsid w:val="00E264F7"/>
    <w:rsid w:val="00E26506"/>
    <w:rsid w:val="00E2657A"/>
    <w:rsid w:val="00E2679E"/>
    <w:rsid w:val="00E26B86"/>
    <w:rsid w:val="00E26D41"/>
    <w:rsid w:val="00E26DE4"/>
    <w:rsid w:val="00E27495"/>
    <w:rsid w:val="00E2793C"/>
    <w:rsid w:val="00E2797B"/>
    <w:rsid w:val="00E279C1"/>
    <w:rsid w:val="00E279DF"/>
    <w:rsid w:val="00E27E3E"/>
    <w:rsid w:val="00E27ED1"/>
    <w:rsid w:val="00E30416"/>
    <w:rsid w:val="00E304DC"/>
    <w:rsid w:val="00E3063F"/>
    <w:rsid w:val="00E3078D"/>
    <w:rsid w:val="00E30A91"/>
    <w:rsid w:val="00E30C96"/>
    <w:rsid w:val="00E30CBA"/>
    <w:rsid w:val="00E30CEB"/>
    <w:rsid w:val="00E30D16"/>
    <w:rsid w:val="00E30D3A"/>
    <w:rsid w:val="00E30D3B"/>
    <w:rsid w:val="00E30EA7"/>
    <w:rsid w:val="00E30F49"/>
    <w:rsid w:val="00E3153D"/>
    <w:rsid w:val="00E316FC"/>
    <w:rsid w:val="00E318DF"/>
    <w:rsid w:val="00E318E0"/>
    <w:rsid w:val="00E31947"/>
    <w:rsid w:val="00E3194D"/>
    <w:rsid w:val="00E31979"/>
    <w:rsid w:val="00E31A1C"/>
    <w:rsid w:val="00E31C77"/>
    <w:rsid w:val="00E31DD8"/>
    <w:rsid w:val="00E31E0E"/>
    <w:rsid w:val="00E31F94"/>
    <w:rsid w:val="00E322FE"/>
    <w:rsid w:val="00E32422"/>
    <w:rsid w:val="00E32684"/>
    <w:rsid w:val="00E327E5"/>
    <w:rsid w:val="00E3292E"/>
    <w:rsid w:val="00E32AD5"/>
    <w:rsid w:val="00E32B95"/>
    <w:rsid w:val="00E32B9F"/>
    <w:rsid w:val="00E32D19"/>
    <w:rsid w:val="00E32EE9"/>
    <w:rsid w:val="00E3306D"/>
    <w:rsid w:val="00E330A0"/>
    <w:rsid w:val="00E33157"/>
    <w:rsid w:val="00E332E8"/>
    <w:rsid w:val="00E332F0"/>
    <w:rsid w:val="00E33621"/>
    <w:rsid w:val="00E3367A"/>
    <w:rsid w:val="00E33776"/>
    <w:rsid w:val="00E338BF"/>
    <w:rsid w:val="00E33CCD"/>
    <w:rsid w:val="00E33D15"/>
    <w:rsid w:val="00E33D86"/>
    <w:rsid w:val="00E33EE5"/>
    <w:rsid w:val="00E341FE"/>
    <w:rsid w:val="00E3420B"/>
    <w:rsid w:val="00E34438"/>
    <w:rsid w:val="00E34553"/>
    <w:rsid w:val="00E34767"/>
    <w:rsid w:val="00E3480C"/>
    <w:rsid w:val="00E34B83"/>
    <w:rsid w:val="00E34C6E"/>
    <w:rsid w:val="00E34E89"/>
    <w:rsid w:val="00E34F94"/>
    <w:rsid w:val="00E351E0"/>
    <w:rsid w:val="00E3539E"/>
    <w:rsid w:val="00E35677"/>
    <w:rsid w:val="00E356BB"/>
    <w:rsid w:val="00E358DC"/>
    <w:rsid w:val="00E35975"/>
    <w:rsid w:val="00E35E43"/>
    <w:rsid w:val="00E35FA0"/>
    <w:rsid w:val="00E365CB"/>
    <w:rsid w:val="00E366E1"/>
    <w:rsid w:val="00E36766"/>
    <w:rsid w:val="00E36B04"/>
    <w:rsid w:val="00E36C0E"/>
    <w:rsid w:val="00E36F5C"/>
    <w:rsid w:val="00E373F3"/>
    <w:rsid w:val="00E3740F"/>
    <w:rsid w:val="00E3744D"/>
    <w:rsid w:val="00E374EB"/>
    <w:rsid w:val="00E37B9C"/>
    <w:rsid w:val="00E37C86"/>
    <w:rsid w:val="00E37DA6"/>
    <w:rsid w:val="00E37F0C"/>
    <w:rsid w:val="00E40088"/>
    <w:rsid w:val="00E400F2"/>
    <w:rsid w:val="00E40284"/>
    <w:rsid w:val="00E40466"/>
    <w:rsid w:val="00E40568"/>
    <w:rsid w:val="00E40656"/>
    <w:rsid w:val="00E4085D"/>
    <w:rsid w:val="00E40865"/>
    <w:rsid w:val="00E40870"/>
    <w:rsid w:val="00E40A19"/>
    <w:rsid w:val="00E40AF1"/>
    <w:rsid w:val="00E40B70"/>
    <w:rsid w:val="00E40C01"/>
    <w:rsid w:val="00E40CD5"/>
    <w:rsid w:val="00E40F3E"/>
    <w:rsid w:val="00E40FFB"/>
    <w:rsid w:val="00E411C2"/>
    <w:rsid w:val="00E4136F"/>
    <w:rsid w:val="00E415E2"/>
    <w:rsid w:val="00E41890"/>
    <w:rsid w:val="00E41CFB"/>
    <w:rsid w:val="00E41D1C"/>
    <w:rsid w:val="00E41E3E"/>
    <w:rsid w:val="00E41E6A"/>
    <w:rsid w:val="00E42055"/>
    <w:rsid w:val="00E42190"/>
    <w:rsid w:val="00E422F8"/>
    <w:rsid w:val="00E4249E"/>
    <w:rsid w:val="00E4250B"/>
    <w:rsid w:val="00E42933"/>
    <w:rsid w:val="00E4299E"/>
    <w:rsid w:val="00E42A41"/>
    <w:rsid w:val="00E42B5B"/>
    <w:rsid w:val="00E42C75"/>
    <w:rsid w:val="00E42DA8"/>
    <w:rsid w:val="00E430A7"/>
    <w:rsid w:val="00E432EC"/>
    <w:rsid w:val="00E43386"/>
    <w:rsid w:val="00E439D8"/>
    <w:rsid w:val="00E43B31"/>
    <w:rsid w:val="00E43E85"/>
    <w:rsid w:val="00E4415B"/>
    <w:rsid w:val="00E441DC"/>
    <w:rsid w:val="00E4482D"/>
    <w:rsid w:val="00E44B16"/>
    <w:rsid w:val="00E44BC2"/>
    <w:rsid w:val="00E44DB4"/>
    <w:rsid w:val="00E44E13"/>
    <w:rsid w:val="00E45007"/>
    <w:rsid w:val="00E45050"/>
    <w:rsid w:val="00E4531D"/>
    <w:rsid w:val="00E45329"/>
    <w:rsid w:val="00E453FA"/>
    <w:rsid w:val="00E458A9"/>
    <w:rsid w:val="00E45A1A"/>
    <w:rsid w:val="00E45B75"/>
    <w:rsid w:val="00E45D5B"/>
    <w:rsid w:val="00E45D5C"/>
    <w:rsid w:val="00E45F6E"/>
    <w:rsid w:val="00E45FC8"/>
    <w:rsid w:val="00E460D2"/>
    <w:rsid w:val="00E46294"/>
    <w:rsid w:val="00E46455"/>
    <w:rsid w:val="00E46656"/>
    <w:rsid w:val="00E467E5"/>
    <w:rsid w:val="00E4683F"/>
    <w:rsid w:val="00E46852"/>
    <w:rsid w:val="00E46B75"/>
    <w:rsid w:val="00E470D2"/>
    <w:rsid w:val="00E47238"/>
    <w:rsid w:val="00E47632"/>
    <w:rsid w:val="00E47939"/>
    <w:rsid w:val="00E47AEA"/>
    <w:rsid w:val="00E47E83"/>
    <w:rsid w:val="00E5003B"/>
    <w:rsid w:val="00E50872"/>
    <w:rsid w:val="00E5091E"/>
    <w:rsid w:val="00E50AB2"/>
    <w:rsid w:val="00E50B3F"/>
    <w:rsid w:val="00E50EB0"/>
    <w:rsid w:val="00E50F1E"/>
    <w:rsid w:val="00E5115A"/>
    <w:rsid w:val="00E51224"/>
    <w:rsid w:val="00E513E4"/>
    <w:rsid w:val="00E51607"/>
    <w:rsid w:val="00E518D6"/>
    <w:rsid w:val="00E51D98"/>
    <w:rsid w:val="00E52001"/>
    <w:rsid w:val="00E52063"/>
    <w:rsid w:val="00E52276"/>
    <w:rsid w:val="00E5230C"/>
    <w:rsid w:val="00E5286E"/>
    <w:rsid w:val="00E52AA5"/>
    <w:rsid w:val="00E52C1A"/>
    <w:rsid w:val="00E52C3A"/>
    <w:rsid w:val="00E52DE3"/>
    <w:rsid w:val="00E52E21"/>
    <w:rsid w:val="00E52EF3"/>
    <w:rsid w:val="00E53040"/>
    <w:rsid w:val="00E5308C"/>
    <w:rsid w:val="00E5362A"/>
    <w:rsid w:val="00E53791"/>
    <w:rsid w:val="00E53806"/>
    <w:rsid w:val="00E53AB3"/>
    <w:rsid w:val="00E53B76"/>
    <w:rsid w:val="00E53C65"/>
    <w:rsid w:val="00E53F96"/>
    <w:rsid w:val="00E53FC3"/>
    <w:rsid w:val="00E54228"/>
    <w:rsid w:val="00E544BC"/>
    <w:rsid w:val="00E5457F"/>
    <w:rsid w:val="00E5461C"/>
    <w:rsid w:val="00E548CB"/>
    <w:rsid w:val="00E54F86"/>
    <w:rsid w:val="00E5548B"/>
    <w:rsid w:val="00E55502"/>
    <w:rsid w:val="00E55529"/>
    <w:rsid w:val="00E556E8"/>
    <w:rsid w:val="00E5570F"/>
    <w:rsid w:val="00E55740"/>
    <w:rsid w:val="00E55894"/>
    <w:rsid w:val="00E55A3F"/>
    <w:rsid w:val="00E55B4F"/>
    <w:rsid w:val="00E55C6D"/>
    <w:rsid w:val="00E55D08"/>
    <w:rsid w:val="00E560BC"/>
    <w:rsid w:val="00E56237"/>
    <w:rsid w:val="00E56276"/>
    <w:rsid w:val="00E562C0"/>
    <w:rsid w:val="00E56489"/>
    <w:rsid w:val="00E566A2"/>
    <w:rsid w:val="00E56A61"/>
    <w:rsid w:val="00E56ADB"/>
    <w:rsid w:val="00E56B12"/>
    <w:rsid w:val="00E56C46"/>
    <w:rsid w:val="00E56D74"/>
    <w:rsid w:val="00E56DD9"/>
    <w:rsid w:val="00E5722F"/>
    <w:rsid w:val="00E5752F"/>
    <w:rsid w:val="00E57625"/>
    <w:rsid w:val="00E5783A"/>
    <w:rsid w:val="00E57AD7"/>
    <w:rsid w:val="00E57ADA"/>
    <w:rsid w:val="00E57C52"/>
    <w:rsid w:val="00E6021A"/>
    <w:rsid w:val="00E6026B"/>
    <w:rsid w:val="00E60418"/>
    <w:rsid w:val="00E60451"/>
    <w:rsid w:val="00E60454"/>
    <w:rsid w:val="00E60653"/>
    <w:rsid w:val="00E60710"/>
    <w:rsid w:val="00E60BC2"/>
    <w:rsid w:val="00E60C9B"/>
    <w:rsid w:val="00E612F2"/>
    <w:rsid w:val="00E6144A"/>
    <w:rsid w:val="00E617D8"/>
    <w:rsid w:val="00E617F2"/>
    <w:rsid w:val="00E621AC"/>
    <w:rsid w:val="00E6229C"/>
    <w:rsid w:val="00E62303"/>
    <w:rsid w:val="00E623B3"/>
    <w:rsid w:val="00E623FA"/>
    <w:rsid w:val="00E626F9"/>
    <w:rsid w:val="00E62A54"/>
    <w:rsid w:val="00E62CC4"/>
    <w:rsid w:val="00E62E5F"/>
    <w:rsid w:val="00E62EBA"/>
    <w:rsid w:val="00E63272"/>
    <w:rsid w:val="00E6343A"/>
    <w:rsid w:val="00E635A7"/>
    <w:rsid w:val="00E63609"/>
    <w:rsid w:val="00E6384B"/>
    <w:rsid w:val="00E638E0"/>
    <w:rsid w:val="00E6393C"/>
    <w:rsid w:val="00E63D82"/>
    <w:rsid w:val="00E64728"/>
    <w:rsid w:val="00E64A1D"/>
    <w:rsid w:val="00E64B1A"/>
    <w:rsid w:val="00E64E46"/>
    <w:rsid w:val="00E64E91"/>
    <w:rsid w:val="00E64FB9"/>
    <w:rsid w:val="00E65506"/>
    <w:rsid w:val="00E65B01"/>
    <w:rsid w:val="00E65C55"/>
    <w:rsid w:val="00E65E0C"/>
    <w:rsid w:val="00E660D9"/>
    <w:rsid w:val="00E662F3"/>
    <w:rsid w:val="00E66308"/>
    <w:rsid w:val="00E666AC"/>
    <w:rsid w:val="00E667E5"/>
    <w:rsid w:val="00E66A77"/>
    <w:rsid w:val="00E66CB5"/>
    <w:rsid w:val="00E66D73"/>
    <w:rsid w:val="00E67127"/>
    <w:rsid w:val="00E672CC"/>
    <w:rsid w:val="00E67525"/>
    <w:rsid w:val="00E67565"/>
    <w:rsid w:val="00E6756B"/>
    <w:rsid w:val="00E67574"/>
    <w:rsid w:val="00E67607"/>
    <w:rsid w:val="00E67699"/>
    <w:rsid w:val="00E67866"/>
    <w:rsid w:val="00E6794D"/>
    <w:rsid w:val="00E67A65"/>
    <w:rsid w:val="00E67BB6"/>
    <w:rsid w:val="00E67C42"/>
    <w:rsid w:val="00E67EDC"/>
    <w:rsid w:val="00E70052"/>
    <w:rsid w:val="00E70088"/>
    <w:rsid w:val="00E701B1"/>
    <w:rsid w:val="00E70252"/>
    <w:rsid w:val="00E7067C"/>
    <w:rsid w:val="00E70A3C"/>
    <w:rsid w:val="00E70AE7"/>
    <w:rsid w:val="00E70B29"/>
    <w:rsid w:val="00E70D11"/>
    <w:rsid w:val="00E71038"/>
    <w:rsid w:val="00E71495"/>
    <w:rsid w:val="00E715E8"/>
    <w:rsid w:val="00E717F8"/>
    <w:rsid w:val="00E7225A"/>
    <w:rsid w:val="00E722FB"/>
    <w:rsid w:val="00E72611"/>
    <w:rsid w:val="00E72626"/>
    <w:rsid w:val="00E726AD"/>
    <w:rsid w:val="00E726D6"/>
    <w:rsid w:val="00E72B83"/>
    <w:rsid w:val="00E72C6A"/>
    <w:rsid w:val="00E72D62"/>
    <w:rsid w:val="00E73034"/>
    <w:rsid w:val="00E733AF"/>
    <w:rsid w:val="00E733F6"/>
    <w:rsid w:val="00E738D8"/>
    <w:rsid w:val="00E739CE"/>
    <w:rsid w:val="00E73AB1"/>
    <w:rsid w:val="00E73B28"/>
    <w:rsid w:val="00E73CAC"/>
    <w:rsid w:val="00E73EFD"/>
    <w:rsid w:val="00E73F6B"/>
    <w:rsid w:val="00E74098"/>
    <w:rsid w:val="00E74495"/>
    <w:rsid w:val="00E74497"/>
    <w:rsid w:val="00E7475B"/>
    <w:rsid w:val="00E74770"/>
    <w:rsid w:val="00E74ABE"/>
    <w:rsid w:val="00E74AF9"/>
    <w:rsid w:val="00E74BC0"/>
    <w:rsid w:val="00E74D2A"/>
    <w:rsid w:val="00E74E98"/>
    <w:rsid w:val="00E74F32"/>
    <w:rsid w:val="00E752A8"/>
    <w:rsid w:val="00E75506"/>
    <w:rsid w:val="00E760FA"/>
    <w:rsid w:val="00E76106"/>
    <w:rsid w:val="00E7611D"/>
    <w:rsid w:val="00E76204"/>
    <w:rsid w:val="00E76430"/>
    <w:rsid w:val="00E7651E"/>
    <w:rsid w:val="00E76543"/>
    <w:rsid w:val="00E765A1"/>
    <w:rsid w:val="00E765EE"/>
    <w:rsid w:val="00E766D0"/>
    <w:rsid w:val="00E767AA"/>
    <w:rsid w:val="00E769DE"/>
    <w:rsid w:val="00E76DA8"/>
    <w:rsid w:val="00E76E56"/>
    <w:rsid w:val="00E77203"/>
    <w:rsid w:val="00E7724F"/>
    <w:rsid w:val="00E77260"/>
    <w:rsid w:val="00E778B2"/>
    <w:rsid w:val="00E77941"/>
    <w:rsid w:val="00E77946"/>
    <w:rsid w:val="00E779E4"/>
    <w:rsid w:val="00E779EB"/>
    <w:rsid w:val="00E800A1"/>
    <w:rsid w:val="00E80148"/>
    <w:rsid w:val="00E801BD"/>
    <w:rsid w:val="00E80836"/>
    <w:rsid w:val="00E80A48"/>
    <w:rsid w:val="00E80CFF"/>
    <w:rsid w:val="00E80DF5"/>
    <w:rsid w:val="00E80F04"/>
    <w:rsid w:val="00E80FA9"/>
    <w:rsid w:val="00E81083"/>
    <w:rsid w:val="00E810ED"/>
    <w:rsid w:val="00E8114D"/>
    <w:rsid w:val="00E81216"/>
    <w:rsid w:val="00E81217"/>
    <w:rsid w:val="00E8132D"/>
    <w:rsid w:val="00E817EC"/>
    <w:rsid w:val="00E8180E"/>
    <w:rsid w:val="00E818FA"/>
    <w:rsid w:val="00E81A79"/>
    <w:rsid w:val="00E81A92"/>
    <w:rsid w:val="00E81B6D"/>
    <w:rsid w:val="00E81D65"/>
    <w:rsid w:val="00E81DCC"/>
    <w:rsid w:val="00E81F0F"/>
    <w:rsid w:val="00E81FF6"/>
    <w:rsid w:val="00E82220"/>
    <w:rsid w:val="00E822C9"/>
    <w:rsid w:val="00E82567"/>
    <w:rsid w:val="00E8273E"/>
    <w:rsid w:val="00E827C8"/>
    <w:rsid w:val="00E82A8A"/>
    <w:rsid w:val="00E82E04"/>
    <w:rsid w:val="00E82EAD"/>
    <w:rsid w:val="00E83090"/>
    <w:rsid w:val="00E8312A"/>
    <w:rsid w:val="00E833C7"/>
    <w:rsid w:val="00E83525"/>
    <w:rsid w:val="00E83797"/>
    <w:rsid w:val="00E83911"/>
    <w:rsid w:val="00E83C3E"/>
    <w:rsid w:val="00E83D28"/>
    <w:rsid w:val="00E83DE1"/>
    <w:rsid w:val="00E83EA9"/>
    <w:rsid w:val="00E83F14"/>
    <w:rsid w:val="00E8407F"/>
    <w:rsid w:val="00E84168"/>
    <w:rsid w:val="00E844CF"/>
    <w:rsid w:val="00E845A2"/>
    <w:rsid w:val="00E84676"/>
    <w:rsid w:val="00E84793"/>
    <w:rsid w:val="00E849ED"/>
    <w:rsid w:val="00E84A1A"/>
    <w:rsid w:val="00E84A54"/>
    <w:rsid w:val="00E84C00"/>
    <w:rsid w:val="00E84DA4"/>
    <w:rsid w:val="00E85556"/>
    <w:rsid w:val="00E85676"/>
    <w:rsid w:val="00E85786"/>
    <w:rsid w:val="00E85844"/>
    <w:rsid w:val="00E85909"/>
    <w:rsid w:val="00E859A9"/>
    <w:rsid w:val="00E85ADB"/>
    <w:rsid w:val="00E85AEB"/>
    <w:rsid w:val="00E85AF3"/>
    <w:rsid w:val="00E85CBD"/>
    <w:rsid w:val="00E85E3F"/>
    <w:rsid w:val="00E85E6D"/>
    <w:rsid w:val="00E85EBA"/>
    <w:rsid w:val="00E86156"/>
    <w:rsid w:val="00E862F3"/>
    <w:rsid w:val="00E86373"/>
    <w:rsid w:val="00E86615"/>
    <w:rsid w:val="00E868CB"/>
    <w:rsid w:val="00E86B7F"/>
    <w:rsid w:val="00E86C16"/>
    <w:rsid w:val="00E86EE0"/>
    <w:rsid w:val="00E86FAF"/>
    <w:rsid w:val="00E870FA"/>
    <w:rsid w:val="00E8741F"/>
    <w:rsid w:val="00E8747B"/>
    <w:rsid w:val="00E876E7"/>
    <w:rsid w:val="00E8787C"/>
    <w:rsid w:val="00E87B4B"/>
    <w:rsid w:val="00E87B66"/>
    <w:rsid w:val="00E87BB6"/>
    <w:rsid w:val="00E9005B"/>
    <w:rsid w:val="00E900CA"/>
    <w:rsid w:val="00E90341"/>
    <w:rsid w:val="00E906D6"/>
    <w:rsid w:val="00E90816"/>
    <w:rsid w:val="00E90927"/>
    <w:rsid w:val="00E90AE2"/>
    <w:rsid w:val="00E90C6C"/>
    <w:rsid w:val="00E90F59"/>
    <w:rsid w:val="00E90FB2"/>
    <w:rsid w:val="00E91749"/>
    <w:rsid w:val="00E9182A"/>
    <w:rsid w:val="00E91D35"/>
    <w:rsid w:val="00E91F80"/>
    <w:rsid w:val="00E9212A"/>
    <w:rsid w:val="00E922C1"/>
    <w:rsid w:val="00E928BF"/>
    <w:rsid w:val="00E929B0"/>
    <w:rsid w:val="00E929D8"/>
    <w:rsid w:val="00E92A97"/>
    <w:rsid w:val="00E92B75"/>
    <w:rsid w:val="00E92B89"/>
    <w:rsid w:val="00E92D1B"/>
    <w:rsid w:val="00E92DC2"/>
    <w:rsid w:val="00E92F84"/>
    <w:rsid w:val="00E932CD"/>
    <w:rsid w:val="00E9342E"/>
    <w:rsid w:val="00E937A5"/>
    <w:rsid w:val="00E937C3"/>
    <w:rsid w:val="00E9390B"/>
    <w:rsid w:val="00E93998"/>
    <w:rsid w:val="00E93BEC"/>
    <w:rsid w:val="00E93C15"/>
    <w:rsid w:val="00E93F70"/>
    <w:rsid w:val="00E94027"/>
    <w:rsid w:val="00E94240"/>
    <w:rsid w:val="00E9424E"/>
    <w:rsid w:val="00E9428E"/>
    <w:rsid w:val="00E943BB"/>
    <w:rsid w:val="00E9449E"/>
    <w:rsid w:val="00E947D8"/>
    <w:rsid w:val="00E94C43"/>
    <w:rsid w:val="00E94EB5"/>
    <w:rsid w:val="00E94FE7"/>
    <w:rsid w:val="00E9507D"/>
    <w:rsid w:val="00E950FB"/>
    <w:rsid w:val="00E951AD"/>
    <w:rsid w:val="00E95203"/>
    <w:rsid w:val="00E952E2"/>
    <w:rsid w:val="00E952F0"/>
    <w:rsid w:val="00E95336"/>
    <w:rsid w:val="00E9558A"/>
    <w:rsid w:val="00E955C0"/>
    <w:rsid w:val="00E9567D"/>
    <w:rsid w:val="00E957E4"/>
    <w:rsid w:val="00E95952"/>
    <w:rsid w:val="00E95AEC"/>
    <w:rsid w:val="00E95CE0"/>
    <w:rsid w:val="00E95DFC"/>
    <w:rsid w:val="00E95FBC"/>
    <w:rsid w:val="00E961B8"/>
    <w:rsid w:val="00E963A2"/>
    <w:rsid w:val="00E96559"/>
    <w:rsid w:val="00E96681"/>
    <w:rsid w:val="00E96739"/>
    <w:rsid w:val="00E967E2"/>
    <w:rsid w:val="00E967F8"/>
    <w:rsid w:val="00E96853"/>
    <w:rsid w:val="00E96873"/>
    <w:rsid w:val="00E969BB"/>
    <w:rsid w:val="00E96B8E"/>
    <w:rsid w:val="00E96E92"/>
    <w:rsid w:val="00E96EAC"/>
    <w:rsid w:val="00E96F9E"/>
    <w:rsid w:val="00E97109"/>
    <w:rsid w:val="00E971A4"/>
    <w:rsid w:val="00E97221"/>
    <w:rsid w:val="00E975B9"/>
    <w:rsid w:val="00E9768E"/>
    <w:rsid w:val="00E97B77"/>
    <w:rsid w:val="00E97EDD"/>
    <w:rsid w:val="00EA0762"/>
    <w:rsid w:val="00EA0837"/>
    <w:rsid w:val="00EA0EFA"/>
    <w:rsid w:val="00EA1299"/>
    <w:rsid w:val="00EA1446"/>
    <w:rsid w:val="00EA14D8"/>
    <w:rsid w:val="00EA1517"/>
    <w:rsid w:val="00EA1B5F"/>
    <w:rsid w:val="00EA1B96"/>
    <w:rsid w:val="00EA1DA5"/>
    <w:rsid w:val="00EA1E53"/>
    <w:rsid w:val="00EA1EC9"/>
    <w:rsid w:val="00EA2543"/>
    <w:rsid w:val="00EA2C9D"/>
    <w:rsid w:val="00EA2E98"/>
    <w:rsid w:val="00EA300D"/>
    <w:rsid w:val="00EA347E"/>
    <w:rsid w:val="00EA34E9"/>
    <w:rsid w:val="00EA37C2"/>
    <w:rsid w:val="00EA3815"/>
    <w:rsid w:val="00EA38B2"/>
    <w:rsid w:val="00EA3918"/>
    <w:rsid w:val="00EA3B23"/>
    <w:rsid w:val="00EA3E0E"/>
    <w:rsid w:val="00EA4187"/>
    <w:rsid w:val="00EA433D"/>
    <w:rsid w:val="00EA43DA"/>
    <w:rsid w:val="00EA45B8"/>
    <w:rsid w:val="00EA4870"/>
    <w:rsid w:val="00EA4BE6"/>
    <w:rsid w:val="00EA4E80"/>
    <w:rsid w:val="00EA4EB9"/>
    <w:rsid w:val="00EA4FB4"/>
    <w:rsid w:val="00EA584A"/>
    <w:rsid w:val="00EA58C6"/>
    <w:rsid w:val="00EA5C3C"/>
    <w:rsid w:val="00EA5E8D"/>
    <w:rsid w:val="00EA61AC"/>
    <w:rsid w:val="00EA6407"/>
    <w:rsid w:val="00EA6538"/>
    <w:rsid w:val="00EA6BE1"/>
    <w:rsid w:val="00EA71A6"/>
    <w:rsid w:val="00EA7274"/>
    <w:rsid w:val="00EA73EB"/>
    <w:rsid w:val="00EA7555"/>
    <w:rsid w:val="00EA7749"/>
    <w:rsid w:val="00EA7BA3"/>
    <w:rsid w:val="00EA7DEB"/>
    <w:rsid w:val="00EA7DFF"/>
    <w:rsid w:val="00EA7EA5"/>
    <w:rsid w:val="00EB038E"/>
    <w:rsid w:val="00EB042D"/>
    <w:rsid w:val="00EB04F3"/>
    <w:rsid w:val="00EB08C7"/>
    <w:rsid w:val="00EB0BC6"/>
    <w:rsid w:val="00EB0E21"/>
    <w:rsid w:val="00EB1060"/>
    <w:rsid w:val="00EB1125"/>
    <w:rsid w:val="00EB123A"/>
    <w:rsid w:val="00EB1253"/>
    <w:rsid w:val="00EB12EB"/>
    <w:rsid w:val="00EB15E3"/>
    <w:rsid w:val="00EB1901"/>
    <w:rsid w:val="00EB1AA1"/>
    <w:rsid w:val="00EB1AE1"/>
    <w:rsid w:val="00EB1E6A"/>
    <w:rsid w:val="00EB1EC6"/>
    <w:rsid w:val="00EB21CD"/>
    <w:rsid w:val="00EB26A5"/>
    <w:rsid w:val="00EB27DF"/>
    <w:rsid w:val="00EB283D"/>
    <w:rsid w:val="00EB28CA"/>
    <w:rsid w:val="00EB2D76"/>
    <w:rsid w:val="00EB2EB0"/>
    <w:rsid w:val="00EB2F1B"/>
    <w:rsid w:val="00EB3053"/>
    <w:rsid w:val="00EB308E"/>
    <w:rsid w:val="00EB32E2"/>
    <w:rsid w:val="00EB330E"/>
    <w:rsid w:val="00EB34E8"/>
    <w:rsid w:val="00EB3642"/>
    <w:rsid w:val="00EB3809"/>
    <w:rsid w:val="00EB3CCC"/>
    <w:rsid w:val="00EB414D"/>
    <w:rsid w:val="00EB416B"/>
    <w:rsid w:val="00EB443E"/>
    <w:rsid w:val="00EB45AF"/>
    <w:rsid w:val="00EB492C"/>
    <w:rsid w:val="00EB495B"/>
    <w:rsid w:val="00EB4A37"/>
    <w:rsid w:val="00EB4AC4"/>
    <w:rsid w:val="00EB4E64"/>
    <w:rsid w:val="00EB501B"/>
    <w:rsid w:val="00EB51DC"/>
    <w:rsid w:val="00EB528D"/>
    <w:rsid w:val="00EB5528"/>
    <w:rsid w:val="00EB59CE"/>
    <w:rsid w:val="00EB5D57"/>
    <w:rsid w:val="00EB61AA"/>
    <w:rsid w:val="00EB6367"/>
    <w:rsid w:val="00EB669F"/>
    <w:rsid w:val="00EB66F1"/>
    <w:rsid w:val="00EB674E"/>
    <w:rsid w:val="00EB679C"/>
    <w:rsid w:val="00EB67C6"/>
    <w:rsid w:val="00EB6A3C"/>
    <w:rsid w:val="00EB6B9B"/>
    <w:rsid w:val="00EB6E2B"/>
    <w:rsid w:val="00EB72C3"/>
    <w:rsid w:val="00EB75F8"/>
    <w:rsid w:val="00EB7612"/>
    <w:rsid w:val="00EB77A2"/>
    <w:rsid w:val="00EB796F"/>
    <w:rsid w:val="00EB7B96"/>
    <w:rsid w:val="00EB7B99"/>
    <w:rsid w:val="00EB7BF3"/>
    <w:rsid w:val="00EC0013"/>
    <w:rsid w:val="00EC0467"/>
    <w:rsid w:val="00EC06BF"/>
    <w:rsid w:val="00EC0706"/>
    <w:rsid w:val="00EC090D"/>
    <w:rsid w:val="00EC0BA7"/>
    <w:rsid w:val="00EC0C13"/>
    <w:rsid w:val="00EC0C14"/>
    <w:rsid w:val="00EC0D79"/>
    <w:rsid w:val="00EC0D9E"/>
    <w:rsid w:val="00EC0DC0"/>
    <w:rsid w:val="00EC0F53"/>
    <w:rsid w:val="00EC0F83"/>
    <w:rsid w:val="00EC1249"/>
    <w:rsid w:val="00EC13D7"/>
    <w:rsid w:val="00EC1493"/>
    <w:rsid w:val="00EC14DD"/>
    <w:rsid w:val="00EC180E"/>
    <w:rsid w:val="00EC1864"/>
    <w:rsid w:val="00EC19EA"/>
    <w:rsid w:val="00EC1EAB"/>
    <w:rsid w:val="00EC1ECD"/>
    <w:rsid w:val="00EC1F90"/>
    <w:rsid w:val="00EC1FCF"/>
    <w:rsid w:val="00EC2171"/>
    <w:rsid w:val="00EC21DB"/>
    <w:rsid w:val="00EC2256"/>
    <w:rsid w:val="00EC27C2"/>
    <w:rsid w:val="00EC2974"/>
    <w:rsid w:val="00EC30E7"/>
    <w:rsid w:val="00EC3185"/>
    <w:rsid w:val="00EC3201"/>
    <w:rsid w:val="00EC3232"/>
    <w:rsid w:val="00EC33BC"/>
    <w:rsid w:val="00EC378C"/>
    <w:rsid w:val="00EC38DA"/>
    <w:rsid w:val="00EC3967"/>
    <w:rsid w:val="00EC3F65"/>
    <w:rsid w:val="00EC400C"/>
    <w:rsid w:val="00EC40B2"/>
    <w:rsid w:val="00EC422D"/>
    <w:rsid w:val="00EC4300"/>
    <w:rsid w:val="00EC44D0"/>
    <w:rsid w:val="00EC4E14"/>
    <w:rsid w:val="00EC4E7D"/>
    <w:rsid w:val="00EC5004"/>
    <w:rsid w:val="00EC52F9"/>
    <w:rsid w:val="00EC532C"/>
    <w:rsid w:val="00EC5722"/>
    <w:rsid w:val="00EC5AFD"/>
    <w:rsid w:val="00EC5F66"/>
    <w:rsid w:val="00EC5FA4"/>
    <w:rsid w:val="00EC60B4"/>
    <w:rsid w:val="00EC6156"/>
    <w:rsid w:val="00EC619A"/>
    <w:rsid w:val="00EC660E"/>
    <w:rsid w:val="00EC66B1"/>
    <w:rsid w:val="00EC6801"/>
    <w:rsid w:val="00EC68DB"/>
    <w:rsid w:val="00EC69AC"/>
    <w:rsid w:val="00EC6A74"/>
    <w:rsid w:val="00EC6B80"/>
    <w:rsid w:val="00EC6C0C"/>
    <w:rsid w:val="00EC7207"/>
    <w:rsid w:val="00EC759C"/>
    <w:rsid w:val="00EC75A4"/>
    <w:rsid w:val="00EC77CF"/>
    <w:rsid w:val="00EC78AE"/>
    <w:rsid w:val="00ED01EA"/>
    <w:rsid w:val="00ED02E8"/>
    <w:rsid w:val="00ED0333"/>
    <w:rsid w:val="00ED0760"/>
    <w:rsid w:val="00ED09E4"/>
    <w:rsid w:val="00ED0ACE"/>
    <w:rsid w:val="00ED0AFE"/>
    <w:rsid w:val="00ED0C2F"/>
    <w:rsid w:val="00ED0E6E"/>
    <w:rsid w:val="00ED0ECC"/>
    <w:rsid w:val="00ED0EF7"/>
    <w:rsid w:val="00ED0F93"/>
    <w:rsid w:val="00ED1058"/>
    <w:rsid w:val="00ED18D1"/>
    <w:rsid w:val="00ED191F"/>
    <w:rsid w:val="00ED1FEC"/>
    <w:rsid w:val="00ED228C"/>
    <w:rsid w:val="00ED24FD"/>
    <w:rsid w:val="00ED25F3"/>
    <w:rsid w:val="00ED26A8"/>
    <w:rsid w:val="00ED2959"/>
    <w:rsid w:val="00ED2A2C"/>
    <w:rsid w:val="00ED2A78"/>
    <w:rsid w:val="00ED2BE2"/>
    <w:rsid w:val="00ED2E1E"/>
    <w:rsid w:val="00ED305B"/>
    <w:rsid w:val="00ED30B5"/>
    <w:rsid w:val="00ED30C2"/>
    <w:rsid w:val="00ED320D"/>
    <w:rsid w:val="00ED330E"/>
    <w:rsid w:val="00ED338D"/>
    <w:rsid w:val="00ED36D7"/>
    <w:rsid w:val="00ED39A1"/>
    <w:rsid w:val="00ED4128"/>
    <w:rsid w:val="00ED42E5"/>
    <w:rsid w:val="00ED42EA"/>
    <w:rsid w:val="00ED460A"/>
    <w:rsid w:val="00ED4836"/>
    <w:rsid w:val="00ED49C7"/>
    <w:rsid w:val="00ED4A1C"/>
    <w:rsid w:val="00ED4BB3"/>
    <w:rsid w:val="00ED4C4B"/>
    <w:rsid w:val="00ED5056"/>
    <w:rsid w:val="00ED5233"/>
    <w:rsid w:val="00ED5288"/>
    <w:rsid w:val="00ED52C2"/>
    <w:rsid w:val="00ED547C"/>
    <w:rsid w:val="00ED558F"/>
    <w:rsid w:val="00ED582F"/>
    <w:rsid w:val="00ED58FF"/>
    <w:rsid w:val="00ED5A89"/>
    <w:rsid w:val="00ED5BF3"/>
    <w:rsid w:val="00ED5C48"/>
    <w:rsid w:val="00ED5CFE"/>
    <w:rsid w:val="00ED5D89"/>
    <w:rsid w:val="00ED6367"/>
    <w:rsid w:val="00ED6531"/>
    <w:rsid w:val="00ED669E"/>
    <w:rsid w:val="00ED6717"/>
    <w:rsid w:val="00ED6BBD"/>
    <w:rsid w:val="00ED76FE"/>
    <w:rsid w:val="00ED77F4"/>
    <w:rsid w:val="00ED78B1"/>
    <w:rsid w:val="00ED7959"/>
    <w:rsid w:val="00ED7B90"/>
    <w:rsid w:val="00ED7E36"/>
    <w:rsid w:val="00ED7F94"/>
    <w:rsid w:val="00EE01A9"/>
    <w:rsid w:val="00EE0359"/>
    <w:rsid w:val="00EE0549"/>
    <w:rsid w:val="00EE06F6"/>
    <w:rsid w:val="00EE095A"/>
    <w:rsid w:val="00EE09F2"/>
    <w:rsid w:val="00EE0A43"/>
    <w:rsid w:val="00EE0BE0"/>
    <w:rsid w:val="00EE0C4B"/>
    <w:rsid w:val="00EE0ECF"/>
    <w:rsid w:val="00EE12B2"/>
    <w:rsid w:val="00EE12B4"/>
    <w:rsid w:val="00EE12CF"/>
    <w:rsid w:val="00EE12EC"/>
    <w:rsid w:val="00EE1393"/>
    <w:rsid w:val="00EE1662"/>
    <w:rsid w:val="00EE17C7"/>
    <w:rsid w:val="00EE1D43"/>
    <w:rsid w:val="00EE2002"/>
    <w:rsid w:val="00EE204C"/>
    <w:rsid w:val="00EE206E"/>
    <w:rsid w:val="00EE2173"/>
    <w:rsid w:val="00EE26AF"/>
    <w:rsid w:val="00EE2BB9"/>
    <w:rsid w:val="00EE2F6A"/>
    <w:rsid w:val="00EE2FF7"/>
    <w:rsid w:val="00EE3031"/>
    <w:rsid w:val="00EE3229"/>
    <w:rsid w:val="00EE34AB"/>
    <w:rsid w:val="00EE34E8"/>
    <w:rsid w:val="00EE35C5"/>
    <w:rsid w:val="00EE3B8E"/>
    <w:rsid w:val="00EE3CD9"/>
    <w:rsid w:val="00EE3FDB"/>
    <w:rsid w:val="00EE417E"/>
    <w:rsid w:val="00EE4261"/>
    <w:rsid w:val="00EE4459"/>
    <w:rsid w:val="00EE44A1"/>
    <w:rsid w:val="00EE4549"/>
    <w:rsid w:val="00EE4854"/>
    <w:rsid w:val="00EE486B"/>
    <w:rsid w:val="00EE4AAB"/>
    <w:rsid w:val="00EE4B13"/>
    <w:rsid w:val="00EE4BE7"/>
    <w:rsid w:val="00EE4D8A"/>
    <w:rsid w:val="00EE4DA6"/>
    <w:rsid w:val="00EE508A"/>
    <w:rsid w:val="00EE5358"/>
    <w:rsid w:val="00EE54EA"/>
    <w:rsid w:val="00EE5503"/>
    <w:rsid w:val="00EE57DE"/>
    <w:rsid w:val="00EE5BA6"/>
    <w:rsid w:val="00EE5D80"/>
    <w:rsid w:val="00EE60F0"/>
    <w:rsid w:val="00EE6576"/>
    <w:rsid w:val="00EE67FC"/>
    <w:rsid w:val="00EE6AB2"/>
    <w:rsid w:val="00EE6C2F"/>
    <w:rsid w:val="00EE6D9A"/>
    <w:rsid w:val="00EE6F1D"/>
    <w:rsid w:val="00EE6FB4"/>
    <w:rsid w:val="00EE7266"/>
    <w:rsid w:val="00EE7269"/>
    <w:rsid w:val="00EE735B"/>
    <w:rsid w:val="00EE736E"/>
    <w:rsid w:val="00EE73BC"/>
    <w:rsid w:val="00EE76B2"/>
    <w:rsid w:val="00EE76C5"/>
    <w:rsid w:val="00EE77F7"/>
    <w:rsid w:val="00EE7A67"/>
    <w:rsid w:val="00EE7B6D"/>
    <w:rsid w:val="00EF0274"/>
    <w:rsid w:val="00EF0420"/>
    <w:rsid w:val="00EF0601"/>
    <w:rsid w:val="00EF06FF"/>
    <w:rsid w:val="00EF0849"/>
    <w:rsid w:val="00EF0880"/>
    <w:rsid w:val="00EF0AFD"/>
    <w:rsid w:val="00EF0B65"/>
    <w:rsid w:val="00EF0E74"/>
    <w:rsid w:val="00EF0EC8"/>
    <w:rsid w:val="00EF13CC"/>
    <w:rsid w:val="00EF19F8"/>
    <w:rsid w:val="00EF1C36"/>
    <w:rsid w:val="00EF210E"/>
    <w:rsid w:val="00EF22E3"/>
    <w:rsid w:val="00EF24C8"/>
    <w:rsid w:val="00EF256B"/>
    <w:rsid w:val="00EF2BE7"/>
    <w:rsid w:val="00EF2D35"/>
    <w:rsid w:val="00EF2E7A"/>
    <w:rsid w:val="00EF2EF0"/>
    <w:rsid w:val="00EF3280"/>
    <w:rsid w:val="00EF349C"/>
    <w:rsid w:val="00EF34C2"/>
    <w:rsid w:val="00EF3652"/>
    <w:rsid w:val="00EF37CF"/>
    <w:rsid w:val="00EF38BE"/>
    <w:rsid w:val="00EF397A"/>
    <w:rsid w:val="00EF3C1F"/>
    <w:rsid w:val="00EF3F31"/>
    <w:rsid w:val="00EF40F7"/>
    <w:rsid w:val="00EF4141"/>
    <w:rsid w:val="00EF4180"/>
    <w:rsid w:val="00EF43B7"/>
    <w:rsid w:val="00EF4938"/>
    <w:rsid w:val="00EF4D80"/>
    <w:rsid w:val="00EF4EC2"/>
    <w:rsid w:val="00EF4FEC"/>
    <w:rsid w:val="00EF51B6"/>
    <w:rsid w:val="00EF534B"/>
    <w:rsid w:val="00EF56B0"/>
    <w:rsid w:val="00EF56B2"/>
    <w:rsid w:val="00EF5847"/>
    <w:rsid w:val="00EF5A08"/>
    <w:rsid w:val="00EF5CEA"/>
    <w:rsid w:val="00EF5DE5"/>
    <w:rsid w:val="00EF5E94"/>
    <w:rsid w:val="00EF5F7B"/>
    <w:rsid w:val="00EF5F98"/>
    <w:rsid w:val="00EF60A8"/>
    <w:rsid w:val="00EF63DB"/>
    <w:rsid w:val="00EF642A"/>
    <w:rsid w:val="00EF689D"/>
    <w:rsid w:val="00EF6998"/>
    <w:rsid w:val="00EF6B46"/>
    <w:rsid w:val="00EF751D"/>
    <w:rsid w:val="00EF7625"/>
    <w:rsid w:val="00EF770D"/>
    <w:rsid w:val="00EF77BA"/>
    <w:rsid w:val="00EF7958"/>
    <w:rsid w:val="00EF79BC"/>
    <w:rsid w:val="00EF7A59"/>
    <w:rsid w:val="00EF7C39"/>
    <w:rsid w:val="00EF7C63"/>
    <w:rsid w:val="00EF7E7A"/>
    <w:rsid w:val="00EF7EF5"/>
    <w:rsid w:val="00F0007E"/>
    <w:rsid w:val="00F00248"/>
    <w:rsid w:val="00F004B6"/>
    <w:rsid w:val="00F0075C"/>
    <w:rsid w:val="00F007E4"/>
    <w:rsid w:val="00F00FD3"/>
    <w:rsid w:val="00F012ED"/>
    <w:rsid w:val="00F012FE"/>
    <w:rsid w:val="00F0138C"/>
    <w:rsid w:val="00F01595"/>
    <w:rsid w:val="00F01642"/>
    <w:rsid w:val="00F01649"/>
    <w:rsid w:val="00F01962"/>
    <w:rsid w:val="00F01B17"/>
    <w:rsid w:val="00F01C87"/>
    <w:rsid w:val="00F01F68"/>
    <w:rsid w:val="00F02015"/>
    <w:rsid w:val="00F023AE"/>
    <w:rsid w:val="00F02425"/>
    <w:rsid w:val="00F025A6"/>
    <w:rsid w:val="00F028F8"/>
    <w:rsid w:val="00F02902"/>
    <w:rsid w:val="00F02A10"/>
    <w:rsid w:val="00F02E1E"/>
    <w:rsid w:val="00F02EBF"/>
    <w:rsid w:val="00F02ED9"/>
    <w:rsid w:val="00F031B3"/>
    <w:rsid w:val="00F03217"/>
    <w:rsid w:val="00F03846"/>
    <w:rsid w:val="00F0385B"/>
    <w:rsid w:val="00F03C08"/>
    <w:rsid w:val="00F04248"/>
    <w:rsid w:val="00F04401"/>
    <w:rsid w:val="00F04598"/>
    <w:rsid w:val="00F045B8"/>
    <w:rsid w:val="00F0478C"/>
    <w:rsid w:val="00F047D7"/>
    <w:rsid w:val="00F047E2"/>
    <w:rsid w:val="00F049BF"/>
    <w:rsid w:val="00F04A57"/>
    <w:rsid w:val="00F04C28"/>
    <w:rsid w:val="00F04E83"/>
    <w:rsid w:val="00F05075"/>
    <w:rsid w:val="00F05088"/>
    <w:rsid w:val="00F05153"/>
    <w:rsid w:val="00F053FF"/>
    <w:rsid w:val="00F058FF"/>
    <w:rsid w:val="00F05C95"/>
    <w:rsid w:val="00F05CFE"/>
    <w:rsid w:val="00F05F2C"/>
    <w:rsid w:val="00F060BD"/>
    <w:rsid w:val="00F062CE"/>
    <w:rsid w:val="00F0643A"/>
    <w:rsid w:val="00F06998"/>
    <w:rsid w:val="00F06D06"/>
    <w:rsid w:val="00F06F48"/>
    <w:rsid w:val="00F0713C"/>
    <w:rsid w:val="00F07282"/>
    <w:rsid w:val="00F07490"/>
    <w:rsid w:val="00F078FE"/>
    <w:rsid w:val="00F07A9D"/>
    <w:rsid w:val="00F07D1F"/>
    <w:rsid w:val="00F07DC0"/>
    <w:rsid w:val="00F07F9C"/>
    <w:rsid w:val="00F10257"/>
    <w:rsid w:val="00F10432"/>
    <w:rsid w:val="00F1067C"/>
    <w:rsid w:val="00F1068D"/>
    <w:rsid w:val="00F1070C"/>
    <w:rsid w:val="00F10A8E"/>
    <w:rsid w:val="00F10B31"/>
    <w:rsid w:val="00F1139C"/>
    <w:rsid w:val="00F11585"/>
    <w:rsid w:val="00F116B2"/>
    <w:rsid w:val="00F119FD"/>
    <w:rsid w:val="00F11A80"/>
    <w:rsid w:val="00F11A94"/>
    <w:rsid w:val="00F11ADF"/>
    <w:rsid w:val="00F11AE0"/>
    <w:rsid w:val="00F11CED"/>
    <w:rsid w:val="00F11F3A"/>
    <w:rsid w:val="00F11F68"/>
    <w:rsid w:val="00F120FD"/>
    <w:rsid w:val="00F12117"/>
    <w:rsid w:val="00F1230B"/>
    <w:rsid w:val="00F12338"/>
    <w:rsid w:val="00F125C1"/>
    <w:rsid w:val="00F12673"/>
    <w:rsid w:val="00F126DF"/>
    <w:rsid w:val="00F129E6"/>
    <w:rsid w:val="00F12B3D"/>
    <w:rsid w:val="00F12B54"/>
    <w:rsid w:val="00F12C41"/>
    <w:rsid w:val="00F12CC3"/>
    <w:rsid w:val="00F12FC9"/>
    <w:rsid w:val="00F13210"/>
    <w:rsid w:val="00F1329A"/>
    <w:rsid w:val="00F13354"/>
    <w:rsid w:val="00F135DD"/>
    <w:rsid w:val="00F1371F"/>
    <w:rsid w:val="00F13860"/>
    <w:rsid w:val="00F1387C"/>
    <w:rsid w:val="00F1399E"/>
    <w:rsid w:val="00F139C4"/>
    <w:rsid w:val="00F13AAA"/>
    <w:rsid w:val="00F13CF9"/>
    <w:rsid w:val="00F13D57"/>
    <w:rsid w:val="00F14267"/>
    <w:rsid w:val="00F142CA"/>
    <w:rsid w:val="00F144D8"/>
    <w:rsid w:val="00F145C7"/>
    <w:rsid w:val="00F148CD"/>
    <w:rsid w:val="00F149B5"/>
    <w:rsid w:val="00F14C11"/>
    <w:rsid w:val="00F14C3C"/>
    <w:rsid w:val="00F14D18"/>
    <w:rsid w:val="00F14F83"/>
    <w:rsid w:val="00F15181"/>
    <w:rsid w:val="00F1534B"/>
    <w:rsid w:val="00F15839"/>
    <w:rsid w:val="00F158EF"/>
    <w:rsid w:val="00F15A5B"/>
    <w:rsid w:val="00F15AA3"/>
    <w:rsid w:val="00F15AF2"/>
    <w:rsid w:val="00F15B82"/>
    <w:rsid w:val="00F1630C"/>
    <w:rsid w:val="00F16457"/>
    <w:rsid w:val="00F16558"/>
    <w:rsid w:val="00F16987"/>
    <w:rsid w:val="00F16997"/>
    <w:rsid w:val="00F169CE"/>
    <w:rsid w:val="00F16A6A"/>
    <w:rsid w:val="00F16DFE"/>
    <w:rsid w:val="00F16E68"/>
    <w:rsid w:val="00F170B5"/>
    <w:rsid w:val="00F172CC"/>
    <w:rsid w:val="00F17388"/>
    <w:rsid w:val="00F17710"/>
    <w:rsid w:val="00F17B2D"/>
    <w:rsid w:val="00F17C6F"/>
    <w:rsid w:val="00F200E6"/>
    <w:rsid w:val="00F200F8"/>
    <w:rsid w:val="00F20180"/>
    <w:rsid w:val="00F20412"/>
    <w:rsid w:val="00F20434"/>
    <w:rsid w:val="00F20682"/>
    <w:rsid w:val="00F2092A"/>
    <w:rsid w:val="00F20C69"/>
    <w:rsid w:val="00F20D8C"/>
    <w:rsid w:val="00F210A0"/>
    <w:rsid w:val="00F21819"/>
    <w:rsid w:val="00F21EF0"/>
    <w:rsid w:val="00F2220C"/>
    <w:rsid w:val="00F22325"/>
    <w:rsid w:val="00F22514"/>
    <w:rsid w:val="00F22798"/>
    <w:rsid w:val="00F22A17"/>
    <w:rsid w:val="00F22D84"/>
    <w:rsid w:val="00F22E3B"/>
    <w:rsid w:val="00F22ECB"/>
    <w:rsid w:val="00F22F08"/>
    <w:rsid w:val="00F230BF"/>
    <w:rsid w:val="00F235DB"/>
    <w:rsid w:val="00F235F9"/>
    <w:rsid w:val="00F23A1E"/>
    <w:rsid w:val="00F23C7B"/>
    <w:rsid w:val="00F23D41"/>
    <w:rsid w:val="00F23D76"/>
    <w:rsid w:val="00F23DCA"/>
    <w:rsid w:val="00F23EA7"/>
    <w:rsid w:val="00F23F07"/>
    <w:rsid w:val="00F23F6F"/>
    <w:rsid w:val="00F24187"/>
    <w:rsid w:val="00F241C8"/>
    <w:rsid w:val="00F2479E"/>
    <w:rsid w:val="00F24857"/>
    <w:rsid w:val="00F2485C"/>
    <w:rsid w:val="00F24905"/>
    <w:rsid w:val="00F24DF0"/>
    <w:rsid w:val="00F24E75"/>
    <w:rsid w:val="00F24ED8"/>
    <w:rsid w:val="00F24EE8"/>
    <w:rsid w:val="00F25023"/>
    <w:rsid w:val="00F252D5"/>
    <w:rsid w:val="00F25554"/>
    <w:rsid w:val="00F257FA"/>
    <w:rsid w:val="00F258F9"/>
    <w:rsid w:val="00F25960"/>
    <w:rsid w:val="00F25995"/>
    <w:rsid w:val="00F25AE4"/>
    <w:rsid w:val="00F25D6E"/>
    <w:rsid w:val="00F25E14"/>
    <w:rsid w:val="00F261A2"/>
    <w:rsid w:val="00F26291"/>
    <w:rsid w:val="00F262AE"/>
    <w:rsid w:val="00F2630D"/>
    <w:rsid w:val="00F26649"/>
    <w:rsid w:val="00F26709"/>
    <w:rsid w:val="00F26770"/>
    <w:rsid w:val="00F26871"/>
    <w:rsid w:val="00F269E8"/>
    <w:rsid w:val="00F26CAA"/>
    <w:rsid w:val="00F26CB3"/>
    <w:rsid w:val="00F26E43"/>
    <w:rsid w:val="00F26ED9"/>
    <w:rsid w:val="00F270B2"/>
    <w:rsid w:val="00F27267"/>
    <w:rsid w:val="00F277D3"/>
    <w:rsid w:val="00F27B7B"/>
    <w:rsid w:val="00F30047"/>
    <w:rsid w:val="00F3004D"/>
    <w:rsid w:val="00F30057"/>
    <w:rsid w:val="00F3007C"/>
    <w:rsid w:val="00F300D6"/>
    <w:rsid w:val="00F300DE"/>
    <w:rsid w:val="00F30547"/>
    <w:rsid w:val="00F30865"/>
    <w:rsid w:val="00F30A54"/>
    <w:rsid w:val="00F30ACB"/>
    <w:rsid w:val="00F30F83"/>
    <w:rsid w:val="00F31164"/>
    <w:rsid w:val="00F3126C"/>
    <w:rsid w:val="00F313EC"/>
    <w:rsid w:val="00F31966"/>
    <w:rsid w:val="00F31A29"/>
    <w:rsid w:val="00F31EB0"/>
    <w:rsid w:val="00F31EFA"/>
    <w:rsid w:val="00F32188"/>
    <w:rsid w:val="00F32C0D"/>
    <w:rsid w:val="00F32E45"/>
    <w:rsid w:val="00F333DA"/>
    <w:rsid w:val="00F33CE5"/>
    <w:rsid w:val="00F33DF2"/>
    <w:rsid w:val="00F33E09"/>
    <w:rsid w:val="00F33FD8"/>
    <w:rsid w:val="00F34236"/>
    <w:rsid w:val="00F343D5"/>
    <w:rsid w:val="00F34516"/>
    <w:rsid w:val="00F346B1"/>
    <w:rsid w:val="00F34AC3"/>
    <w:rsid w:val="00F34C54"/>
    <w:rsid w:val="00F359A7"/>
    <w:rsid w:val="00F35AAB"/>
    <w:rsid w:val="00F35C36"/>
    <w:rsid w:val="00F35E2F"/>
    <w:rsid w:val="00F363D0"/>
    <w:rsid w:val="00F36660"/>
    <w:rsid w:val="00F36A91"/>
    <w:rsid w:val="00F36C06"/>
    <w:rsid w:val="00F36C0E"/>
    <w:rsid w:val="00F36CC8"/>
    <w:rsid w:val="00F37116"/>
    <w:rsid w:val="00F37162"/>
    <w:rsid w:val="00F37480"/>
    <w:rsid w:val="00F3779B"/>
    <w:rsid w:val="00F378B0"/>
    <w:rsid w:val="00F37932"/>
    <w:rsid w:val="00F37BE1"/>
    <w:rsid w:val="00F37CE9"/>
    <w:rsid w:val="00F37D5C"/>
    <w:rsid w:val="00F37F01"/>
    <w:rsid w:val="00F401D5"/>
    <w:rsid w:val="00F405C0"/>
    <w:rsid w:val="00F4074B"/>
    <w:rsid w:val="00F40A21"/>
    <w:rsid w:val="00F40D05"/>
    <w:rsid w:val="00F40F10"/>
    <w:rsid w:val="00F40F19"/>
    <w:rsid w:val="00F410CF"/>
    <w:rsid w:val="00F41482"/>
    <w:rsid w:val="00F415BF"/>
    <w:rsid w:val="00F41614"/>
    <w:rsid w:val="00F41BAB"/>
    <w:rsid w:val="00F41DE2"/>
    <w:rsid w:val="00F41E2C"/>
    <w:rsid w:val="00F420CD"/>
    <w:rsid w:val="00F42224"/>
    <w:rsid w:val="00F425B7"/>
    <w:rsid w:val="00F4267C"/>
    <w:rsid w:val="00F42AEB"/>
    <w:rsid w:val="00F42B2A"/>
    <w:rsid w:val="00F42DAC"/>
    <w:rsid w:val="00F42E26"/>
    <w:rsid w:val="00F42EB2"/>
    <w:rsid w:val="00F434E0"/>
    <w:rsid w:val="00F43947"/>
    <w:rsid w:val="00F43D02"/>
    <w:rsid w:val="00F43F9A"/>
    <w:rsid w:val="00F44464"/>
    <w:rsid w:val="00F444C8"/>
    <w:rsid w:val="00F44511"/>
    <w:rsid w:val="00F44540"/>
    <w:rsid w:val="00F44595"/>
    <w:rsid w:val="00F445D9"/>
    <w:rsid w:val="00F44C3F"/>
    <w:rsid w:val="00F44E02"/>
    <w:rsid w:val="00F44ED0"/>
    <w:rsid w:val="00F45146"/>
    <w:rsid w:val="00F4532F"/>
    <w:rsid w:val="00F453DB"/>
    <w:rsid w:val="00F453E2"/>
    <w:rsid w:val="00F45A66"/>
    <w:rsid w:val="00F45F3F"/>
    <w:rsid w:val="00F46005"/>
    <w:rsid w:val="00F46542"/>
    <w:rsid w:val="00F46547"/>
    <w:rsid w:val="00F466CA"/>
    <w:rsid w:val="00F4699D"/>
    <w:rsid w:val="00F469A7"/>
    <w:rsid w:val="00F46AF5"/>
    <w:rsid w:val="00F46B84"/>
    <w:rsid w:val="00F47282"/>
    <w:rsid w:val="00F4766D"/>
    <w:rsid w:val="00F477BD"/>
    <w:rsid w:val="00F47C5B"/>
    <w:rsid w:val="00F47CF0"/>
    <w:rsid w:val="00F47D6C"/>
    <w:rsid w:val="00F47E3A"/>
    <w:rsid w:val="00F47F22"/>
    <w:rsid w:val="00F50218"/>
    <w:rsid w:val="00F508CE"/>
    <w:rsid w:val="00F50966"/>
    <w:rsid w:val="00F50CD5"/>
    <w:rsid w:val="00F50E53"/>
    <w:rsid w:val="00F50FB8"/>
    <w:rsid w:val="00F51246"/>
    <w:rsid w:val="00F516D3"/>
    <w:rsid w:val="00F517F4"/>
    <w:rsid w:val="00F51810"/>
    <w:rsid w:val="00F52012"/>
    <w:rsid w:val="00F52563"/>
    <w:rsid w:val="00F525A9"/>
    <w:rsid w:val="00F525BF"/>
    <w:rsid w:val="00F5290B"/>
    <w:rsid w:val="00F52B2A"/>
    <w:rsid w:val="00F52D17"/>
    <w:rsid w:val="00F52E86"/>
    <w:rsid w:val="00F5313B"/>
    <w:rsid w:val="00F532BB"/>
    <w:rsid w:val="00F53911"/>
    <w:rsid w:val="00F53AA3"/>
    <w:rsid w:val="00F53AB2"/>
    <w:rsid w:val="00F53B2B"/>
    <w:rsid w:val="00F53B3F"/>
    <w:rsid w:val="00F53BAB"/>
    <w:rsid w:val="00F53C73"/>
    <w:rsid w:val="00F53DC2"/>
    <w:rsid w:val="00F53E50"/>
    <w:rsid w:val="00F53FF7"/>
    <w:rsid w:val="00F54008"/>
    <w:rsid w:val="00F541C7"/>
    <w:rsid w:val="00F54240"/>
    <w:rsid w:val="00F542BC"/>
    <w:rsid w:val="00F544CC"/>
    <w:rsid w:val="00F54886"/>
    <w:rsid w:val="00F54948"/>
    <w:rsid w:val="00F54A1E"/>
    <w:rsid w:val="00F54A36"/>
    <w:rsid w:val="00F54B70"/>
    <w:rsid w:val="00F54BC1"/>
    <w:rsid w:val="00F54C51"/>
    <w:rsid w:val="00F55008"/>
    <w:rsid w:val="00F551F9"/>
    <w:rsid w:val="00F5544A"/>
    <w:rsid w:val="00F5548A"/>
    <w:rsid w:val="00F55AEF"/>
    <w:rsid w:val="00F55C18"/>
    <w:rsid w:val="00F55C49"/>
    <w:rsid w:val="00F55D1F"/>
    <w:rsid w:val="00F55DB4"/>
    <w:rsid w:val="00F55FF2"/>
    <w:rsid w:val="00F560DE"/>
    <w:rsid w:val="00F56368"/>
    <w:rsid w:val="00F56ABE"/>
    <w:rsid w:val="00F56ACE"/>
    <w:rsid w:val="00F56F69"/>
    <w:rsid w:val="00F5730D"/>
    <w:rsid w:val="00F57917"/>
    <w:rsid w:val="00F57DC8"/>
    <w:rsid w:val="00F5F7CF"/>
    <w:rsid w:val="00F60056"/>
    <w:rsid w:val="00F600EE"/>
    <w:rsid w:val="00F6056C"/>
    <w:rsid w:val="00F60760"/>
    <w:rsid w:val="00F609DA"/>
    <w:rsid w:val="00F60F4E"/>
    <w:rsid w:val="00F61262"/>
    <w:rsid w:val="00F61369"/>
    <w:rsid w:val="00F61518"/>
    <w:rsid w:val="00F617E9"/>
    <w:rsid w:val="00F6180A"/>
    <w:rsid w:val="00F619EF"/>
    <w:rsid w:val="00F61A78"/>
    <w:rsid w:val="00F61AB2"/>
    <w:rsid w:val="00F61ACA"/>
    <w:rsid w:val="00F61B08"/>
    <w:rsid w:val="00F61BC2"/>
    <w:rsid w:val="00F61E81"/>
    <w:rsid w:val="00F62138"/>
    <w:rsid w:val="00F6235A"/>
    <w:rsid w:val="00F624A5"/>
    <w:rsid w:val="00F626AF"/>
    <w:rsid w:val="00F627CD"/>
    <w:rsid w:val="00F62A41"/>
    <w:rsid w:val="00F62C11"/>
    <w:rsid w:val="00F62E6B"/>
    <w:rsid w:val="00F63449"/>
    <w:rsid w:val="00F63537"/>
    <w:rsid w:val="00F63D6D"/>
    <w:rsid w:val="00F63D90"/>
    <w:rsid w:val="00F63E38"/>
    <w:rsid w:val="00F64277"/>
    <w:rsid w:val="00F64FE9"/>
    <w:rsid w:val="00F65091"/>
    <w:rsid w:val="00F650F2"/>
    <w:rsid w:val="00F65276"/>
    <w:rsid w:val="00F6529F"/>
    <w:rsid w:val="00F654FE"/>
    <w:rsid w:val="00F65600"/>
    <w:rsid w:val="00F6566D"/>
    <w:rsid w:val="00F65714"/>
    <w:rsid w:val="00F65A56"/>
    <w:rsid w:val="00F65CDD"/>
    <w:rsid w:val="00F65DC0"/>
    <w:rsid w:val="00F65E19"/>
    <w:rsid w:val="00F65FC2"/>
    <w:rsid w:val="00F66093"/>
    <w:rsid w:val="00F664AE"/>
    <w:rsid w:val="00F66537"/>
    <w:rsid w:val="00F6656E"/>
    <w:rsid w:val="00F6683F"/>
    <w:rsid w:val="00F669C1"/>
    <w:rsid w:val="00F66ACD"/>
    <w:rsid w:val="00F66AF0"/>
    <w:rsid w:val="00F66D9F"/>
    <w:rsid w:val="00F66DFB"/>
    <w:rsid w:val="00F66F0C"/>
    <w:rsid w:val="00F66FA5"/>
    <w:rsid w:val="00F671E5"/>
    <w:rsid w:val="00F674CB"/>
    <w:rsid w:val="00F678B3"/>
    <w:rsid w:val="00F678C4"/>
    <w:rsid w:val="00F67BBA"/>
    <w:rsid w:val="00F67CFE"/>
    <w:rsid w:val="00F70335"/>
    <w:rsid w:val="00F70347"/>
    <w:rsid w:val="00F7042C"/>
    <w:rsid w:val="00F705E3"/>
    <w:rsid w:val="00F70780"/>
    <w:rsid w:val="00F707E7"/>
    <w:rsid w:val="00F709B8"/>
    <w:rsid w:val="00F70AA8"/>
    <w:rsid w:val="00F70C69"/>
    <w:rsid w:val="00F70CEA"/>
    <w:rsid w:val="00F70CEB"/>
    <w:rsid w:val="00F7107B"/>
    <w:rsid w:val="00F711D0"/>
    <w:rsid w:val="00F712A0"/>
    <w:rsid w:val="00F712E3"/>
    <w:rsid w:val="00F71364"/>
    <w:rsid w:val="00F7168B"/>
    <w:rsid w:val="00F71BCB"/>
    <w:rsid w:val="00F71C99"/>
    <w:rsid w:val="00F71F96"/>
    <w:rsid w:val="00F71FE2"/>
    <w:rsid w:val="00F721CB"/>
    <w:rsid w:val="00F72403"/>
    <w:rsid w:val="00F72434"/>
    <w:rsid w:val="00F7244B"/>
    <w:rsid w:val="00F725D6"/>
    <w:rsid w:val="00F72637"/>
    <w:rsid w:val="00F7284A"/>
    <w:rsid w:val="00F729C6"/>
    <w:rsid w:val="00F72ABC"/>
    <w:rsid w:val="00F72C2D"/>
    <w:rsid w:val="00F72E58"/>
    <w:rsid w:val="00F72FA4"/>
    <w:rsid w:val="00F732DF"/>
    <w:rsid w:val="00F73447"/>
    <w:rsid w:val="00F73459"/>
    <w:rsid w:val="00F734AF"/>
    <w:rsid w:val="00F736E5"/>
    <w:rsid w:val="00F737E0"/>
    <w:rsid w:val="00F73A22"/>
    <w:rsid w:val="00F73B12"/>
    <w:rsid w:val="00F73DA6"/>
    <w:rsid w:val="00F73DDA"/>
    <w:rsid w:val="00F7401F"/>
    <w:rsid w:val="00F74022"/>
    <w:rsid w:val="00F7418E"/>
    <w:rsid w:val="00F741C3"/>
    <w:rsid w:val="00F74288"/>
    <w:rsid w:val="00F74726"/>
    <w:rsid w:val="00F74B1A"/>
    <w:rsid w:val="00F74D15"/>
    <w:rsid w:val="00F74DC3"/>
    <w:rsid w:val="00F74F5B"/>
    <w:rsid w:val="00F750AA"/>
    <w:rsid w:val="00F754DE"/>
    <w:rsid w:val="00F75718"/>
    <w:rsid w:val="00F75A76"/>
    <w:rsid w:val="00F760FB"/>
    <w:rsid w:val="00F76109"/>
    <w:rsid w:val="00F7627D"/>
    <w:rsid w:val="00F76314"/>
    <w:rsid w:val="00F76A1A"/>
    <w:rsid w:val="00F76B15"/>
    <w:rsid w:val="00F76FF9"/>
    <w:rsid w:val="00F7713D"/>
    <w:rsid w:val="00F77169"/>
    <w:rsid w:val="00F773E0"/>
    <w:rsid w:val="00F77410"/>
    <w:rsid w:val="00F77976"/>
    <w:rsid w:val="00F77B33"/>
    <w:rsid w:val="00F77F1E"/>
    <w:rsid w:val="00F77F21"/>
    <w:rsid w:val="00F77FD0"/>
    <w:rsid w:val="00F800B8"/>
    <w:rsid w:val="00F80366"/>
    <w:rsid w:val="00F8060F"/>
    <w:rsid w:val="00F80613"/>
    <w:rsid w:val="00F809FC"/>
    <w:rsid w:val="00F80A81"/>
    <w:rsid w:val="00F80AA5"/>
    <w:rsid w:val="00F80D47"/>
    <w:rsid w:val="00F80DD9"/>
    <w:rsid w:val="00F81399"/>
    <w:rsid w:val="00F81682"/>
    <w:rsid w:val="00F81C79"/>
    <w:rsid w:val="00F81D5D"/>
    <w:rsid w:val="00F81DB7"/>
    <w:rsid w:val="00F824F4"/>
    <w:rsid w:val="00F82504"/>
    <w:rsid w:val="00F8264B"/>
    <w:rsid w:val="00F82B85"/>
    <w:rsid w:val="00F82C6A"/>
    <w:rsid w:val="00F82DD2"/>
    <w:rsid w:val="00F82E1F"/>
    <w:rsid w:val="00F833B7"/>
    <w:rsid w:val="00F83550"/>
    <w:rsid w:val="00F836C7"/>
    <w:rsid w:val="00F83DC8"/>
    <w:rsid w:val="00F83ED4"/>
    <w:rsid w:val="00F84092"/>
    <w:rsid w:val="00F84350"/>
    <w:rsid w:val="00F8436C"/>
    <w:rsid w:val="00F84522"/>
    <w:rsid w:val="00F84557"/>
    <w:rsid w:val="00F845D3"/>
    <w:rsid w:val="00F84643"/>
    <w:rsid w:val="00F84693"/>
    <w:rsid w:val="00F846BD"/>
    <w:rsid w:val="00F84756"/>
    <w:rsid w:val="00F84829"/>
    <w:rsid w:val="00F84A29"/>
    <w:rsid w:val="00F84A96"/>
    <w:rsid w:val="00F84BAE"/>
    <w:rsid w:val="00F852AA"/>
    <w:rsid w:val="00F852F3"/>
    <w:rsid w:val="00F8548F"/>
    <w:rsid w:val="00F854D6"/>
    <w:rsid w:val="00F85985"/>
    <w:rsid w:val="00F85B18"/>
    <w:rsid w:val="00F85F53"/>
    <w:rsid w:val="00F86429"/>
    <w:rsid w:val="00F864CB"/>
    <w:rsid w:val="00F865F4"/>
    <w:rsid w:val="00F86A57"/>
    <w:rsid w:val="00F86C58"/>
    <w:rsid w:val="00F86CAE"/>
    <w:rsid w:val="00F871C0"/>
    <w:rsid w:val="00F873D4"/>
    <w:rsid w:val="00F87569"/>
    <w:rsid w:val="00F87662"/>
    <w:rsid w:val="00F87A3C"/>
    <w:rsid w:val="00F87A87"/>
    <w:rsid w:val="00F87E1E"/>
    <w:rsid w:val="00F87E53"/>
    <w:rsid w:val="00F87EC4"/>
    <w:rsid w:val="00F87F0D"/>
    <w:rsid w:val="00F90171"/>
    <w:rsid w:val="00F902EF"/>
    <w:rsid w:val="00F90694"/>
    <w:rsid w:val="00F90769"/>
    <w:rsid w:val="00F90987"/>
    <w:rsid w:val="00F90A09"/>
    <w:rsid w:val="00F90FA5"/>
    <w:rsid w:val="00F910CA"/>
    <w:rsid w:val="00F911F9"/>
    <w:rsid w:val="00F913AA"/>
    <w:rsid w:val="00F916B5"/>
    <w:rsid w:val="00F916C5"/>
    <w:rsid w:val="00F917C5"/>
    <w:rsid w:val="00F91883"/>
    <w:rsid w:val="00F91BC3"/>
    <w:rsid w:val="00F91C61"/>
    <w:rsid w:val="00F91E16"/>
    <w:rsid w:val="00F91E2D"/>
    <w:rsid w:val="00F92565"/>
    <w:rsid w:val="00F92787"/>
    <w:rsid w:val="00F9284F"/>
    <w:rsid w:val="00F92936"/>
    <w:rsid w:val="00F92A70"/>
    <w:rsid w:val="00F92D4B"/>
    <w:rsid w:val="00F92DAA"/>
    <w:rsid w:val="00F93102"/>
    <w:rsid w:val="00F9312D"/>
    <w:rsid w:val="00F931E3"/>
    <w:rsid w:val="00F932D4"/>
    <w:rsid w:val="00F9339F"/>
    <w:rsid w:val="00F9351C"/>
    <w:rsid w:val="00F939FF"/>
    <w:rsid w:val="00F93B9A"/>
    <w:rsid w:val="00F93B9E"/>
    <w:rsid w:val="00F93C7F"/>
    <w:rsid w:val="00F93FEB"/>
    <w:rsid w:val="00F94014"/>
    <w:rsid w:val="00F941E8"/>
    <w:rsid w:val="00F945D4"/>
    <w:rsid w:val="00F94698"/>
    <w:rsid w:val="00F94846"/>
    <w:rsid w:val="00F94ACC"/>
    <w:rsid w:val="00F94C11"/>
    <w:rsid w:val="00F95056"/>
    <w:rsid w:val="00F952F3"/>
    <w:rsid w:val="00F95587"/>
    <w:rsid w:val="00F9558E"/>
    <w:rsid w:val="00F95760"/>
    <w:rsid w:val="00F95A97"/>
    <w:rsid w:val="00F95C63"/>
    <w:rsid w:val="00F95C6E"/>
    <w:rsid w:val="00F95CD7"/>
    <w:rsid w:val="00F95FCC"/>
    <w:rsid w:val="00F95FEF"/>
    <w:rsid w:val="00F9636B"/>
    <w:rsid w:val="00F96625"/>
    <w:rsid w:val="00F96695"/>
    <w:rsid w:val="00F96711"/>
    <w:rsid w:val="00F9686C"/>
    <w:rsid w:val="00F969CC"/>
    <w:rsid w:val="00F96A99"/>
    <w:rsid w:val="00F96CCB"/>
    <w:rsid w:val="00F96EF8"/>
    <w:rsid w:val="00F971E0"/>
    <w:rsid w:val="00F973F2"/>
    <w:rsid w:val="00F97504"/>
    <w:rsid w:val="00F9782C"/>
    <w:rsid w:val="00F97B4A"/>
    <w:rsid w:val="00F97D4D"/>
    <w:rsid w:val="00F97E69"/>
    <w:rsid w:val="00FA0117"/>
    <w:rsid w:val="00FA0269"/>
    <w:rsid w:val="00FA0307"/>
    <w:rsid w:val="00FA04F1"/>
    <w:rsid w:val="00FA07EF"/>
    <w:rsid w:val="00FA0941"/>
    <w:rsid w:val="00FA0BD0"/>
    <w:rsid w:val="00FA0D32"/>
    <w:rsid w:val="00FA0F2F"/>
    <w:rsid w:val="00FA1064"/>
    <w:rsid w:val="00FA1455"/>
    <w:rsid w:val="00FA14EA"/>
    <w:rsid w:val="00FA1649"/>
    <w:rsid w:val="00FA17AB"/>
    <w:rsid w:val="00FA190C"/>
    <w:rsid w:val="00FA1A37"/>
    <w:rsid w:val="00FA1A48"/>
    <w:rsid w:val="00FA1B84"/>
    <w:rsid w:val="00FA1C1D"/>
    <w:rsid w:val="00FA1CDC"/>
    <w:rsid w:val="00FA1D37"/>
    <w:rsid w:val="00FA1FA8"/>
    <w:rsid w:val="00FA2127"/>
    <w:rsid w:val="00FA2242"/>
    <w:rsid w:val="00FA2436"/>
    <w:rsid w:val="00FA2463"/>
    <w:rsid w:val="00FA258C"/>
    <w:rsid w:val="00FA26C1"/>
    <w:rsid w:val="00FA2CE4"/>
    <w:rsid w:val="00FA30A0"/>
    <w:rsid w:val="00FA30C2"/>
    <w:rsid w:val="00FA34D1"/>
    <w:rsid w:val="00FA37A6"/>
    <w:rsid w:val="00FA3A3B"/>
    <w:rsid w:val="00FA3B1F"/>
    <w:rsid w:val="00FA3B73"/>
    <w:rsid w:val="00FA3C14"/>
    <w:rsid w:val="00FA3DB1"/>
    <w:rsid w:val="00FA3F5C"/>
    <w:rsid w:val="00FA409C"/>
    <w:rsid w:val="00FA4627"/>
    <w:rsid w:val="00FA4838"/>
    <w:rsid w:val="00FA4866"/>
    <w:rsid w:val="00FA49A6"/>
    <w:rsid w:val="00FA4ABA"/>
    <w:rsid w:val="00FA4BE3"/>
    <w:rsid w:val="00FA4C39"/>
    <w:rsid w:val="00FA4CCF"/>
    <w:rsid w:val="00FA4CFB"/>
    <w:rsid w:val="00FA4FEE"/>
    <w:rsid w:val="00FA502E"/>
    <w:rsid w:val="00FA50A3"/>
    <w:rsid w:val="00FA5224"/>
    <w:rsid w:val="00FA535C"/>
    <w:rsid w:val="00FA5977"/>
    <w:rsid w:val="00FA5995"/>
    <w:rsid w:val="00FA5B1C"/>
    <w:rsid w:val="00FA5FFE"/>
    <w:rsid w:val="00FA6040"/>
    <w:rsid w:val="00FA6130"/>
    <w:rsid w:val="00FA61B2"/>
    <w:rsid w:val="00FA61FD"/>
    <w:rsid w:val="00FA623C"/>
    <w:rsid w:val="00FA6293"/>
    <w:rsid w:val="00FA64CB"/>
    <w:rsid w:val="00FA66B2"/>
    <w:rsid w:val="00FA66D1"/>
    <w:rsid w:val="00FA6A04"/>
    <w:rsid w:val="00FA6B68"/>
    <w:rsid w:val="00FA6BA1"/>
    <w:rsid w:val="00FA6BFF"/>
    <w:rsid w:val="00FA6CC0"/>
    <w:rsid w:val="00FA72A1"/>
    <w:rsid w:val="00FA758E"/>
    <w:rsid w:val="00FA762D"/>
    <w:rsid w:val="00FA76F9"/>
    <w:rsid w:val="00FA7762"/>
    <w:rsid w:val="00FA79DE"/>
    <w:rsid w:val="00FA7A05"/>
    <w:rsid w:val="00FA7A1B"/>
    <w:rsid w:val="00FA7C94"/>
    <w:rsid w:val="00FA7FA9"/>
    <w:rsid w:val="00FB0044"/>
    <w:rsid w:val="00FB0059"/>
    <w:rsid w:val="00FB015F"/>
    <w:rsid w:val="00FB0571"/>
    <w:rsid w:val="00FB06AB"/>
    <w:rsid w:val="00FB0913"/>
    <w:rsid w:val="00FB0A0C"/>
    <w:rsid w:val="00FB0A6D"/>
    <w:rsid w:val="00FB0A86"/>
    <w:rsid w:val="00FB0C17"/>
    <w:rsid w:val="00FB0CDB"/>
    <w:rsid w:val="00FB0DD0"/>
    <w:rsid w:val="00FB0E41"/>
    <w:rsid w:val="00FB106F"/>
    <w:rsid w:val="00FB120F"/>
    <w:rsid w:val="00FB1695"/>
    <w:rsid w:val="00FB180A"/>
    <w:rsid w:val="00FB1AF8"/>
    <w:rsid w:val="00FB1C17"/>
    <w:rsid w:val="00FB1D84"/>
    <w:rsid w:val="00FB1E24"/>
    <w:rsid w:val="00FB1E2C"/>
    <w:rsid w:val="00FB200C"/>
    <w:rsid w:val="00FB23BD"/>
    <w:rsid w:val="00FB246C"/>
    <w:rsid w:val="00FB2598"/>
    <w:rsid w:val="00FB276C"/>
    <w:rsid w:val="00FB2925"/>
    <w:rsid w:val="00FB2BAC"/>
    <w:rsid w:val="00FB2D91"/>
    <w:rsid w:val="00FB30F8"/>
    <w:rsid w:val="00FB31C3"/>
    <w:rsid w:val="00FB3570"/>
    <w:rsid w:val="00FB3752"/>
    <w:rsid w:val="00FB3780"/>
    <w:rsid w:val="00FB386E"/>
    <w:rsid w:val="00FB3CFB"/>
    <w:rsid w:val="00FB3DBA"/>
    <w:rsid w:val="00FB3DC2"/>
    <w:rsid w:val="00FB3DFE"/>
    <w:rsid w:val="00FB42B2"/>
    <w:rsid w:val="00FB42D4"/>
    <w:rsid w:val="00FB431B"/>
    <w:rsid w:val="00FB4978"/>
    <w:rsid w:val="00FB4A28"/>
    <w:rsid w:val="00FB4A8E"/>
    <w:rsid w:val="00FB4B43"/>
    <w:rsid w:val="00FB4C62"/>
    <w:rsid w:val="00FB4F03"/>
    <w:rsid w:val="00FB4F7B"/>
    <w:rsid w:val="00FB5064"/>
    <w:rsid w:val="00FB508C"/>
    <w:rsid w:val="00FB52C4"/>
    <w:rsid w:val="00FB56B0"/>
    <w:rsid w:val="00FB57A2"/>
    <w:rsid w:val="00FB5A00"/>
    <w:rsid w:val="00FB5A4D"/>
    <w:rsid w:val="00FB5BE6"/>
    <w:rsid w:val="00FB61C1"/>
    <w:rsid w:val="00FB631E"/>
    <w:rsid w:val="00FB656E"/>
    <w:rsid w:val="00FB65B1"/>
    <w:rsid w:val="00FB667C"/>
    <w:rsid w:val="00FB673F"/>
    <w:rsid w:val="00FB680F"/>
    <w:rsid w:val="00FB6A0B"/>
    <w:rsid w:val="00FB6B0C"/>
    <w:rsid w:val="00FB6E84"/>
    <w:rsid w:val="00FB7313"/>
    <w:rsid w:val="00FB7665"/>
    <w:rsid w:val="00FB7878"/>
    <w:rsid w:val="00FB7955"/>
    <w:rsid w:val="00FB7AF4"/>
    <w:rsid w:val="00FB7B84"/>
    <w:rsid w:val="00FB7BB7"/>
    <w:rsid w:val="00FB7EC2"/>
    <w:rsid w:val="00FC0307"/>
    <w:rsid w:val="00FC0B05"/>
    <w:rsid w:val="00FC0D2F"/>
    <w:rsid w:val="00FC0D8D"/>
    <w:rsid w:val="00FC1066"/>
    <w:rsid w:val="00FC11F3"/>
    <w:rsid w:val="00FC155F"/>
    <w:rsid w:val="00FC16C9"/>
    <w:rsid w:val="00FC1B62"/>
    <w:rsid w:val="00FC1DEF"/>
    <w:rsid w:val="00FC23BE"/>
    <w:rsid w:val="00FC23D2"/>
    <w:rsid w:val="00FC268C"/>
    <w:rsid w:val="00FC26EA"/>
    <w:rsid w:val="00FC288D"/>
    <w:rsid w:val="00FC29D3"/>
    <w:rsid w:val="00FC29D5"/>
    <w:rsid w:val="00FC2B64"/>
    <w:rsid w:val="00FC2E8D"/>
    <w:rsid w:val="00FC2EC8"/>
    <w:rsid w:val="00FC2F98"/>
    <w:rsid w:val="00FC316B"/>
    <w:rsid w:val="00FC36AD"/>
    <w:rsid w:val="00FC3899"/>
    <w:rsid w:val="00FC3A18"/>
    <w:rsid w:val="00FC3A57"/>
    <w:rsid w:val="00FC3A82"/>
    <w:rsid w:val="00FC3B60"/>
    <w:rsid w:val="00FC3C37"/>
    <w:rsid w:val="00FC40D9"/>
    <w:rsid w:val="00FC4633"/>
    <w:rsid w:val="00FC4683"/>
    <w:rsid w:val="00FC4AE9"/>
    <w:rsid w:val="00FC4D50"/>
    <w:rsid w:val="00FC4EAB"/>
    <w:rsid w:val="00FC4F6D"/>
    <w:rsid w:val="00FC50E2"/>
    <w:rsid w:val="00FC50E3"/>
    <w:rsid w:val="00FC51DD"/>
    <w:rsid w:val="00FC54CE"/>
    <w:rsid w:val="00FC5594"/>
    <w:rsid w:val="00FC577D"/>
    <w:rsid w:val="00FC57C8"/>
    <w:rsid w:val="00FC5922"/>
    <w:rsid w:val="00FC5DC4"/>
    <w:rsid w:val="00FC5EC6"/>
    <w:rsid w:val="00FC60AF"/>
    <w:rsid w:val="00FC6249"/>
    <w:rsid w:val="00FC6331"/>
    <w:rsid w:val="00FC6645"/>
    <w:rsid w:val="00FC67F6"/>
    <w:rsid w:val="00FC68B6"/>
    <w:rsid w:val="00FC68CC"/>
    <w:rsid w:val="00FC69ED"/>
    <w:rsid w:val="00FC6AA2"/>
    <w:rsid w:val="00FC6DA0"/>
    <w:rsid w:val="00FC6E25"/>
    <w:rsid w:val="00FC7133"/>
    <w:rsid w:val="00FC741E"/>
    <w:rsid w:val="00FC763F"/>
    <w:rsid w:val="00FC77F7"/>
    <w:rsid w:val="00FC7821"/>
    <w:rsid w:val="00FC7901"/>
    <w:rsid w:val="00FC7931"/>
    <w:rsid w:val="00FC7978"/>
    <w:rsid w:val="00FC7D02"/>
    <w:rsid w:val="00FC7F4A"/>
    <w:rsid w:val="00FD004C"/>
    <w:rsid w:val="00FD06B0"/>
    <w:rsid w:val="00FD0723"/>
    <w:rsid w:val="00FD0772"/>
    <w:rsid w:val="00FD081D"/>
    <w:rsid w:val="00FD0A1F"/>
    <w:rsid w:val="00FD0B57"/>
    <w:rsid w:val="00FD0DE9"/>
    <w:rsid w:val="00FD0E5A"/>
    <w:rsid w:val="00FD0E9C"/>
    <w:rsid w:val="00FD12DD"/>
    <w:rsid w:val="00FD1429"/>
    <w:rsid w:val="00FD1625"/>
    <w:rsid w:val="00FD1699"/>
    <w:rsid w:val="00FD17C0"/>
    <w:rsid w:val="00FD1856"/>
    <w:rsid w:val="00FD1D0D"/>
    <w:rsid w:val="00FD1F65"/>
    <w:rsid w:val="00FD2571"/>
    <w:rsid w:val="00FD262E"/>
    <w:rsid w:val="00FD2730"/>
    <w:rsid w:val="00FD292E"/>
    <w:rsid w:val="00FD2965"/>
    <w:rsid w:val="00FD2BA2"/>
    <w:rsid w:val="00FD2DBF"/>
    <w:rsid w:val="00FD2E7D"/>
    <w:rsid w:val="00FD3050"/>
    <w:rsid w:val="00FD3801"/>
    <w:rsid w:val="00FD3C99"/>
    <w:rsid w:val="00FD3DDD"/>
    <w:rsid w:val="00FD3EA1"/>
    <w:rsid w:val="00FD4284"/>
    <w:rsid w:val="00FD44C8"/>
    <w:rsid w:val="00FD44C9"/>
    <w:rsid w:val="00FD4519"/>
    <w:rsid w:val="00FD45A9"/>
    <w:rsid w:val="00FD46B8"/>
    <w:rsid w:val="00FD48B8"/>
    <w:rsid w:val="00FD4F83"/>
    <w:rsid w:val="00FD53C6"/>
    <w:rsid w:val="00FD56FE"/>
    <w:rsid w:val="00FD57A6"/>
    <w:rsid w:val="00FD58F7"/>
    <w:rsid w:val="00FD5A21"/>
    <w:rsid w:val="00FD5ADA"/>
    <w:rsid w:val="00FD5BEF"/>
    <w:rsid w:val="00FD5C36"/>
    <w:rsid w:val="00FD5F89"/>
    <w:rsid w:val="00FD5FC9"/>
    <w:rsid w:val="00FD6719"/>
    <w:rsid w:val="00FD67F6"/>
    <w:rsid w:val="00FD6B09"/>
    <w:rsid w:val="00FD6BB7"/>
    <w:rsid w:val="00FD6C98"/>
    <w:rsid w:val="00FD707A"/>
    <w:rsid w:val="00FD70C5"/>
    <w:rsid w:val="00FD71B4"/>
    <w:rsid w:val="00FD7BC1"/>
    <w:rsid w:val="00FD7EF2"/>
    <w:rsid w:val="00FE02EC"/>
    <w:rsid w:val="00FE05A0"/>
    <w:rsid w:val="00FE06E8"/>
    <w:rsid w:val="00FE0707"/>
    <w:rsid w:val="00FE07B1"/>
    <w:rsid w:val="00FE0ADC"/>
    <w:rsid w:val="00FE0C49"/>
    <w:rsid w:val="00FE0E48"/>
    <w:rsid w:val="00FE0ECB"/>
    <w:rsid w:val="00FE1154"/>
    <w:rsid w:val="00FE1362"/>
    <w:rsid w:val="00FE14E4"/>
    <w:rsid w:val="00FE1713"/>
    <w:rsid w:val="00FE1D7A"/>
    <w:rsid w:val="00FE1DBA"/>
    <w:rsid w:val="00FE1E5C"/>
    <w:rsid w:val="00FE236B"/>
    <w:rsid w:val="00FE23C1"/>
    <w:rsid w:val="00FE24E1"/>
    <w:rsid w:val="00FE2578"/>
    <w:rsid w:val="00FE25E9"/>
    <w:rsid w:val="00FE2641"/>
    <w:rsid w:val="00FE27D2"/>
    <w:rsid w:val="00FE2877"/>
    <w:rsid w:val="00FE2AF8"/>
    <w:rsid w:val="00FE2BE5"/>
    <w:rsid w:val="00FE2DD4"/>
    <w:rsid w:val="00FE2F4B"/>
    <w:rsid w:val="00FE2F6E"/>
    <w:rsid w:val="00FE318C"/>
    <w:rsid w:val="00FE32AF"/>
    <w:rsid w:val="00FE3450"/>
    <w:rsid w:val="00FE3556"/>
    <w:rsid w:val="00FE37FF"/>
    <w:rsid w:val="00FE3810"/>
    <w:rsid w:val="00FE38A3"/>
    <w:rsid w:val="00FE3E4F"/>
    <w:rsid w:val="00FE3FF3"/>
    <w:rsid w:val="00FE4195"/>
    <w:rsid w:val="00FE420F"/>
    <w:rsid w:val="00FE42DA"/>
    <w:rsid w:val="00FE437B"/>
    <w:rsid w:val="00FE44FA"/>
    <w:rsid w:val="00FE453C"/>
    <w:rsid w:val="00FE45AB"/>
    <w:rsid w:val="00FE47F8"/>
    <w:rsid w:val="00FE482A"/>
    <w:rsid w:val="00FE49AB"/>
    <w:rsid w:val="00FE4D79"/>
    <w:rsid w:val="00FE4DE4"/>
    <w:rsid w:val="00FE50C5"/>
    <w:rsid w:val="00FE5204"/>
    <w:rsid w:val="00FE556E"/>
    <w:rsid w:val="00FE559E"/>
    <w:rsid w:val="00FE569D"/>
    <w:rsid w:val="00FE5739"/>
    <w:rsid w:val="00FE5ABA"/>
    <w:rsid w:val="00FE5D89"/>
    <w:rsid w:val="00FE5D93"/>
    <w:rsid w:val="00FE5E49"/>
    <w:rsid w:val="00FE5F89"/>
    <w:rsid w:val="00FE6089"/>
    <w:rsid w:val="00FE6209"/>
    <w:rsid w:val="00FE623E"/>
    <w:rsid w:val="00FE632A"/>
    <w:rsid w:val="00FE63B6"/>
    <w:rsid w:val="00FE64A8"/>
    <w:rsid w:val="00FE6573"/>
    <w:rsid w:val="00FE6AAF"/>
    <w:rsid w:val="00FE6C33"/>
    <w:rsid w:val="00FE6C6E"/>
    <w:rsid w:val="00FE7211"/>
    <w:rsid w:val="00FE75E3"/>
    <w:rsid w:val="00FE7ABC"/>
    <w:rsid w:val="00FE7CC7"/>
    <w:rsid w:val="00FF001E"/>
    <w:rsid w:val="00FF0360"/>
    <w:rsid w:val="00FF05F4"/>
    <w:rsid w:val="00FF07EC"/>
    <w:rsid w:val="00FF0892"/>
    <w:rsid w:val="00FF08E9"/>
    <w:rsid w:val="00FF0AFF"/>
    <w:rsid w:val="00FF0C51"/>
    <w:rsid w:val="00FF0DE3"/>
    <w:rsid w:val="00FF0E9F"/>
    <w:rsid w:val="00FF105A"/>
    <w:rsid w:val="00FF16BE"/>
    <w:rsid w:val="00FF17AB"/>
    <w:rsid w:val="00FF17B0"/>
    <w:rsid w:val="00FF1969"/>
    <w:rsid w:val="00FF2053"/>
    <w:rsid w:val="00FF2144"/>
    <w:rsid w:val="00FF21DB"/>
    <w:rsid w:val="00FF22FC"/>
    <w:rsid w:val="00FF2485"/>
    <w:rsid w:val="00FF2491"/>
    <w:rsid w:val="00FF2507"/>
    <w:rsid w:val="00FF2662"/>
    <w:rsid w:val="00FF27FA"/>
    <w:rsid w:val="00FF280E"/>
    <w:rsid w:val="00FF2C6A"/>
    <w:rsid w:val="00FF2C8B"/>
    <w:rsid w:val="00FF3019"/>
    <w:rsid w:val="00FF3075"/>
    <w:rsid w:val="00FF309A"/>
    <w:rsid w:val="00FF31A3"/>
    <w:rsid w:val="00FF3271"/>
    <w:rsid w:val="00FF32E5"/>
    <w:rsid w:val="00FF3492"/>
    <w:rsid w:val="00FF3863"/>
    <w:rsid w:val="00FF38B8"/>
    <w:rsid w:val="00FF3A4E"/>
    <w:rsid w:val="00FF3A74"/>
    <w:rsid w:val="00FF3E13"/>
    <w:rsid w:val="00FF3FEC"/>
    <w:rsid w:val="00FF4064"/>
    <w:rsid w:val="00FF4083"/>
    <w:rsid w:val="00FF44FB"/>
    <w:rsid w:val="00FF484A"/>
    <w:rsid w:val="00FF4C50"/>
    <w:rsid w:val="00FF4E16"/>
    <w:rsid w:val="00FF4E7B"/>
    <w:rsid w:val="00FF50A9"/>
    <w:rsid w:val="00FF53DB"/>
    <w:rsid w:val="00FF57EF"/>
    <w:rsid w:val="00FF59C6"/>
    <w:rsid w:val="00FF5A4B"/>
    <w:rsid w:val="00FF5A78"/>
    <w:rsid w:val="00FF5AD4"/>
    <w:rsid w:val="00FF5F93"/>
    <w:rsid w:val="00FF616F"/>
    <w:rsid w:val="00FF62F6"/>
    <w:rsid w:val="00FF63DD"/>
    <w:rsid w:val="00FF6511"/>
    <w:rsid w:val="00FF6ECF"/>
    <w:rsid w:val="00FF7030"/>
    <w:rsid w:val="00FF7324"/>
    <w:rsid w:val="00FF75F8"/>
    <w:rsid w:val="00FF7657"/>
    <w:rsid w:val="00FF76D5"/>
    <w:rsid w:val="00FF76E1"/>
    <w:rsid w:val="00FF772A"/>
    <w:rsid w:val="00FF772D"/>
    <w:rsid w:val="00FF77A5"/>
    <w:rsid w:val="00FF78DA"/>
    <w:rsid w:val="00FF797D"/>
    <w:rsid w:val="00FF7CE2"/>
    <w:rsid w:val="00FF7D9F"/>
    <w:rsid w:val="00FF7DBF"/>
    <w:rsid w:val="00FF7E36"/>
    <w:rsid w:val="0104081A"/>
    <w:rsid w:val="012432B0"/>
    <w:rsid w:val="014AAA76"/>
    <w:rsid w:val="016F8350"/>
    <w:rsid w:val="01717C0F"/>
    <w:rsid w:val="01A7D232"/>
    <w:rsid w:val="01BC9209"/>
    <w:rsid w:val="01CDC658"/>
    <w:rsid w:val="01D8ADF0"/>
    <w:rsid w:val="01DBBDD8"/>
    <w:rsid w:val="01E3B648"/>
    <w:rsid w:val="01EEDADE"/>
    <w:rsid w:val="01FDA8D8"/>
    <w:rsid w:val="020AEE2F"/>
    <w:rsid w:val="020E295E"/>
    <w:rsid w:val="02125719"/>
    <w:rsid w:val="022969AD"/>
    <w:rsid w:val="0234A2AB"/>
    <w:rsid w:val="0236DBA5"/>
    <w:rsid w:val="023AA159"/>
    <w:rsid w:val="02413B40"/>
    <w:rsid w:val="025E718F"/>
    <w:rsid w:val="025F88C4"/>
    <w:rsid w:val="027093B9"/>
    <w:rsid w:val="02947D65"/>
    <w:rsid w:val="02B2421A"/>
    <w:rsid w:val="02B888AC"/>
    <w:rsid w:val="030AD5F6"/>
    <w:rsid w:val="031024F0"/>
    <w:rsid w:val="031F89E4"/>
    <w:rsid w:val="0337BBE5"/>
    <w:rsid w:val="033A2CF3"/>
    <w:rsid w:val="03551452"/>
    <w:rsid w:val="0366187B"/>
    <w:rsid w:val="0383FEB4"/>
    <w:rsid w:val="0395443F"/>
    <w:rsid w:val="03AF2399"/>
    <w:rsid w:val="03BD8A50"/>
    <w:rsid w:val="03C76563"/>
    <w:rsid w:val="03E84ED7"/>
    <w:rsid w:val="040B96C5"/>
    <w:rsid w:val="042715C8"/>
    <w:rsid w:val="042B0360"/>
    <w:rsid w:val="042C16D6"/>
    <w:rsid w:val="04418396"/>
    <w:rsid w:val="044CE2E6"/>
    <w:rsid w:val="0468418F"/>
    <w:rsid w:val="046F0D15"/>
    <w:rsid w:val="0471C5E7"/>
    <w:rsid w:val="047E4874"/>
    <w:rsid w:val="048A8F4B"/>
    <w:rsid w:val="04A94AFF"/>
    <w:rsid w:val="04B8B60F"/>
    <w:rsid w:val="04E04AB0"/>
    <w:rsid w:val="05062FDC"/>
    <w:rsid w:val="0514CD54"/>
    <w:rsid w:val="05548ABC"/>
    <w:rsid w:val="05865833"/>
    <w:rsid w:val="05873144"/>
    <w:rsid w:val="05896252"/>
    <w:rsid w:val="0592198F"/>
    <w:rsid w:val="05ABC27A"/>
    <w:rsid w:val="05BB9ABF"/>
    <w:rsid w:val="05C6ED0E"/>
    <w:rsid w:val="05D6311D"/>
    <w:rsid w:val="060D2A76"/>
    <w:rsid w:val="06141AE2"/>
    <w:rsid w:val="0622ABFE"/>
    <w:rsid w:val="063659E5"/>
    <w:rsid w:val="065C48D8"/>
    <w:rsid w:val="0675AC52"/>
    <w:rsid w:val="0676CCBA"/>
    <w:rsid w:val="068DED08"/>
    <w:rsid w:val="06998D34"/>
    <w:rsid w:val="06A658D7"/>
    <w:rsid w:val="06A87B3B"/>
    <w:rsid w:val="06A8C255"/>
    <w:rsid w:val="06B39152"/>
    <w:rsid w:val="06F44ED6"/>
    <w:rsid w:val="06F91FFA"/>
    <w:rsid w:val="06F95CF5"/>
    <w:rsid w:val="070EB4C2"/>
    <w:rsid w:val="07157D6A"/>
    <w:rsid w:val="071AA2ED"/>
    <w:rsid w:val="071F562B"/>
    <w:rsid w:val="071FA471"/>
    <w:rsid w:val="073797FA"/>
    <w:rsid w:val="075BF59F"/>
    <w:rsid w:val="0773D0D2"/>
    <w:rsid w:val="079A5AC2"/>
    <w:rsid w:val="07A32F45"/>
    <w:rsid w:val="07D006F9"/>
    <w:rsid w:val="07E8192A"/>
    <w:rsid w:val="07F35357"/>
    <w:rsid w:val="08104362"/>
    <w:rsid w:val="083F4DC7"/>
    <w:rsid w:val="084EA77C"/>
    <w:rsid w:val="085DF528"/>
    <w:rsid w:val="08605159"/>
    <w:rsid w:val="087A4CF1"/>
    <w:rsid w:val="089D8718"/>
    <w:rsid w:val="08AA8523"/>
    <w:rsid w:val="08C1692C"/>
    <w:rsid w:val="08D1CB3B"/>
    <w:rsid w:val="08DD7279"/>
    <w:rsid w:val="08DF771F"/>
    <w:rsid w:val="08E71093"/>
    <w:rsid w:val="08F8B3AD"/>
    <w:rsid w:val="09083F96"/>
    <w:rsid w:val="09502375"/>
    <w:rsid w:val="0985A45A"/>
    <w:rsid w:val="099B87CD"/>
    <w:rsid w:val="09AB2D74"/>
    <w:rsid w:val="09C50528"/>
    <w:rsid w:val="09D66749"/>
    <w:rsid w:val="09F741F9"/>
    <w:rsid w:val="0A16CBA0"/>
    <w:rsid w:val="0A1F9498"/>
    <w:rsid w:val="0A2A4AA6"/>
    <w:rsid w:val="0A3AFAA2"/>
    <w:rsid w:val="0A422FA3"/>
    <w:rsid w:val="0A46D3AA"/>
    <w:rsid w:val="0A476B22"/>
    <w:rsid w:val="0A94840E"/>
    <w:rsid w:val="0AA7EE7E"/>
    <w:rsid w:val="0AB5819E"/>
    <w:rsid w:val="0AB63A79"/>
    <w:rsid w:val="0AB7F637"/>
    <w:rsid w:val="0AB88132"/>
    <w:rsid w:val="0AC99E4B"/>
    <w:rsid w:val="0ACF9298"/>
    <w:rsid w:val="0AE1DD1C"/>
    <w:rsid w:val="0AE256BC"/>
    <w:rsid w:val="0AEF8E1A"/>
    <w:rsid w:val="0B2EB0F8"/>
    <w:rsid w:val="0B30876E"/>
    <w:rsid w:val="0B525D39"/>
    <w:rsid w:val="0B872DC7"/>
    <w:rsid w:val="0B8FFC71"/>
    <w:rsid w:val="0BB13642"/>
    <w:rsid w:val="0BC80C17"/>
    <w:rsid w:val="0BD67CB4"/>
    <w:rsid w:val="0C0B6CD1"/>
    <w:rsid w:val="0C1641A2"/>
    <w:rsid w:val="0C30FEFB"/>
    <w:rsid w:val="0C73BBA1"/>
    <w:rsid w:val="0C80DFFD"/>
    <w:rsid w:val="0C8CAE26"/>
    <w:rsid w:val="0C91A8CE"/>
    <w:rsid w:val="0CC28761"/>
    <w:rsid w:val="0CC41E99"/>
    <w:rsid w:val="0CE987B6"/>
    <w:rsid w:val="0D0B0571"/>
    <w:rsid w:val="0D11654A"/>
    <w:rsid w:val="0D2496CB"/>
    <w:rsid w:val="0D303F47"/>
    <w:rsid w:val="0D32938C"/>
    <w:rsid w:val="0D4C6FE0"/>
    <w:rsid w:val="0D5D72E7"/>
    <w:rsid w:val="0D766DDC"/>
    <w:rsid w:val="0D8447F6"/>
    <w:rsid w:val="0DB3AB4A"/>
    <w:rsid w:val="0DC9AA4A"/>
    <w:rsid w:val="0DEDFA89"/>
    <w:rsid w:val="0DF068DD"/>
    <w:rsid w:val="0DF4EDFD"/>
    <w:rsid w:val="0E06EC22"/>
    <w:rsid w:val="0E2756D6"/>
    <w:rsid w:val="0E34B1D0"/>
    <w:rsid w:val="0E391886"/>
    <w:rsid w:val="0E4F2015"/>
    <w:rsid w:val="0E67731E"/>
    <w:rsid w:val="0E84B495"/>
    <w:rsid w:val="0E906357"/>
    <w:rsid w:val="0E9185DF"/>
    <w:rsid w:val="0E920148"/>
    <w:rsid w:val="0E9EAC77"/>
    <w:rsid w:val="0EB5178F"/>
    <w:rsid w:val="0EB605D9"/>
    <w:rsid w:val="0EC5488E"/>
    <w:rsid w:val="0EF932BE"/>
    <w:rsid w:val="0F08691E"/>
    <w:rsid w:val="0F0FF1D5"/>
    <w:rsid w:val="0F1ADD79"/>
    <w:rsid w:val="0F341878"/>
    <w:rsid w:val="0F43E4B9"/>
    <w:rsid w:val="0F5F3419"/>
    <w:rsid w:val="0F724C67"/>
    <w:rsid w:val="0F79FA7E"/>
    <w:rsid w:val="0F811DE2"/>
    <w:rsid w:val="0F86B855"/>
    <w:rsid w:val="0FB34273"/>
    <w:rsid w:val="0FB5DA4F"/>
    <w:rsid w:val="0FBD341C"/>
    <w:rsid w:val="0FC53C00"/>
    <w:rsid w:val="0FE68A77"/>
    <w:rsid w:val="0FEC85DA"/>
    <w:rsid w:val="10256E0A"/>
    <w:rsid w:val="102C8EC5"/>
    <w:rsid w:val="1049ACF6"/>
    <w:rsid w:val="105A9EEA"/>
    <w:rsid w:val="10900818"/>
    <w:rsid w:val="10A15713"/>
    <w:rsid w:val="10ACD12A"/>
    <w:rsid w:val="10B05ADD"/>
    <w:rsid w:val="10DEB8FB"/>
    <w:rsid w:val="11404D70"/>
    <w:rsid w:val="114C2F10"/>
    <w:rsid w:val="1157F469"/>
    <w:rsid w:val="1163D15E"/>
    <w:rsid w:val="116D19D4"/>
    <w:rsid w:val="1179616F"/>
    <w:rsid w:val="117AD856"/>
    <w:rsid w:val="1199ADB9"/>
    <w:rsid w:val="11A1C846"/>
    <w:rsid w:val="11BA1644"/>
    <w:rsid w:val="11C322E7"/>
    <w:rsid w:val="11D4C73A"/>
    <w:rsid w:val="12091F24"/>
    <w:rsid w:val="121676E8"/>
    <w:rsid w:val="12213B6E"/>
    <w:rsid w:val="122335F5"/>
    <w:rsid w:val="122A4B5D"/>
    <w:rsid w:val="123D3ABA"/>
    <w:rsid w:val="126BD301"/>
    <w:rsid w:val="126CE453"/>
    <w:rsid w:val="1276E968"/>
    <w:rsid w:val="1293498C"/>
    <w:rsid w:val="129DD8D2"/>
    <w:rsid w:val="129E4C97"/>
    <w:rsid w:val="12A2FF03"/>
    <w:rsid w:val="12AC3E8A"/>
    <w:rsid w:val="12B8E6F6"/>
    <w:rsid w:val="12DBC400"/>
    <w:rsid w:val="12F2A63E"/>
    <w:rsid w:val="130D9CC7"/>
    <w:rsid w:val="13105CC3"/>
    <w:rsid w:val="135F1371"/>
    <w:rsid w:val="1371D39F"/>
    <w:rsid w:val="1385BB53"/>
    <w:rsid w:val="139DF9C4"/>
    <w:rsid w:val="13B4075E"/>
    <w:rsid w:val="13BBE3A4"/>
    <w:rsid w:val="13BFEA4B"/>
    <w:rsid w:val="13CA014B"/>
    <w:rsid w:val="140CD929"/>
    <w:rsid w:val="141B4AEA"/>
    <w:rsid w:val="142A5AB2"/>
    <w:rsid w:val="1483BD6A"/>
    <w:rsid w:val="148DF025"/>
    <w:rsid w:val="1491C9A5"/>
    <w:rsid w:val="14A83EEF"/>
    <w:rsid w:val="14AB09E5"/>
    <w:rsid w:val="14DAF449"/>
    <w:rsid w:val="14F2E6FA"/>
    <w:rsid w:val="15192776"/>
    <w:rsid w:val="151AD5B4"/>
    <w:rsid w:val="1528ACFF"/>
    <w:rsid w:val="1538FA16"/>
    <w:rsid w:val="154B71C5"/>
    <w:rsid w:val="157C0860"/>
    <w:rsid w:val="158207A6"/>
    <w:rsid w:val="158F6823"/>
    <w:rsid w:val="158FF1EF"/>
    <w:rsid w:val="15A63D95"/>
    <w:rsid w:val="15E2FBFB"/>
    <w:rsid w:val="15F80000"/>
    <w:rsid w:val="15FF233D"/>
    <w:rsid w:val="16236697"/>
    <w:rsid w:val="164F734A"/>
    <w:rsid w:val="165D7FF2"/>
    <w:rsid w:val="1663365C"/>
    <w:rsid w:val="166520F6"/>
    <w:rsid w:val="167D3F5C"/>
    <w:rsid w:val="16A147F1"/>
    <w:rsid w:val="16AF5ADD"/>
    <w:rsid w:val="16BE1543"/>
    <w:rsid w:val="16C1C66E"/>
    <w:rsid w:val="16C30450"/>
    <w:rsid w:val="1705DBDC"/>
    <w:rsid w:val="1725B8F0"/>
    <w:rsid w:val="1736260B"/>
    <w:rsid w:val="17424AC3"/>
    <w:rsid w:val="1754A9A0"/>
    <w:rsid w:val="1761F902"/>
    <w:rsid w:val="17632254"/>
    <w:rsid w:val="1795C99A"/>
    <w:rsid w:val="17B472EB"/>
    <w:rsid w:val="17B913CA"/>
    <w:rsid w:val="17DDEFC4"/>
    <w:rsid w:val="17E2F13B"/>
    <w:rsid w:val="17F41ABC"/>
    <w:rsid w:val="17F57048"/>
    <w:rsid w:val="18060AA8"/>
    <w:rsid w:val="1817654B"/>
    <w:rsid w:val="182D4BD6"/>
    <w:rsid w:val="183CA5FF"/>
    <w:rsid w:val="185048DC"/>
    <w:rsid w:val="1851EE31"/>
    <w:rsid w:val="18863F21"/>
    <w:rsid w:val="18A58BA6"/>
    <w:rsid w:val="18AA497E"/>
    <w:rsid w:val="18AF2C56"/>
    <w:rsid w:val="18B5A74F"/>
    <w:rsid w:val="18BE93F0"/>
    <w:rsid w:val="18DF2D99"/>
    <w:rsid w:val="1900675E"/>
    <w:rsid w:val="193636A9"/>
    <w:rsid w:val="1941C6A5"/>
    <w:rsid w:val="19459CDC"/>
    <w:rsid w:val="195D5EB5"/>
    <w:rsid w:val="19B9D77F"/>
    <w:rsid w:val="19CB95CD"/>
    <w:rsid w:val="19CF5F40"/>
    <w:rsid w:val="19D13F54"/>
    <w:rsid w:val="19D2721E"/>
    <w:rsid w:val="19E02B84"/>
    <w:rsid w:val="1A05EF6D"/>
    <w:rsid w:val="1A07B36E"/>
    <w:rsid w:val="1A278DEF"/>
    <w:rsid w:val="1A3AC6FA"/>
    <w:rsid w:val="1A3B7AA8"/>
    <w:rsid w:val="1A3C8BA1"/>
    <w:rsid w:val="1A5E16F7"/>
    <w:rsid w:val="1A78B6B2"/>
    <w:rsid w:val="1A9158C2"/>
    <w:rsid w:val="1AA9C6EB"/>
    <w:rsid w:val="1AEEFC9E"/>
    <w:rsid w:val="1B2E3D16"/>
    <w:rsid w:val="1B3724CD"/>
    <w:rsid w:val="1B3C74BE"/>
    <w:rsid w:val="1B4BD71D"/>
    <w:rsid w:val="1B4DF473"/>
    <w:rsid w:val="1B628123"/>
    <w:rsid w:val="1BA04200"/>
    <w:rsid w:val="1BA53F17"/>
    <w:rsid w:val="1BAAC0BE"/>
    <w:rsid w:val="1BB9565E"/>
    <w:rsid w:val="1BCF30FA"/>
    <w:rsid w:val="1BE001AD"/>
    <w:rsid w:val="1BE07743"/>
    <w:rsid w:val="1BEF4446"/>
    <w:rsid w:val="1BFD02F4"/>
    <w:rsid w:val="1C322A97"/>
    <w:rsid w:val="1C54BC12"/>
    <w:rsid w:val="1C7A2A0D"/>
    <w:rsid w:val="1C885F9E"/>
    <w:rsid w:val="1C8A31E6"/>
    <w:rsid w:val="1C92A81B"/>
    <w:rsid w:val="1C9D68FD"/>
    <w:rsid w:val="1CA7B50F"/>
    <w:rsid w:val="1CB07A11"/>
    <w:rsid w:val="1CBB8005"/>
    <w:rsid w:val="1CC0209E"/>
    <w:rsid w:val="1CD5B609"/>
    <w:rsid w:val="1CF2094E"/>
    <w:rsid w:val="1D089FE7"/>
    <w:rsid w:val="1D151F63"/>
    <w:rsid w:val="1D35B617"/>
    <w:rsid w:val="1D444B7F"/>
    <w:rsid w:val="1D44917E"/>
    <w:rsid w:val="1D46982E"/>
    <w:rsid w:val="1D489825"/>
    <w:rsid w:val="1D5290FE"/>
    <w:rsid w:val="1D7C69D7"/>
    <w:rsid w:val="1D92EF69"/>
    <w:rsid w:val="1D98C62E"/>
    <w:rsid w:val="1DB17E42"/>
    <w:rsid w:val="1DC9E7E5"/>
    <w:rsid w:val="1DDA278C"/>
    <w:rsid w:val="1DE4078C"/>
    <w:rsid w:val="1DED7214"/>
    <w:rsid w:val="1E435164"/>
    <w:rsid w:val="1E4FDAA1"/>
    <w:rsid w:val="1E5D62BF"/>
    <w:rsid w:val="1E5E1AD1"/>
    <w:rsid w:val="1E68CF17"/>
    <w:rsid w:val="1E76DC7D"/>
    <w:rsid w:val="1E87DD03"/>
    <w:rsid w:val="1E96B656"/>
    <w:rsid w:val="1E9F1E03"/>
    <w:rsid w:val="1EAEFC4A"/>
    <w:rsid w:val="1EB3C46F"/>
    <w:rsid w:val="1EC4FFEB"/>
    <w:rsid w:val="1ED6B817"/>
    <w:rsid w:val="1EDAA78D"/>
    <w:rsid w:val="1EDB6406"/>
    <w:rsid w:val="1EDC61E0"/>
    <w:rsid w:val="1EF5C314"/>
    <w:rsid w:val="1F1C87DF"/>
    <w:rsid w:val="1F6DCBF1"/>
    <w:rsid w:val="1F763C3F"/>
    <w:rsid w:val="1FB735C2"/>
    <w:rsid w:val="1FC8985D"/>
    <w:rsid w:val="1FC8B546"/>
    <w:rsid w:val="1FEB6CAC"/>
    <w:rsid w:val="1FFB00FE"/>
    <w:rsid w:val="20062F11"/>
    <w:rsid w:val="20071165"/>
    <w:rsid w:val="2025D798"/>
    <w:rsid w:val="20463271"/>
    <w:rsid w:val="2051FC12"/>
    <w:rsid w:val="206EF603"/>
    <w:rsid w:val="207D8F16"/>
    <w:rsid w:val="20993AD0"/>
    <w:rsid w:val="209C7558"/>
    <w:rsid w:val="20B964BC"/>
    <w:rsid w:val="20C44C6D"/>
    <w:rsid w:val="20D850F6"/>
    <w:rsid w:val="20E9DA5A"/>
    <w:rsid w:val="20FFF2C8"/>
    <w:rsid w:val="210EC515"/>
    <w:rsid w:val="21106207"/>
    <w:rsid w:val="212051BD"/>
    <w:rsid w:val="212A9E6A"/>
    <w:rsid w:val="214E1A77"/>
    <w:rsid w:val="21745F46"/>
    <w:rsid w:val="217A939E"/>
    <w:rsid w:val="217D5B39"/>
    <w:rsid w:val="21A4F7F6"/>
    <w:rsid w:val="21B08413"/>
    <w:rsid w:val="21C965E2"/>
    <w:rsid w:val="21DEEE7F"/>
    <w:rsid w:val="21EC369A"/>
    <w:rsid w:val="21F07254"/>
    <w:rsid w:val="21F38CF6"/>
    <w:rsid w:val="22002B75"/>
    <w:rsid w:val="22008E0E"/>
    <w:rsid w:val="22091310"/>
    <w:rsid w:val="22573329"/>
    <w:rsid w:val="2263C2D0"/>
    <w:rsid w:val="226DDC0F"/>
    <w:rsid w:val="226F5F67"/>
    <w:rsid w:val="22838403"/>
    <w:rsid w:val="22CBC882"/>
    <w:rsid w:val="22E35155"/>
    <w:rsid w:val="22EE6E57"/>
    <w:rsid w:val="23050989"/>
    <w:rsid w:val="234C70FD"/>
    <w:rsid w:val="234EA92F"/>
    <w:rsid w:val="2361F409"/>
    <w:rsid w:val="237D0C4F"/>
    <w:rsid w:val="238EE294"/>
    <w:rsid w:val="23C53308"/>
    <w:rsid w:val="23EE7CB9"/>
    <w:rsid w:val="2427CDCF"/>
    <w:rsid w:val="24508101"/>
    <w:rsid w:val="246C4A9C"/>
    <w:rsid w:val="247CB011"/>
    <w:rsid w:val="247FE496"/>
    <w:rsid w:val="24B0CC4B"/>
    <w:rsid w:val="24BBE1DC"/>
    <w:rsid w:val="24BF70F8"/>
    <w:rsid w:val="24C210A5"/>
    <w:rsid w:val="24D52833"/>
    <w:rsid w:val="24E6FFC9"/>
    <w:rsid w:val="24E928A4"/>
    <w:rsid w:val="24F2CBBD"/>
    <w:rsid w:val="24F4C5B3"/>
    <w:rsid w:val="251E3A9E"/>
    <w:rsid w:val="252F279F"/>
    <w:rsid w:val="254EF1D0"/>
    <w:rsid w:val="25589B7B"/>
    <w:rsid w:val="256339F1"/>
    <w:rsid w:val="25727533"/>
    <w:rsid w:val="2583896D"/>
    <w:rsid w:val="25896BDA"/>
    <w:rsid w:val="258D79A0"/>
    <w:rsid w:val="25956827"/>
    <w:rsid w:val="25BB89BE"/>
    <w:rsid w:val="25BDC210"/>
    <w:rsid w:val="25CE3893"/>
    <w:rsid w:val="26139022"/>
    <w:rsid w:val="2618F49A"/>
    <w:rsid w:val="26347C1E"/>
    <w:rsid w:val="2638E9D2"/>
    <w:rsid w:val="263ABB93"/>
    <w:rsid w:val="2646D436"/>
    <w:rsid w:val="2662E095"/>
    <w:rsid w:val="26716E26"/>
    <w:rsid w:val="269ED03E"/>
    <w:rsid w:val="26B34F2C"/>
    <w:rsid w:val="26B9814F"/>
    <w:rsid w:val="26C7F515"/>
    <w:rsid w:val="26C92536"/>
    <w:rsid w:val="26EC6921"/>
    <w:rsid w:val="26FF68A0"/>
    <w:rsid w:val="2721D071"/>
    <w:rsid w:val="27357E90"/>
    <w:rsid w:val="273DF4A3"/>
    <w:rsid w:val="273EF121"/>
    <w:rsid w:val="2747E13F"/>
    <w:rsid w:val="27555CBA"/>
    <w:rsid w:val="2768D343"/>
    <w:rsid w:val="2774B00F"/>
    <w:rsid w:val="2779A17C"/>
    <w:rsid w:val="27E1BB7F"/>
    <w:rsid w:val="27F02684"/>
    <w:rsid w:val="27F31717"/>
    <w:rsid w:val="27FF6B5B"/>
    <w:rsid w:val="2800DCE2"/>
    <w:rsid w:val="281874CF"/>
    <w:rsid w:val="281AB1E1"/>
    <w:rsid w:val="2824D175"/>
    <w:rsid w:val="2827734D"/>
    <w:rsid w:val="2841CECE"/>
    <w:rsid w:val="284FD726"/>
    <w:rsid w:val="28674F07"/>
    <w:rsid w:val="28900A30"/>
    <w:rsid w:val="2896EDF0"/>
    <w:rsid w:val="28A85B98"/>
    <w:rsid w:val="28B088C9"/>
    <w:rsid w:val="28E7D05B"/>
    <w:rsid w:val="28E87FD8"/>
    <w:rsid w:val="28FE4786"/>
    <w:rsid w:val="290D3AE7"/>
    <w:rsid w:val="290DB0C6"/>
    <w:rsid w:val="291A94B6"/>
    <w:rsid w:val="2939DA5B"/>
    <w:rsid w:val="294A2527"/>
    <w:rsid w:val="294C2913"/>
    <w:rsid w:val="2951203D"/>
    <w:rsid w:val="296630E9"/>
    <w:rsid w:val="29726F59"/>
    <w:rsid w:val="29729820"/>
    <w:rsid w:val="29C10F70"/>
    <w:rsid w:val="2A250CC4"/>
    <w:rsid w:val="2A493A52"/>
    <w:rsid w:val="2A7EB8BC"/>
    <w:rsid w:val="2A913BC9"/>
    <w:rsid w:val="2A98B440"/>
    <w:rsid w:val="2AA6C938"/>
    <w:rsid w:val="2AB7AD86"/>
    <w:rsid w:val="2AF0E707"/>
    <w:rsid w:val="2B06F5E1"/>
    <w:rsid w:val="2B10799A"/>
    <w:rsid w:val="2B326280"/>
    <w:rsid w:val="2B35D02B"/>
    <w:rsid w:val="2B391BE3"/>
    <w:rsid w:val="2B3F8064"/>
    <w:rsid w:val="2B5B4F1D"/>
    <w:rsid w:val="2B79646D"/>
    <w:rsid w:val="2B8AF20E"/>
    <w:rsid w:val="2BA0BC93"/>
    <w:rsid w:val="2BAD4D18"/>
    <w:rsid w:val="2BBDE48A"/>
    <w:rsid w:val="2BE578AB"/>
    <w:rsid w:val="2BE63C34"/>
    <w:rsid w:val="2C0FCE3F"/>
    <w:rsid w:val="2C113744"/>
    <w:rsid w:val="2C11B551"/>
    <w:rsid w:val="2C138DAE"/>
    <w:rsid w:val="2C21C23B"/>
    <w:rsid w:val="2C463F5F"/>
    <w:rsid w:val="2C4DA384"/>
    <w:rsid w:val="2C73E5AE"/>
    <w:rsid w:val="2CD74C60"/>
    <w:rsid w:val="2CE90D89"/>
    <w:rsid w:val="2D11D861"/>
    <w:rsid w:val="2D160D66"/>
    <w:rsid w:val="2D1B0113"/>
    <w:rsid w:val="2D23B385"/>
    <w:rsid w:val="2D2B7042"/>
    <w:rsid w:val="2D2C05CB"/>
    <w:rsid w:val="2D467C18"/>
    <w:rsid w:val="2D48BAC1"/>
    <w:rsid w:val="2D5911F0"/>
    <w:rsid w:val="2D6B295C"/>
    <w:rsid w:val="2D89AB08"/>
    <w:rsid w:val="2DA96D26"/>
    <w:rsid w:val="2DB6B35F"/>
    <w:rsid w:val="2DBB9A56"/>
    <w:rsid w:val="2DBC464E"/>
    <w:rsid w:val="2DEC923C"/>
    <w:rsid w:val="2DF854A4"/>
    <w:rsid w:val="2E0639C6"/>
    <w:rsid w:val="2E21A89F"/>
    <w:rsid w:val="2E25933F"/>
    <w:rsid w:val="2E891795"/>
    <w:rsid w:val="2E8C79D3"/>
    <w:rsid w:val="2E90FDED"/>
    <w:rsid w:val="2E911177"/>
    <w:rsid w:val="2E95FAF0"/>
    <w:rsid w:val="2EBD6AA8"/>
    <w:rsid w:val="2EBDF96D"/>
    <w:rsid w:val="2ED33FD6"/>
    <w:rsid w:val="2EDE0D7A"/>
    <w:rsid w:val="2F06A145"/>
    <w:rsid w:val="2F150E3F"/>
    <w:rsid w:val="2F6150D1"/>
    <w:rsid w:val="2F7A2BD0"/>
    <w:rsid w:val="2F8DE399"/>
    <w:rsid w:val="2FA07ED8"/>
    <w:rsid w:val="2FA0CA50"/>
    <w:rsid w:val="2FA948A1"/>
    <w:rsid w:val="2FB84A16"/>
    <w:rsid w:val="2FC781A6"/>
    <w:rsid w:val="2FEA1856"/>
    <w:rsid w:val="2FF48BAA"/>
    <w:rsid w:val="2FFDE058"/>
    <w:rsid w:val="30117C4A"/>
    <w:rsid w:val="3011AF45"/>
    <w:rsid w:val="303333E6"/>
    <w:rsid w:val="3055AEFE"/>
    <w:rsid w:val="305E9228"/>
    <w:rsid w:val="307DC99C"/>
    <w:rsid w:val="307DE9C1"/>
    <w:rsid w:val="309ADC98"/>
    <w:rsid w:val="30A02B26"/>
    <w:rsid w:val="30A45D01"/>
    <w:rsid w:val="30FD583D"/>
    <w:rsid w:val="310C7E3E"/>
    <w:rsid w:val="310F2AE5"/>
    <w:rsid w:val="3112C2CB"/>
    <w:rsid w:val="3123BC04"/>
    <w:rsid w:val="313EC109"/>
    <w:rsid w:val="31852B93"/>
    <w:rsid w:val="318886F2"/>
    <w:rsid w:val="319CC95F"/>
    <w:rsid w:val="319D0D86"/>
    <w:rsid w:val="31DBFEE2"/>
    <w:rsid w:val="31EE2F97"/>
    <w:rsid w:val="320AD47F"/>
    <w:rsid w:val="32302567"/>
    <w:rsid w:val="32544D34"/>
    <w:rsid w:val="325B3515"/>
    <w:rsid w:val="32846688"/>
    <w:rsid w:val="3297FE1D"/>
    <w:rsid w:val="32B14A20"/>
    <w:rsid w:val="32DB86E5"/>
    <w:rsid w:val="3313C245"/>
    <w:rsid w:val="332A0C73"/>
    <w:rsid w:val="332E5411"/>
    <w:rsid w:val="33614C94"/>
    <w:rsid w:val="3362CDFA"/>
    <w:rsid w:val="336ED401"/>
    <w:rsid w:val="33888197"/>
    <w:rsid w:val="338DB22E"/>
    <w:rsid w:val="339C1192"/>
    <w:rsid w:val="33B0C1E9"/>
    <w:rsid w:val="33D3A5CF"/>
    <w:rsid w:val="33F69CCA"/>
    <w:rsid w:val="3401A4E3"/>
    <w:rsid w:val="3416392B"/>
    <w:rsid w:val="342200A7"/>
    <w:rsid w:val="34254EA6"/>
    <w:rsid w:val="34453C14"/>
    <w:rsid w:val="34481E08"/>
    <w:rsid w:val="347C7576"/>
    <w:rsid w:val="348F52F5"/>
    <w:rsid w:val="34A9B7D9"/>
    <w:rsid w:val="34C7D494"/>
    <w:rsid w:val="34CED527"/>
    <w:rsid w:val="3507F968"/>
    <w:rsid w:val="350D4E98"/>
    <w:rsid w:val="3512F1F1"/>
    <w:rsid w:val="351DB81D"/>
    <w:rsid w:val="351F7153"/>
    <w:rsid w:val="3542B099"/>
    <w:rsid w:val="3544B6F5"/>
    <w:rsid w:val="357B1FA5"/>
    <w:rsid w:val="3581CBE5"/>
    <w:rsid w:val="358573F2"/>
    <w:rsid w:val="35AC5ED6"/>
    <w:rsid w:val="360F4581"/>
    <w:rsid w:val="3610FEDA"/>
    <w:rsid w:val="3644ED3D"/>
    <w:rsid w:val="365DA2A6"/>
    <w:rsid w:val="369B83D3"/>
    <w:rsid w:val="36BE8CDD"/>
    <w:rsid w:val="36D1290C"/>
    <w:rsid w:val="36E0D8C5"/>
    <w:rsid w:val="36E90934"/>
    <w:rsid w:val="37064288"/>
    <w:rsid w:val="370A2EAD"/>
    <w:rsid w:val="371EFE30"/>
    <w:rsid w:val="371FE268"/>
    <w:rsid w:val="372EF5C7"/>
    <w:rsid w:val="3732819C"/>
    <w:rsid w:val="37348636"/>
    <w:rsid w:val="3749AF17"/>
    <w:rsid w:val="3754A1B1"/>
    <w:rsid w:val="375E6A1D"/>
    <w:rsid w:val="3764C22D"/>
    <w:rsid w:val="377874A3"/>
    <w:rsid w:val="3798B0D7"/>
    <w:rsid w:val="37A25274"/>
    <w:rsid w:val="37C905B4"/>
    <w:rsid w:val="37F1D87B"/>
    <w:rsid w:val="37FBCC2B"/>
    <w:rsid w:val="37FC8D23"/>
    <w:rsid w:val="384C68DD"/>
    <w:rsid w:val="384E7ACA"/>
    <w:rsid w:val="389B7A2B"/>
    <w:rsid w:val="38E353A0"/>
    <w:rsid w:val="38E9B001"/>
    <w:rsid w:val="390772C7"/>
    <w:rsid w:val="390DA3B7"/>
    <w:rsid w:val="391C1C66"/>
    <w:rsid w:val="393236A4"/>
    <w:rsid w:val="3932CCF6"/>
    <w:rsid w:val="39638CA6"/>
    <w:rsid w:val="396589F0"/>
    <w:rsid w:val="39729E53"/>
    <w:rsid w:val="397A3AB7"/>
    <w:rsid w:val="397F2785"/>
    <w:rsid w:val="3982CEDC"/>
    <w:rsid w:val="39A0815C"/>
    <w:rsid w:val="39D17AED"/>
    <w:rsid w:val="39D4C1AF"/>
    <w:rsid w:val="39E114B8"/>
    <w:rsid w:val="39EE4F9F"/>
    <w:rsid w:val="39EF4A37"/>
    <w:rsid w:val="39F682AB"/>
    <w:rsid w:val="3A01CBB0"/>
    <w:rsid w:val="3A6055EC"/>
    <w:rsid w:val="3A6D0227"/>
    <w:rsid w:val="3A76709A"/>
    <w:rsid w:val="3A7E5515"/>
    <w:rsid w:val="3A806056"/>
    <w:rsid w:val="3AB692BF"/>
    <w:rsid w:val="3AEAE2FB"/>
    <w:rsid w:val="3B088491"/>
    <w:rsid w:val="3B1FDFC9"/>
    <w:rsid w:val="3B25B353"/>
    <w:rsid w:val="3B28622F"/>
    <w:rsid w:val="3B51A222"/>
    <w:rsid w:val="3B52DE5B"/>
    <w:rsid w:val="3B539AE6"/>
    <w:rsid w:val="3B5A4F3F"/>
    <w:rsid w:val="3B79E130"/>
    <w:rsid w:val="3B8E3C77"/>
    <w:rsid w:val="3BB9D2B7"/>
    <w:rsid w:val="3BBADA21"/>
    <w:rsid w:val="3BD62176"/>
    <w:rsid w:val="3BDC073B"/>
    <w:rsid w:val="3C0AB917"/>
    <w:rsid w:val="3C15F40E"/>
    <w:rsid w:val="3C31F1D0"/>
    <w:rsid w:val="3C53954C"/>
    <w:rsid w:val="3C815CBA"/>
    <w:rsid w:val="3CA705A9"/>
    <w:rsid w:val="3CB79CD9"/>
    <w:rsid w:val="3CC71DF2"/>
    <w:rsid w:val="3CD8449F"/>
    <w:rsid w:val="3CECAA2A"/>
    <w:rsid w:val="3CEDF102"/>
    <w:rsid w:val="3CF33944"/>
    <w:rsid w:val="3D066895"/>
    <w:rsid w:val="3D06A9AD"/>
    <w:rsid w:val="3D1B745B"/>
    <w:rsid w:val="3D3AA19F"/>
    <w:rsid w:val="3D43D7A0"/>
    <w:rsid w:val="3D547D95"/>
    <w:rsid w:val="3D719AD9"/>
    <w:rsid w:val="3D80890E"/>
    <w:rsid w:val="3DA53D61"/>
    <w:rsid w:val="3DAD1BB8"/>
    <w:rsid w:val="3DB09ADA"/>
    <w:rsid w:val="3DB644B2"/>
    <w:rsid w:val="3DC17D3E"/>
    <w:rsid w:val="3DF04463"/>
    <w:rsid w:val="3DF2EECC"/>
    <w:rsid w:val="3E27F258"/>
    <w:rsid w:val="3E29C1F6"/>
    <w:rsid w:val="3E2CE1F0"/>
    <w:rsid w:val="3E3DC0B6"/>
    <w:rsid w:val="3E42F338"/>
    <w:rsid w:val="3E52240C"/>
    <w:rsid w:val="3E6C26EC"/>
    <w:rsid w:val="3E794E3C"/>
    <w:rsid w:val="3E80531D"/>
    <w:rsid w:val="3E806A99"/>
    <w:rsid w:val="3E889CBE"/>
    <w:rsid w:val="3E932FA9"/>
    <w:rsid w:val="3EAF813E"/>
    <w:rsid w:val="3EB8FF85"/>
    <w:rsid w:val="3EC8E505"/>
    <w:rsid w:val="3ECD27DA"/>
    <w:rsid w:val="3EED3410"/>
    <w:rsid w:val="3F01C66B"/>
    <w:rsid w:val="3F3A4B90"/>
    <w:rsid w:val="3F3C88F0"/>
    <w:rsid w:val="3F53D5AE"/>
    <w:rsid w:val="3F68D178"/>
    <w:rsid w:val="3F695FFD"/>
    <w:rsid w:val="3F7A0035"/>
    <w:rsid w:val="3F8E70AD"/>
    <w:rsid w:val="3F913DB7"/>
    <w:rsid w:val="3F93A1F9"/>
    <w:rsid w:val="3F9680AF"/>
    <w:rsid w:val="3FA0CC16"/>
    <w:rsid w:val="3FBD7E15"/>
    <w:rsid w:val="3FF6F03D"/>
    <w:rsid w:val="4001E904"/>
    <w:rsid w:val="4006B4BA"/>
    <w:rsid w:val="400D9113"/>
    <w:rsid w:val="400DF179"/>
    <w:rsid w:val="40564AC2"/>
    <w:rsid w:val="40C90BAB"/>
    <w:rsid w:val="40C9F92B"/>
    <w:rsid w:val="40CA0FF0"/>
    <w:rsid w:val="40EC0B12"/>
    <w:rsid w:val="411BFDEC"/>
    <w:rsid w:val="41222B85"/>
    <w:rsid w:val="412BE4A7"/>
    <w:rsid w:val="412FE453"/>
    <w:rsid w:val="414924EA"/>
    <w:rsid w:val="41746660"/>
    <w:rsid w:val="418A9F42"/>
    <w:rsid w:val="41C5FDBC"/>
    <w:rsid w:val="41CDCAF7"/>
    <w:rsid w:val="41D2B67B"/>
    <w:rsid w:val="41F13BAD"/>
    <w:rsid w:val="41FC11FD"/>
    <w:rsid w:val="4218C3A4"/>
    <w:rsid w:val="425D7C7B"/>
    <w:rsid w:val="427BE36C"/>
    <w:rsid w:val="42B47ACF"/>
    <w:rsid w:val="42C2A49D"/>
    <w:rsid w:val="42CBB414"/>
    <w:rsid w:val="42E56C04"/>
    <w:rsid w:val="43070AD2"/>
    <w:rsid w:val="430D9495"/>
    <w:rsid w:val="431ED845"/>
    <w:rsid w:val="432402BF"/>
    <w:rsid w:val="4341814A"/>
    <w:rsid w:val="435D3286"/>
    <w:rsid w:val="4368ABC7"/>
    <w:rsid w:val="439F2CD9"/>
    <w:rsid w:val="43A53ECB"/>
    <w:rsid w:val="43D1C0BF"/>
    <w:rsid w:val="43ECC26C"/>
    <w:rsid w:val="43F499FE"/>
    <w:rsid w:val="4403D6DD"/>
    <w:rsid w:val="44040470"/>
    <w:rsid w:val="441554A9"/>
    <w:rsid w:val="44813C65"/>
    <w:rsid w:val="449D5B88"/>
    <w:rsid w:val="44F57E56"/>
    <w:rsid w:val="44F65CAD"/>
    <w:rsid w:val="44F81DAF"/>
    <w:rsid w:val="44FD66F1"/>
    <w:rsid w:val="451EC4BE"/>
    <w:rsid w:val="45293F21"/>
    <w:rsid w:val="453B8536"/>
    <w:rsid w:val="4540EA2C"/>
    <w:rsid w:val="45459D3B"/>
    <w:rsid w:val="455618EB"/>
    <w:rsid w:val="456E384A"/>
    <w:rsid w:val="457C979F"/>
    <w:rsid w:val="4589CA2E"/>
    <w:rsid w:val="458DE6DB"/>
    <w:rsid w:val="458FDA99"/>
    <w:rsid w:val="4597339C"/>
    <w:rsid w:val="4599812D"/>
    <w:rsid w:val="45B952A5"/>
    <w:rsid w:val="45D581FA"/>
    <w:rsid w:val="45DD165B"/>
    <w:rsid w:val="45FEEA90"/>
    <w:rsid w:val="4614FC1B"/>
    <w:rsid w:val="463D2B5A"/>
    <w:rsid w:val="463FD3C6"/>
    <w:rsid w:val="464D128E"/>
    <w:rsid w:val="465805F6"/>
    <w:rsid w:val="465BEA30"/>
    <w:rsid w:val="4662BD23"/>
    <w:rsid w:val="466B46A0"/>
    <w:rsid w:val="466DE782"/>
    <w:rsid w:val="46736C0F"/>
    <w:rsid w:val="4694B67E"/>
    <w:rsid w:val="46965F9B"/>
    <w:rsid w:val="46A656CC"/>
    <w:rsid w:val="46B94B75"/>
    <w:rsid w:val="46C399B7"/>
    <w:rsid w:val="46D08EC2"/>
    <w:rsid w:val="46F08EA2"/>
    <w:rsid w:val="471AE597"/>
    <w:rsid w:val="471BE1B6"/>
    <w:rsid w:val="472C67E9"/>
    <w:rsid w:val="472F498A"/>
    <w:rsid w:val="4732FF41"/>
    <w:rsid w:val="473396B9"/>
    <w:rsid w:val="47485A11"/>
    <w:rsid w:val="4755EE36"/>
    <w:rsid w:val="476B88DC"/>
    <w:rsid w:val="476ECF22"/>
    <w:rsid w:val="476F4418"/>
    <w:rsid w:val="4780A20D"/>
    <w:rsid w:val="478E99C3"/>
    <w:rsid w:val="47C4643F"/>
    <w:rsid w:val="47DA1F9E"/>
    <w:rsid w:val="47DF39A2"/>
    <w:rsid w:val="47FEADF5"/>
    <w:rsid w:val="483888F0"/>
    <w:rsid w:val="483AFF83"/>
    <w:rsid w:val="48454697"/>
    <w:rsid w:val="486432B8"/>
    <w:rsid w:val="48768F73"/>
    <w:rsid w:val="488E7E79"/>
    <w:rsid w:val="48B1D7AE"/>
    <w:rsid w:val="48B7B217"/>
    <w:rsid w:val="48BBE2B3"/>
    <w:rsid w:val="48BD65EA"/>
    <w:rsid w:val="48C15C6B"/>
    <w:rsid w:val="48C9F41A"/>
    <w:rsid w:val="48F4126F"/>
    <w:rsid w:val="48F82751"/>
    <w:rsid w:val="48F97334"/>
    <w:rsid w:val="49056A45"/>
    <w:rsid w:val="49254D59"/>
    <w:rsid w:val="49313B94"/>
    <w:rsid w:val="493AAF81"/>
    <w:rsid w:val="494406EF"/>
    <w:rsid w:val="49487807"/>
    <w:rsid w:val="497A4EE0"/>
    <w:rsid w:val="498FE4FA"/>
    <w:rsid w:val="499E6ED3"/>
    <w:rsid w:val="49A9045E"/>
    <w:rsid w:val="49AAA7B0"/>
    <w:rsid w:val="49B4CD68"/>
    <w:rsid w:val="49CE0DA2"/>
    <w:rsid w:val="49E3876A"/>
    <w:rsid w:val="4A00B800"/>
    <w:rsid w:val="4A077FA1"/>
    <w:rsid w:val="4A506C65"/>
    <w:rsid w:val="4A59B5B5"/>
    <w:rsid w:val="4A7FB7D4"/>
    <w:rsid w:val="4A831BE1"/>
    <w:rsid w:val="4AAB920A"/>
    <w:rsid w:val="4AC1E413"/>
    <w:rsid w:val="4AC6C616"/>
    <w:rsid w:val="4B0B7409"/>
    <w:rsid w:val="4B0CD5CA"/>
    <w:rsid w:val="4B2DE70A"/>
    <w:rsid w:val="4B6F3F18"/>
    <w:rsid w:val="4B7DF669"/>
    <w:rsid w:val="4B8C5104"/>
    <w:rsid w:val="4B8E7F6C"/>
    <w:rsid w:val="4BACC576"/>
    <w:rsid w:val="4BB4E338"/>
    <w:rsid w:val="4BB68366"/>
    <w:rsid w:val="4BCFECDA"/>
    <w:rsid w:val="4BDE46C7"/>
    <w:rsid w:val="4BEC577B"/>
    <w:rsid w:val="4C16E088"/>
    <w:rsid w:val="4C450B2A"/>
    <w:rsid w:val="4C4908AD"/>
    <w:rsid w:val="4C62F086"/>
    <w:rsid w:val="4C6DF32C"/>
    <w:rsid w:val="4C751D94"/>
    <w:rsid w:val="4C8909E7"/>
    <w:rsid w:val="4C9DB62A"/>
    <w:rsid w:val="4CAD9D10"/>
    <w:rsid w:val="4CB15684"/>
    <w:rsid w:val="4CB15AC8"/>
    <w:rsid w:val="4CC0235D"/>
    <w:rsid w:val="4CC4E3A8"/>
    <w:rsid w:val="4CCEE586"/>
    <w:rsid w:val="4CD00A1F"/>
    <w:rsid w:val="4CEEF3CE"/>
    <w:rsid w:val="4D1CFF9B"/>
    <w:rsid w:val="4D270F88"/>
    <w:rsid w:val="4D2FB4DC"/>
    <w:rsid w:val="4D66DD1F"/>
    <w:rsid w:val="4D90800F"/>
    <w:rsid w:val="4DD6C62B"/>
    <w:rsid w:val="4E0EED91"/>
    <w:rsid w:val="4E189DEF"/>
    <w:rsid w:val="4E20EBDA"/>
    <w:rsid w:val="4E301919"/>
    <w:rsid w:val="4E3B2840"/>
    <w:rsid w:val="4E4727C9"/>
    <w:rsid w:val="4E540516"/>
    <w:rsid w:val="4E645D34"/>
    <w:rsid w:val="4E80C106"/>
    <w:rsid w:val="4E82D72A"/>
    <w:rsid w:val="4EACF4A8"/>
    <w:rsid w:val="4EB5453A"/>
    <w:rsid w:val="4EC0B618"/>
    <w:rsid w:val="4EDC4542"/>
    <w:rsid w:val="4EE57175"/>
    <w:rsid w:val="4EEA26BE"/>
    <w:rsid w:val="4EF8B0BB"/>
    <w:rsid w:val="4F007ACF"/>
    <w:rsid w:val="4F011136"/>
    <w:rsid w:val="4F0F7FCE"/>
    <w:rsid w:val="4F153231"/>
    <w:rsid w:val="4F278038"/>
    <w:rsid w:val="4F35FBD5"/>
    <w:rsid w:val="4F41ECE2"/>
    <w:rsid w:val="4F7E8075"/>
    <w:rsid w:val="4FA9DA9F"/>
    <w:rsid w:val="4FDCD274"/>
    <w:rsid w:val="4FF41F89"/>
    <w:rsid w:val="50111DFC"/>
    <w:rsid w:val="503F2B0E"/>
    <w:rsid w:val="5045A720"/>
    <w:rsid w:val="504691AD"/>
    <w:rsid w:val="506A34CB"/>
    <w:rsid w:val="506A6026"/>
    <w:rsid w:val="506C9946"/>
    <w:rsid w:val="507597C9"/>
    <w:rsid w:val="508CAE63"/>
    <w:rsid w:val="50AEBC30"/>
    <w:rsid w:val="50C35099"/>
    <w:rsid w:val="50DE2E21"/>
    <w:rsid w:val="50E87DF7"/>
    <w:rsid w:val="513E6EF7"/>
    <w:rsid w:val="5155F182"/>
    <w:rsid w:val="51760D19"/>
    <w:rsid w:val="5179FE07"/>
    <w:rsid w:val="51829402"/>
    <w:rsid w:val="51862196"/>
    <w:rsid w:val="518DE2CA"/>
    <w:rsid w:val="51B1219B"/>
    <w:rsid w:val="51B408E3"/>
    <w:rsid w:val="51B44F12"/>
    <w:rsid w:val="51C48804"/>
    <w:rsid w:val="51D445FC"/>
    <w:rsid w:val="51F1705C"/>
    <w:rsid w:val="51F56C65"/>
    <w:rsid w:val="51F977C8"/>
    <w:rsid w:val="52054659"/>
    <w:rsid w:val="521C965D"/>
    <w:rsid w:val="52329691"/>
    <w:rsid w:val="523E088E"/>
    <w:rsid w:val="526734C3"/>
    <w:rsid w:val="527503CB"/>
    <w:rsid w:val="52780435"/>
    <w:rsid w:val="527CD525"/>
    <w:rsid w:val="527E1945"/>
    <w:rsid w:val="528A7894"/>
    <w:rsid w:val="52914545"/>
    <w:rsid w:val="52E508E8"/>
    <w:rsid w:val="52E93081"/>
    <w:rsid w:val="52FF2A81"/>
    <w:rsid w:val="5300BECD"/>
    <w:rsid w:val="53061FF8"/>
    <w:rsid w:val="53123140"/>
    <w:rsid w:val="532755A3"/>
    <w:rsid w:val="534407DA"/>
    <w:rsid w:val="534823BC"/>
    <w:rsid w:val="534F8E4E"/>
    <w:rsid w:val="536A50E7"/>
    <w:rsid w:val="537D1CD3"/>
    <w:rsid w:val="537D568A"/>
    <w:rsid w:val="5382B8E3"/>
    <w:rsid w:val="53850256"/>
    <w:rsid w:val="538A522E"/>
    <w:rsid w:val="53B3D108"/>
    <w:rsid w:val="53BAC698"/>
    <w:rsid w:val="53E3AFE6"/>
    <w:rsid w:val="540337FA"/>
    <w:rsid w:val="54134B51"/>
    <w:rsid w:val="54194575"/>
    <w:rsid w:val="5435DFAD"/>
    <w:rsid w:val="5439F824"/>
    <w:rsid w:val="5441DAE1"/>
    <w:rsid w:val="544803DD"/>
    <w:rsid w:val="54528C4A"/>
    <w:rsid w:val="54529354"/>
    <w:rsid w:val="5475CDC2"/>
    <w:rsid w:val="547C1614"/>
    <w:rsid w:val="54927057"/>
    <w:rsid w:val="54AE2AA7"/>
    <w:rsid w:val="54DAD32E"/>
    <w:rsid w:val="54E2865E"/>
    <w:rsid w:val="54E68806"/>
    <w:rsid w:val="54F01E46"/>
    <w:rsid w:val="54F1F079"/>
    <w:rsid w:val="54F3F06E"/>
    <w:rsid w:val="550387C3"/>
    <w:rsid w:val="5524D632"/>
    <w:rsid w:val="5555DFE0"/>
    <w:rsid w:val="5562ED08"/>
    <w:rsid w:val="55646338"/>
    <w:rsid w:val="5570D526"/>
    <w:rsid w:val="55AD47EF"/>
    <w:rsid w:val="55BD9F37"/>
    <w:rsid w:val="55DC167B"/>
    <w:rsid w:val="55E463EC"/>
    <w:rsid w:val="55E4EB45"/>
    <w:rsid w:val="55FE7AD9"/>
    <w:rsid w:val="56036090"/>
    <w:rsid w:val="5610B2EE"/>
    <w:rsid w:val="56287F87"/>
    <w:rsid w:val="562A0B62"/>
    <w:rsid w:val="564EE39E"/>
    <w:rsid w:val="5669EFC9"/>
    <w:rsid w:val="566B0066"/>
    <w:rsid w:val="5676DA3B"/>
    <w:rsid w:val="5689F83C"/>
    <w:rsid w:val="568BF050"/>
    <w:rsid w:val="568F6FAA"/>
    <w:rsid w:val="5694E4B7"/>
    <w:rsid w:val="569528D9"/>
    <w:rsid w:val="569A9747"/>
    <w:rsid w:val="569EF29B"/>
    <w:rsid w:val="56AC22D8"/>
    <w:rsid w:val="56B77172"/>
    <w:rsid w:val="56BFB67A"/>
    <w:rsid w:val="56C612AB"/>
    <w:rsid w:val="56D0DD55"/>
    <w:rsid w:val="56D42E05"/>
    <w:rsid w:val="56DD02AA"/>
    <w:rsid w:val="56DF3F32"/>
    <w:rsid w:val="56E6AB7F"/>
    <w:rsid w:val="57065EAE"/>
    <w:rsid w:val="570AB7E1"/>
    <w:rsid w:val="571E9388"/>
    <w:rsid w:val="572C2672"/>
    <w:rsid w:val="572F7E2C"/>
    <w:rsid w:val="5730BA00"/>
    <w:rsid w:val="5741E9A3"/>
    <w:rsid w:val="57525C94"/>
    <w:rsid w:val="5762C396"/>
    <w:rsid w:val="577B545B"/>
    <w:rsid w:val="57897BDB"/>
    <w:rsid w:val="578C0F59"/>
    <w:rsid w:val="578D12E4"/>
    <w:rsid w:val="5792A5DA"/>
    <w:rsid w:val="579C2DA3"/>
    <w:rsid w:val="57AC0F26"/>
    <w:rsid w:val="57BC466C"/>
    <w:rsid w:val="57DADD5A"/>
    <w:rsid w:val="57EE66D4"/>
    <w:rsid w:val="57F3BCDB"/>
    <w:rsid w:val="57F493D2"/>
    <w:rsid w:val="580006BD"/>
    <w:rsid w:val="581781F9"/>
    <w:rsid w:val="5829CC01"/>
    <w:rsid w:val="5854431E"/>
    <w:rsid w:val="587F305F"/>
    <w:rsid w:val="587F69FB"/>
    <w:rsid w:val="588A8F72"/>
    <w:rsid w:val="58ABFE57"/>
    <w:rsid w:val="58C0ADD2"/>
    <w:rsid w:val="58CCD060"/>
    <w:rsid w:val="591094C1"/>
    <w:rsid w:val="594783D3"/>
    <w:rsid w:val="597664DF"/>
    <w:rsid w:val="5976AF9D"/>
    <w:rsid w:val="598B9481"/>
    <w:rsid w:val="5990C357"/>
    <w:rsid w:val="59978D0E"/>
    <w:rsid w:val="599AC132"/>
    <w:rsid w:val="59AA5DDA"/>
    <w:rsid w:val="59B82D5C"/>
    <w:rsid w:val="59D42996"/>
    <w:rsid w:val="59D63C6A"/>
    <w:rsid w:val="59E32105"/>
    <w:rsid w:val="59EE56A8"/>
    <w:rsid w:val="5A523B92"/>
    <w:rsid w:val="5A578692"/>
    <w:rsid w:val="5A7DA46C"/>
    <w:rsid w:val="5AB3755B"/>
    <w:rsid w:val="5ABC0108"/>
    <w:rsid w:val="5ACFB58F"/>
    <w:rsid w:val="5AD215F3"/>
    <w:rsid w:val="5AD45A4A"/>
    <w:rsid w:val="5ADCF938"/>
    <w:rsid w:val="5ADD4ECA"/>
    <w:rsid w:val="5AEAD0B0"/>
    <w:rsid w:val="5AEC2B9D"/>
    <w:rsid w:val="5AFC8193"/>
    <w:rsid w:val="5B02F023"/>
    <w:rsid w:val="5B10BC63"/>
    <w:rsid w:val="5B173B99"/>
    <w:rsid w:val="5B175D9E"/>
    <w:rsid w:val="5B2C3DF8"/>
    <w:rsid w:val="5B5436E6"/>
    <w:rsid w:val="5B635A7D"/>
    <w:rsid w:val="5B68B895"/>
    <w:rsid w:val="5B7D09A8"/>
    <w:rsid w:val="5BA32D09"/>
    <w:rsid w:val="5BC983A1"/>
    <w:rsid w:val="5BF86A8F"/>
    <w:rsid w:val="5BFFBF39"/>
    <w:rsid w:val="5C0C4AE5"/>
    <w:rsid w:val="5C1DB12C"/>
    <w:rsid w:val="5C3ADD89"/>
    <w:rsid w:val="5C3F362F"/>
    <w:rsid w:val="5C476B5D"/>
    <w:rsid w:val="5C5B7287"/>
    <w:rsid w:val="5C64B369"/>
    <w:rsid w:val="5C66E7F2"/>
    <w:rsid w:val="5C777AB1"/>
    <w:rsid w:val="5C988E60"/>
    <w:rsid w:val="5C9D9053"/>
    <w:rsid w:val="5CC17AB1"/>
    <w:rsid w:val="5CCF5854"/>
    <w:rsid w:val="5CDCFBD6"/>
    <w:rsid w:val="5D0485B9"/>
    <w:rsid w:val="5D1CC1BC"/>
    <w:rsid w:val="5D3B1E01"/>
    <w:rsid w:val="5D3C9AAB"/>
    <w:rsid w:val="5D41B302"/>
    <w:rsid w:val="5D497B2C"/>
    <w:rsid w:val="5D4C8BA9"/>
    <w:rsid w:val="5D56C25D"/>
    <w:rsid w:val="5D767151"/>
    <w:rsid w:val="5D8DD187"/>
    <w:rsid w:val="5D995AA3"/>
    <w:rsid w:val="5D9B05F7"/>
    <w:rsid w:val="5DA7CCAE"/>
    <w:rsid w:val="5DBCC461"/>
    <w:rsid w:val="5DCFDBB4"/>
    <w:rsid w:val="5DD00E85"/>
    <w:rsid w:val="5DEC854E"/>
    <w:rsid w:val="5DF93BF2"/>
    <w:rsid w:val="5E069ABD"/>
    <w:rsid w:val="5E10D0B8"/>
    <w:rsid w:val="5E10EDF5"/>
    <w:rsid w:val="5E3130B6"/>
    <w:rsid w:val="5E60FE11"/>
    <w:rsid w:val="5E77D044"/>
    <w:rsid w:val="5E7B1A95"/>
    <w:rsid w:val="5E9C542F"/>
    <w:rsid w:val="5EC3925B"/>
    <w:rsid w:val="5ECDB158"/>
    <w:rsid w:val="5ED6FCEA"/>
    <w:rsid w:val="5EEAA7DC"/>
    <w:rsid w:val="5F17D82F"/>
    <w:rsid w:val="5F21070A"/>
    <w:rsid w:val="5F287BEC"/>
    <w:rsid w:val="5F2D7AC5"/>
    <w:rsid w:val="5F90A38D"/>
    <w:rsid w:val="5FAED57F"/>
    <w:rsid w:val="5FB261C9"/>
    <w:rsid w:val="5FBBA6F6"/>
    <w:rsid w:val="5FD349E2"/>
    <w:rsid w:val="5FDA95FE"/>
    <w:rsid w:val="5FDF703C"/>
    <w:rsid w:val="6015BA23"/>
    <w:rsid w:val="6023887D"/>
    <w:rsid w:val="6031F01B"/>
    <w:rsid w:val="60596B4E"/>
    <w:rsid w:val="6067E499"/>
    <w:rsid w:val="60707E3A"/>
    <w:rsid w:val="60865EBE"/>
    <w:rsid w:val="609ECE43"/>
    <w:rsid w:val="60AA2F9F"/>
    <w:rsid w:val="60AE61E3"/>
    <w:rsid w:val="60B23F34"/>
    <w:rsid w:val="60BC63E9"/>
    <w:rsid w:val="60C02E0A"/>
    <w:rsid w:val="60C31A8D"/>
    <w:rsid w:val="60C8BA2F"/>
    <w:rsid w:val="60DCAA6E"/>
    <w:rsid w:val="60F4254A"/>
    <w:rsid w:val="60F84153"/>
    <w:rsid w:val="61136E14"/>
    <w:rsid w:val="61361F9D"/>
    <w:rsid w:val="6162C6FC"/>
    <w:rsid w:val="616DB447"/>
    <w:rsid w:val="617B8117"/>
    <w:rsid w:val="61A0B180"/>
    <w:rsid w:val="61B11E76"/>
    <w:rsid w:val="61D1C108"/>
    <w:rsid w:val="61DDAD45"/>
    <w:rsid w:val="61FD2EB3"/>
    <w:rsid w:val="6209C389"/>
    <w:rsid w:val="621E3700"/>
    <w:rsid w:val="6220949C"/>
    <w:rsid w:val="623938A6"/>
    <w:rsid w:val="6248E668"/>
    <w:rsid w:val="62797DC6"/>
    <w:rsid w:val="627DD090"/>
    <w:rsid w:val="6288E05A"/>
    <w:rsid w:val="628FF5AB"/>
    <w:rsid w:val="6294B606"/>
    <w:rsid w:val="62954F56"/>
    <w:rsid w:val="62B460DD"/>
    <w:rsid w:val="62BB554F"/>
    <w:rsid w:val="62C86FDC"/>
    <w:rsid w:val="62ED8B6B"/>
    <w:rsid w:val="62EFFE7B"/>
    <w:rsid w:val="63114390"/>
    <w:rsid w:val="63144BA4"/>
    <w:rsid w:val="63255F33"/>
    <w:rsid w:val="6326388D"/>
    <w:rsid w:val="633BB093"/>
    <w:rsid w:val="63456E1E"/>
    <w:rsid w:val="636CAA24"/>
    <w:rsid w:val="63757248"/>
    <w:rsid w:val="63818649"/>
    <w:rsid w:val="638A4339"/>
    <w:rsid w:val="63A184F6"/>
    <w:rsid w:val="63CC2CA8"/>
    <w:rsid w:val="63D2A33D"/>
    <w:rsid w:val="63DB1115"/>
    <w:rsid w:val="63DDD44C"/>
    <w:rsid w:val="63F86A21"/>
    <w:rsid w:val="640BDAD2"/>
    <w:rsid w:val="6426EF60"/>
    <w:rsid w:val="64375934"/>
    <w:rsid w:val="644DCAA1"/>
    <w:rsid w:val="64706266"/>
    <w:rsid w:val="64717D74"/>
    <w:rsid w:val="64900ECF"/>
    <w:rsid w:val="64E05455"/>
    <w:rsid w:val="6508174A"/>
    <w:rsid w:val="6513F107"/>
    <w:rsid w:val="6536E7CA"/>
    <w:rsid w:val="65457218"/>
    <w:rsid w:val="654EE756"/>
    <w:rsid w:val="65502812"/>
    <w:rsid w:val="656F26C1"/>
    <w:rsid w:val="65732020"/>
    <w:rsid w:val="6590EAAF"/>
    <w:rsid w:val="65A81EB1"/>
    <w:rsid w:val="65B41735"/>
    <w:rsid w:val="65B6F6AB"/>
    <w:rsid w:val="65FC2F1A"/>
    <w:rsid w:val="662A5495"/>
    <w:rsid w:val="662DF78A"/>
    <w:rsid w:val="662DF804"/>
    <w:rsid w:val="662F065E"/>
    <w:rsid w:val="66445B27"/>
    <w:rsid w:val="6652782B"/>
    <w:rsid w:val="669D9803"/>
    <w:rsid w:val="66C98446"/>
    <w:rsid w:val="66D045D6"/>
    <w:rsid w:val="66E4AE4E"/>
    <w:rsid w:val="66EF425E"/>
    <w:rsid w:val="66F57B7F"/>
    <w:rsid w:val="66F5B264"/>
    <w:rsid w:val="66F62CF9"/>
    <w:rsid w:val="670074E2"/>
    <w:rsid w:val="67407F1A"/>
    <w:rsid w:val="675C2656"/>
    <w:rsid w:val="675F637B"/>
    <w:rsid w:val="677BB291"/>
    <w:rsid w:val="6794C35B"/>
    <w:rsid w:val="67B4A9FD"/>
    <w:rsid w:val="67C2EE88"/>
    <w:rsid w:val="67D83E70"/>
    <w:rsid w:val="67EA34C2"/>
    <w:rsid w:val="67ECBA0A"/>
    <w:rsid w:val="6805EEA8"/>
    <w:rsid w:val="681A5C40"/>
    <w:rsid w:val="683C874C"/>
    <w:rsid w:val="684B870D"/>
    <w:rsid w:val="68651B72"/>
    <w:rsid w:val="68723523"/>
    <w:rsid w:val="6881814B"/>
    <w:rsid w:val="6883E346"/>
    <w:rsid w:val="689425AB"/>
    <w:rsid w:val="68A031D6"/>
    <w:rsid w:val="68AF3751"/>
    <w:rsid w:val="68AFD591"/>
    <w:rsid w:val="68C0B9C4"/>
    <w:rsid w:val="68C6B90E"/>
    <w:rsid w:val="68D81A07"/>
    <w:rsid w:val="68EDB736"/>
    <w:rsid w:val="68F8C50E"/>
    <w:rsid w:val="68FDA398"/>
    <w:rsid w:val="6906977B"/>
    <w:rsid w:val="690CBDE4"/>
    <w:rsid w:val="692F3F4F"/>
    <w:rsid w:val="69376050"/>
    <w:rsid w:val="69850210"/>
    <w:rsid w:val="69A286FF"/>
    <w:rsid w:val="69A6F57F"/>
    <w:rsid w:val="69DDD128"/>
    <w:rsid w:val="6A120484"/>
    <w:rsid w:val="6A160A9C"/>
    <w:rsid w:val="6A2E0AC7"/>
    <w:rsid w:val="6A31FFB9"/>
    <w:rsid w:val="6A3235EA"/>
    <w:rsid w:val="6AA23CE3"/>
    <w:rsid w:val="6AB0CED6"/>
    <w:rsid w:val="6AB5B8B8"/>
    <w:rsid w:val="6AC49937"/>
    <w:rsid w:val="6AFDC4B1"/>
    <w:rsid w:val="6B426B4E"/>
    <w:rsid w:val="6B46D6F8"/>
    <w:rsid w:val="6B47C0B5"/>
    <w:rsid w:val="6B4E5444"/>
    <w:rsid w:val="6B51FD02"/>
    <w:rsid w:val="6B61AEDA"/>
    <w:rsid w:val="6B6C526D"/>
    <w:rsid w:val="6BC8D23E"/>
    <w:rsid w:val="6BDE65F3"/>
    <w:rsid w:val="6BF65F85"/>
    <w:rsid w:val="6BFE6B26"/>
    <w:rsid w:val="6C5B23F3"/>
    <w:rsid w:val="6C5F3AA8"/>
    <w:rsid w:val="6C77141B"/>
    <w:rsid w:val="6C86B87E"/>
    <w:rsid w:val="6C889D34"/>
    <w:rsid w:val="6CA2EEF7"/>
    <w:rsid w:val="6CA81CB0"/>
    <w:rsid w:val="6CAC9D04"/>
    <w:rsid w:val="6CAE5DA5"/>
    <w:rsid w:val="6CCC7C61"/>
    <w:rsid w:val="6CCF1100"/>
    <w:rsid w:val="6CD84706"/>
    <w:rsid w:val="6CF59697"/>
    <w:rsid w:val="6D2DF403"/>
    <w:rsid w:val="6D312D05"/>
    <w:rsid w:val="6D411A7F"/>
    <w:rsid w:val="6D6D1E91"/>
    <w:rsid w:val="6D7E6A0C"/>
    <w:rsid w:val="6D8B3B2C"/>
    <w:rsid w:val="6DA96A02"/>
    <w:rsid w:val="6DAFE681"/>
    <w:rsid w:val="6DF8A0EB"/>
    <w:rsid w:val="6E308C8E"/>
    <w:rsid w:val="6E4522AE"/>
    <w:rsid w:val="6E4BEB05"/>
    <w:rsid w:val="6E56A537"/>
    <w:rsid w:val="6E5F460B"/>
    <w:rsid w:val="6E669700"/>
    <w:rsid w:val="6E97DBB4"/>
    <w:rsid w:val="6EA5DBEB"/>
    <w:rsid w:val="6EC3D891"/>
    <w:rsid w:val="6EE5630A"/>
    <w:rsid w:val="6EFEB9E9"/>
    <w:rsid w:val="6EFFE52A"/>
    <w:rsid w:val="6F0FD8FC"/>
    <w:rsid w:val="6F191881"/>
    <w:rsid w:val="6F2D0655"/>
    <w:rsid w:val="6F53BCBF"/>
    <w:rsid w:val="6F683274"/>
    <w:rsid w:val="6F7B9106"/>
    <w:rsid w:val="6F88C3F5"/>
    <w:rsid w:val="6FB6EF5E"/>
    <w:rsid w:val="6FC0F9BF"/>
    <w:rsid w:val="6FC7FA73"/>
    <w:rsid w:val="6FEA1A94"/>
    <w:rsid w:val="701206BA"/>
    <w:rsid w:val="701432A3"/>
    <w:rsid w:val="7016F9AF"/>
    <w:rsid w:val="7019B0A3"/>
    <w:rsid w:val="70256767"/>
    <w:rsid w:val="702D58C4"/>
    <w:rsid w:val="7034A447"/>
    <w:rsid w:val="70832111"/>
    <w:rsid w:val="7092D62E"/>
    <w:rsid w:val="7092E0A7"/>
    <w:rsid w:val="709526CB"/>
    <w:rsid w:val="709AAAF2"/>
    <w:rsid w:val="70AE0A81"/>
    <w:rsid w:val="70B4B5F1"/>
    <w:rsid w:val="70C3C3BA"/>
    <w:rsid w:val="70C4BC51"/>
    <w:rsid w:val="70D68324"/>
    <w:rsid w:val="70DDD3B8"/>
    <w:rsid w:val="70FAE8DD"/>
    <w:rsid w:val="71163E74"/>
    <w:rsid w:val="7122D1BA"/>
    <w:rsid w:val="7132C379"/>
    <w:rsid w:val="7135BD11"/>
    <w:rsid w:val="713F73DE"/>
    <w:rsid w:val="71436C13"/>
    <w:rsid w:val="7167569E"/>
    <w:rsid w:val="717AA799"/>
    <w:rsid w:val="719B579A"/>
    <w:rsid w:val="719B727B"/>
    <w:rsid w:val="71ADEE88"/>
    <w:rsid w:val="71B959A8"/>
    <w:rsid w:val="71CFDCAE"/>
    <w:rsid w:val="720365B2"/>
    <w:rsid w:val="7218E2B9"/>
    <w:rsid w:val="721ABB1B"/>
    <w:rsid w:val="7229B0CC"/>
    <w:rsid w:val="7241D958"/>
    <w:rsid w:val="7251C022"/>
    <w:rsid w:val="729A0246"/>
    <w:rsid w:val="729FAB1F"/>
    <w:rsid w:val="72B6F2F9"/>
    <w:rsid w:val="72C629FF"/>
    <w:rsid w:val="72CC9C39"/>
    <w:rsid w:val="72E6559F"/>
    <w:rsid w:val="730DDAE6"/>
    <w:rsid w:val="731073B1"/>
    <w:rsid w:val="73206DFF"/>
    <w:rsid w:val="73221454"/>
    <w:rsid w:val="73223018"/>
    <w:rsid w:val="7339F2B9"/>
    <w:rsid w:val="733D8660"/>
    <w:rsid w:val="735AC751"/>
    <w:rsid w:val="737E9F0E"/>
    <w:rsid w:val="73806576"/>
    <w:rsid w:val="73810BCF"/>
    <w:rsid w:val="73849005"/>
    <w:rsid w:val="7389F12B"/>
    <w:rsid w:val="73AA2C63"/>
    <w:rsid w:val="73C2EDD9"/>
    <w:rsid w:val="73E89392"/>
    <w:rsid w:val="73F48EDE"/>
    <w:rsid w:val="73FE6A55"/>
    <w:rsid w:val="742D95E9"/>
    <w:rsid w:val="74447248"/>
    <w:rsid w:val="7462BB27"/>
    <w:rsid w:val="7468FDA3"/>
    <w:rsid w:val="7478EDC6"/>
    <w:rsid w:val="747FA8E8"/>
    <w:rsid w:val="74980279"/>
    <w:rsid w:val="74AF923B"/>
    <w:rsid w:val="74B48A5D"/>
    <w:rsid w:val="74B86DEA"/>
    <w:rsid w:val="74BE0079"/>
    <w:rsid w:val="74C8DE02"/>
    <w:rsid w:val="74EF5C17"/>
    <w:rsid w:val="753E2566"/>
    <w:rsid w:val="754961F4"/>
    <w:rsid w:val="7584F835"/>
    <w:rsid w:val="758B0D35"/>
    <w:rsid w:val="75ACA882"/>
    <w:rsid w:val="75C9B65E"/>
    <w:rsid w:val="75F6B317"/>
    <w:rsid w:val="7605EDB8"/>
    <w:rsid w:val="7613FDC6"/>
    <w:rsid w:val="76143906"/>
    <w:rsid w:val="76362843"/>
    <w:rsid w:val="7641394D"/>
    <w:rsid w:val="7649DB05"/>
    <w:rsid w:val="764A35CB"/>
    <w:rsid w:val="76578657"/>
    <w:rsid w:val="765E67B5"/>
    <w:rsid w:val="765EFF2D"/>
    <w:rsid w:val="767E8B59"/>
    <w:rsid w:val="76815930"/>
    <w:rsid w:val="76A849EF"/>
    <w:rsid w:val="76B13190"/>
    <w:rsid w:val="76CA11BA"/>
    <w:rsid w:val="76D249CC"/>
    <w:rsid w:val="770871B4"/>
    <w:rsid w:val="770CA530"/>
    <w:rsid w:val="776DC615"/>
    <w:rsid w:val="77871EAC"/>
    <w:rsid w:val="7798A3A2"/>
    <w:rsid w:val="779FA8BD"/>
    <w:rsid w:val="77A2ADB0"/>
    <w:rsid w:val="77A42A3A"/>
    <w:rsid w:val="77C03198"/>
    <w:rsid w:val="77D10F65"/>
    <w:rsid w:val="77E2F3D8"/>
    <w:rsid w:val="77EE077B"/>
    <w:rsid w:val="781D8E38"/>
    <w:rsid w:val="7820713C"/>
    <w:rsid w:val="7822CE30"/>
    <w:rsid w:val="7847C65C"/>
    <w:rsid w:val="78594676"/>
    <w:rsid w:val="78669249"/>
    <w:rsid w:val="786B3EF0"/>
    <w:rsid w:val="787EB323"/>
    <w:rsid w:val="7899AB78"/>
    <w:rsid w:val="78A4EB65"/>
    <w:rsid w:val="78A67B65"/>
    <w:rsid w:val="78C4FFBE"/>
    <w:rsid w:val="78CD3598"/>
    <w:rsid w:val="78E3BC31"/>
    <w:rsid w:val="78E4FD9F"/>
    <w:rsid w:val="78ECCF9C"/>
    <w:rsid w:val="79076311"/>
    <w:rsid w:val="79080245"/>
    <w:rsid w:val="79084EC7"/>
    <w:rsid w:val="791B017A"/>
    <w:rsid w:val="79698D62"/>
    <w:rsid w:val="7996A3ED"/>
    <w:rsid w:val="79A3C6CB"/>
    <w:rsid w:val="79C5623C"/>
    <w:rsid w:val="79CED243"/>
    <w:rsid w:val="79D6EC33"/>
    <w:rsid w:val="79E5508F"/>
    <w:rsid w:val="79F8BD68"/>
    <w:rsid w:val="7A2A3628"/>
    <w:rsid w:val="7A46EABD"/>
    <w:rsid w:val="7A4AD5D9"/>
    <w:rsid w:val="7A6F2E4E"/>
    <w:rsid w:val="7A8613C5"/>
    <w:rsid w:val="7A899F91"/>
    <w:rsid w:val="7AA4D5DA"/>
    <w:rsid w:val="7AAC3E90"/>
    <w:rsid w:val="7AC13A95"/>
    <w:rsid w:val="7AC6B7A3"/>
    <w:rsid w:val="7ADBAE6C"/>
    <w:rsid w:val="7AF16E25"/>
    <w:rsid w:val="7B1B6D0D"/>
    <w:rsid w:val="7B2510C5"/>
    <w:rsid w:val="7B2B6DD2"/>
    <w:rsid w:val="7B5CE642"/>
    <w:rsid w:val="7B6617FB"/>
    <w:rsid w:val="7B6E374A"/>
    <w:rsid w:val="7B9DA480"/>
    <w:rsid w:val="7BACA61D"/>
    <w:rsid w:val="7BB6268C"/>
    <w:rsid w:val="7BD0ABB3"/>
    <w:rsid w:val="7BDD0051"/>
    <w:rsid w:val="7BFA8D2B"/>
    <w:rsid w:val="7C021E29"/>
    <w:rsid w:val="7C23DDDF"/>
    <w:rsid w:val="7C30E98A"/>
    <w:rsid w:val="7C560A6E"/>
    <w:rsid w:val="7C647E5A"/>
    <w:rsid w:val="7CAA871C"/>
    <w:rsid w:val="7CADFCD0"/>
    <w:rsid w:val="7CAFEA8C"/>
    <w:rsid w:val="7CB5C6F7"/>
    <w:rsid w:val="7CFE2A3B"/>
    <w:rsid w:val="7D2B8B1C"/>
    <w:rsid w:val="7D2CDE55"/>
    <w:rsid w:val="7D3A6E07"/>
    <w:rsid w:val="7D417F8E"/>
    <w:rsid w:val="7D60CEFE"/>
    <w:rsid w:val="7D80A0C8"/>
    <w:rsid w:val="7D99D5A8"/>
    <w:rsid w:val="7D9CA816"/>
    <w:rsid w:val="7DA8397D"/>
    <w:rsid w:val="7DBCFAD3"/>
    <w:rsid w:val="7DD8A383"/>
    <w:rsid w:val="7DDF4D44"/>
    <w:rsid w:val="7DE174AE"/>
    <w:rsid w:val="7DF15870"/>
    <w:rsid w:val="7E125C1F"/>
    <w:rsid w:val="7E49CD31"/>
    <w:rsid w:val="7E4BBFD1"/>
    <w:rsid w:val="7E5410DE"/>
    <w:rsid w:val="7E588127"/>
    <w:rsid w:val="7E73E0AB"/>
    <w:rsid w:val="7E7863BE"/>
    <w:rsid w:val="7E9F0E4F"/>
    <w:rsid w:val="7EACA373"/>
    <w:rsid w:val="7EBF3C21"/>
    <w:rsid w:val="7EC8431C"/>
    <w:rsid w:val="7ED49D63"/>
    <w:rsid w:val="7EEF382E"/>
    <w:rsid w:val="7F018FDC"/>
    <w:rsid w:val="7F0ED715"/>
    <w:rsid w:val="7F27E611"/>
    <w:rsid w:val="7F3825A1"/>
    <w:rsid w:val="7F44DA9F"/>
    <w:rsid w:val="7F4CB9EE"/>
    <w:rsid w:val="7F959220"/>
    <w:rsid w:val="7F9C980E"/>
    <w:rsid w:val="7FCB0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933DDF"/>
  <w15:chartTrackingRefBased/>
  <w15:docId w15:val="{BBF691C2-D992-41B4-89F9-173EE735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7E26F4"/>
    <w:pPr>
      <w:spacing w:after="240" w:line="288" w:lineRule="auto"/>
    </w:pPr>
    <w:rPr>
      <w:rFonts w:ascii="Franklin Gothic Book" w:hAnsi="Franklin Gothic Book"/>
      <w:szCs w:val="24"/>
    </w:rPr>
  </w:style>
  <w:style w:type="paragraph" w:styleId="Heading1">
    <w:name w:val="heading 1"/>
    <w:basedOn w:val="Normal"/>
    <w:next w:val="BodyText"/>
    <w:link w:val="Heading1Char"/>
    <w:uiPriority w:val="99"/>
    <w:qFormat/>
    <w:rsid w:val="00CF4B71"/>
    <w:pPr>
      <w:keepNext/>
      <w:pageBreakBefore/>
      <w:tabs>
        <w:tab w:val="left" w:pos="900"/>
      </w:tabs>
      <w:spacing w:before="480"/>
      <w:outlineLvl w:val="0"/>
    </w:pPr>
    <w:rPr>
      <w:rFonts w:eastAsiaTheme="majorEastAsia" w:cstheme="majorBidi"/>
      <w:color w:val="005288"/>
      <w:kern w:val="32"/>
      <w:sz w:val="60"/>
      <w:szCs w:val="60"/>
    </w:rPr>
  </w:style>
  <w:style w:type="paragraph" w:styleId="Heading2">
    <w:name w:val="heading 2"/>
    <w:basedOn w:val="FEMAHeading1"/>
    <w:next w:val="BodyText"/>
    <w:link w:val="Heading2Char"/>
    <w:uiPriority w:val="99"/>
    <w:qFormat/>
    <w:rsid w:val="00DD5B47"/>
    <w:pPr>
      <w:numPr>
        <w:numId w:val="0"/>
      </w:numPr>
    </w:pPr>
  </w:style>
  <w:style w:type="paragraph" w:styleId="Heading3">
    <w:name w:val="heading 3"/>
    <w:basedOn w:val="FEMAHeading2"/>
    <w:next w:val="BodyText"/>
    <w:link w:val="Heading3Char"/>
    <w:uiPriority w:val="99"/>
    <w:qFormat/>
    <w:rsid w:val="00DD5B47"/>
    <w:pPr>
      <w:numPr>
        <w:ilvl w:val="0"/>
        <w:numId w:val="0"/>
      </w:numPr>
    </w:pPr>
  </w:style>
  <w:style w:type="paragraph" w:styleId="Heading4">
    <w:name w:val="heading 4"/>
    <w:basedOn w:val="FEMAHeading3"/>
    <w:next w:val="BodyText"/>
    <w:link w:val="Heading4Char"/>
    <w:uiPriority w:val="99"/>
    <w:unhideWhenUsed/>
    <w:qFormat/>
    <w:rsid w:val="00DD5B47"/>
    <w:pPr>
      <w:numPr>
        <w:ilvl w:val="0"/>
        <w:numId w:val="0"/>
      </w:numPr>
    </w:pPr>
  </w:style>
  <w:style w:type="paragraph" w:styleId="Heading5">
    <w:name w:val="heading 5"/>
    <w:basedOn w:val="FEMAHeading4"/>
    <w:next w:val="Normal"/>
    <w:link w:val="Heading5Char"/>
    <w:autoRedefine/>
    <w:uiPriority w:val="99"/>
    <w:unhideWhenUsed/>
    <w:qFormat/>
    <w:rsid w:val="00844AB9"/>
    <w:pPr>
      <w:numPr>
        <w:ilvl w:val="0"/>
        <w:numId w:val="0"/>
      </w:numPr>
    </w:pPr>
  </w:style>
  <w:style w:type="paragraph" w:styleId="Heading6">
    <w:name w:val="heading 6"/>
    <w:basedOn w:val="Normal"/>
    <w:next w:val="Normal"/>
    <w:link w:val="Heading6Char"/>
    <w:uiPriority w:val="99"/>
    <w:qFormat/>
    <w:rsid w:val="00A130A5"/>
    <w:pPr>
      <w:keepNext/>
      <w:numPr>
        <w:ilvl w:val="5"/>
        <w:numId w:val="33"/>
      </w:numPr>
      <w:spacing w:before="60" w:after="60" w:line="274" w:lineRule="atLeast"/>
      <w:outlineLvl w:val="5"/>
    </w:pPr>
    <w:rPr>
      <w:rFonts w:eastAsia="Times New Roman" w:cs="Times New Roman"/>
      <w:b/>
      <w:i/>
      <w:szCs w:val="22"/>
    </w:rPr>
  </w:style>
  <w:style w:type="paragraph" w:styleId="Heading7">
    <w:name w:val="heading 7"/>
    <w:basedOn w:val="Normal"/>
    <w:next w:val="Normal"/>
    <w:link w:val="Heading7Char"/>
    <w:uiPriority w:val="99"/>
    <w:qFormat/>
    <w:rsid w:val="00A130A5"/>
    <w:pPr>
      <w:keepLines/>
      <w:spacing w:line="240" w:lineRule="atLeast"/>
      <w:ind w:left="1080"/>
      <w:jc w:val="center"/>
      <w:outlineLvl w:val="6"/>
    </w:pPr>
    <w:rPr>
      <w:rFonts w:ascii="Arial" w:eastAsia="Times New Roman" w:hAnsi="Arial" w:cs="Times New Roman"/>
      <w:b/>
      <w:szCs w:val="22"/>
    </w:rPr>
  </w:style>
  <w:style w:type="paragraph" w:styleId="Heading8">
    <w:name w:val="heading 8"/>
    <w:basedOn w:val="Normal"/>
    <w:next w:val="Normal"/>
    <w:link w:val="Heading8Char"/>
    <w:uiPriority w:val="99"/>
    <w:unhideWhenUsed/>
    <w:qFormat/>
    <w:rsid w:val="00A130A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Heading1"/>
    <w:next w:val="BodyText"/>
    <w:link w:val="Heading9Char"/>
    <w:uiPriority w:val="99"/>
    <w:unhideWhenUsed/>
    <w:qFormat/>
    <w:rsid w:val="00A130A5"/>
    <w:pPr>
      <w:numPr>
        <w:numId w:val="34"/>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0A5"/>
    <w:rPr>
      <w:color w:val="006699"/>
      <w:u w:val="single"/>
    </w:rPr>
  </w:style>
  <w:style w:type="character" w:styleId="FollowedHyperlink">
    <w:name w:val="FollowedHyperlink"/>
    <w:basedOn w:val="DefaultParagraphFont"/>
    <w:uiPriority w:val="99"/>
    <w:semiHidden/>
    <w:unhideWhenUsed/>
    <w:rsid w:val="00A130A5"/>
    <w:rPr>
      <w:color w:val="954F72" w:themeColor="followedHyperlink"/>
      <w:u w:val="single"/>
    </w:rPr>
  </w:style>
  <w:style w:type="paragraph" w:styleId="FootnoteText">
    <w:name w:val="footnote text"/>
    <w:basedOn w:val="Normal"/>
    <w:link w:val="FootnoteTextChar"/>
    <w:uiPriority w:val="99"/>
    <w:unhideWhenUsed/>
    <w:rsid w:val="000A6678"/>
    <w:rPr>
      <w:sz w:val="18"/>
      <w:szCs w:val="20"/>
    </w:rPr>
  </w:style>
  <w:style w:type="character" w:customStyle="1" w:styleId="FootnoteTextChar">
    <w:name w:val="Footnote Text Char"/>
    <w:basedOn w:val="DefaultParagraphFont"/>
    <w:link w:val="FootnoteText"/>
    <w:uiPriority w:val="99"/>
    <w:rsid w:val="000A6678"/>
    <w:rPr>
      <w:rFonts w:ascii="Franklin Gothic Book" w:hAnsi="Franklin Gothic Book"/>
      <w:sz w:val="18"/>
      <w:szCs w:val="20"/>
    </w:rPr>
  </w:style>
  <w:style w:type="character" w:styleId="FootnoteReference">
    <w:name w:val="footnote reference"/>
    <w:basedOn w:val="DefaultParagraphFont"/>
    <w:unhideWhenUsed/>
    <w:rsid w:val="00A130A5"/>
    <w:rPr>
      <w:vertAlign w:val="superscript"/>
    </w:rPr>
  </w:style>
  <w:style w:type="character" w:styleId="CommentReference">
    <w:name w:val="annotation reference"/>
    <w:basedOn w:val="DefaultParagraphFont"/>
    <w:unhideWhenUsed/>
    <w:rsid w:val="00A130A5"/>
    <w:rPr>
      <w:sz w:val="16"/>
      <w:szCs w:val="16"/>
    </w:rPr>
  </w:style>
  <w:style w:type="paragraph" w:styleId="CommentText">
    <w:name w:val="annotation text"/>
    <w:basedOn w:val="Normal"/>
    <w:link w:val="CommentTextChar"/>
    <w:unhideWhenUsed/>
    <w:rsid w:val="00A130A5"/>
    <w:rPr>
      <w:sz w:val="20"/>
      <w:szCs w:val="20"/>
    </w:rPr>
  </w:style>
  <w:style w:type="character" w:customStyle="1" w:styleId="CommentTextChar">
    <w:name w:val="Comment Text Char"/>
    <w:basedOn w:val="DefaultParagraphFont"/>
    <w:link w:val="CommentText"/>
    <w:rsid w:val="00A130A5"/>
    <w:rPr>
      <w:rFonts w:ascii="Times New Roman" w:hAnsi="Times New Roman"/>
      <w:sz w:val="20"/>
      <w:szCs w:val="20"/>
    </w:rPr>
  </w:style>
  <w:style w:type="table" w:styleId="TableGrid">
    <w:name w:val="Table Grid"/>
    <w:aliases w:val="Pub Notice"/>
    <w:basedOn w:val="TableNormal"/>
    <w:rsid w:val="00A130A5"/>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130A5"/>
    <w:pPr>
      <w:spacing w:after="120" w:line="240" w:lineRule="auto"/>
    </w:pPr>
    <w:rPr>
      <w:rFonts w:ascii="Times New Roman" w:hAnsi="Times New Roman"/>
      <w:sz w:val="24"/>
      <w:szCs w:val="24"/>
    </w:rPr>
  </w:style>
  <w:style w:type="character" w:customStyle="1" w:styleId="NoSpacingChar">
    <w:name w:val="No Spacing Char"/>
    <w:basedOn w:val="DefaultParagraphFont"/>
    <w:link w:val="NoSpacing"/>
    <w:uiPriority w:val="1"/>
    <w:rsid w:val="004434AF"/>
    <w:rPr>
      <w:rFonts w:ascii="Times New Roman" w:hAnsi="Times New Roman"/>
      <w:sz w:val="24"/>
      <w:szCs w:val="24"/>
    </w:rPr>
  </w:style>
  <w:style w:type="paragraph" w:styleId="BalloonText">
    <w:name w:val="Balloon Text"/>
    <w:basedOn w:val="Normal"/>
    <w:link w:val="BalloonTextChar"/>
    <w:uiPriority w:val="99"/>
    <w:semiHidden/>
    <w:unhideWhenUsed/>
    <w:rsid w:val="00A130A5"/>
    <w:rPr>
      <w:rFonts w:ascii="Tahoma" w:hAnsi="Tahoma" w:cs="Tahoma"/>
      <w:sz w:val="16"/>
      <w:szCs w:val="16"/>
    </w:rPr>
  </w:style>
  <w:style w:type="character" w:customStyle="1" w:styleId="BalloonTextChar">
    <w:name w:val="Balloon Text Char"/>
    <w:basedOn w:val="DefaultParagraphFont"/>
    <w:link w:val="BalloonText"/>
    <w:uiPriority w:val="99"/>
    <w:semiHidden/>
    <w:rsid w:val="00A130A5"/>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130A5"/>
    <w:rPr>
      <w:b/>
      <w:bCs/>
    </w:rPr>
  </w:style>
  <w:style w:type="character" w:customStyle="1" w:styleId="CommentSubjectChar">
    <w:name w:val="Comment Subject Char"/>
    <w:basedOn w:val="CommentTextChar"/>
    <w:link w:val="CommentSubject"/>
    <w:uiPriority w:val="99"/>
    <w:semiHidden/>
    <w:rsid w:val="00A130A5"/>
    <w:rPr>
      <w:rFonts w:ascii="Times New Roman" w:hAnsi="Times New Roman"/>
      <w:b/>
      <w:bCs/>
      <w:sz w:val="20"/>
      <w:szCs w:val="20"/>
    </w:rPr>
  </w:style>
  <w:style w:type="paragraph" w:styleId="ListParagraph">
    <w:name w:val="List Paragraph"/>
    <w:basedOn w:val="Normal"/>
    <w:link w:val="ListParagraphChar"/>
    <w:uiPriority w:val="34"/>
    <w:qFormat/>
    <w:rsid w:val="009547F0"/>
    <w:pPr>
      <w:spacing w:before="120" w:after="120"/>
      <w:ind w:left="720"/>
    </w:pPr>
  </w:style>
  <w:style w:type="paragraph" w:styleId="Title">
    <w:name w:val="Title"/>
    <w:next w:val="Subtitle"/>
    <w:link w:val="TitleChar"/>
    <w:uiPriority w:val="10"/>
    <w:qFormat/>
    <w:rsid w:val="00A7779C"/>
    <w:pPr>
      <w:spacing w:before="240" w:after="240"/>
      <w:ind w:left="144"/>
    </w:pPr>
    <w:rPr>
      <w:rFonts w:ascii="Joanna MT Std" w:hAnsi="Joanna MT Std"/>
      <w:b/>
      <w:sz w:val="108"/>
      <w:szCs w:val="108"/>
    </w:rPr>
  </w:style>
  <w:style w:type="character" w:customStyle="1" w:styleId="TitleChar">
    <w:name w:val="Title Char"/>
    <w:basedOn w:val="DefaultParagraphFont"/>
    <w:link w:val="Title"/>
    <w:uiPriority w:val="10"/>
    <w:rsid w:val="00A7779C"/>
    <w:rPr>
      <w:rFonts w:ascii="Joanna MT Std" w:hAnsi="Joanna MT Std"/>
      <w:b/>
      <w:sz w:val="108"/>
      <w:szCs w:val="108"/>
    </w:rPr>
  </w:style>
  <w:style w:type="paragraph" w:styleId="Caption">
    <w:name w:val="caption"/>
    <w:basedOn w:val="Normal"/>
    <w:next w:val="Normal"/>
    <w:uiPriority w:val="35"/>
    <w:unhideWhenUsed/>
    <w:qFormat/>
    <w:rsid w:val="00732A6D"/>
    <w:pPr>
      <w:spacing w:before="120" w:after="120"/>
      <w:jc w:val="center"/>
    </w:pPr>
    <w:rPr>
      <w:rFonts w:ascii="Arial" w:hAnsi="Arial"/>
      <w:b/>
      <w:bCs/>
      <w:szCs w:val="18"/>
    </w:rPr>
  </w:style>
  <w:style w:type="paragraph" w:styleId="BodyText">
    <w:name w:val="Body Text"/>
    <w:aliases w:val="References cited"/>
    <w:basedOn w:val="FEMANormal"/>
    <w:link w:val="BodyTextChar"/>
    <w:uiPriority w:val="99"/>
    <w:rsid w:val="00664930"/>
  </w:style>
  <w:style w:type="character" w:customStyle="1" w:styleId="BodyTextChar">
    <w:name w:val="Body Text Char"/>
    <w:aliases w:val="References cited Char"/>
    <w:basedOn w:val="DefaultParagraphFont"/>
    <w:link w:val="BodyText"/>
    <w:uiPriority w:val="99"/>
    <w:rsid w:val="00664930"/>
    <w:rPr>
      <w:rFonts w:ascii="Franklin Gothic Book" w:hAnsi="Franklin Gothic Book"/>
      <w:szCs w:val="24"/>
    </w:rPr>
  </w:style>
  <w:style w:type="paragraph" w:styleId="Revision">
    <w:name w:val="Revision"/>
    <w:hidden/>
    <w:uiPriority w:val="99"/>
    <w:semiHidden/>
    <w:rsid w:val="002A12F1"/>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9"/>
    <w:rsid w:val="00DD5B47"/>
    <w:rPr>
      <w:rFonts w:ascii="Arial" w:eastAsiaTheme="majorEastAsia" w:hAnsi="Arial" w:cs="Arial"/>
      <w:color w:val="006699"/>
      <w:sz w:val="32"/>
      <w:szCs w:val="32"/>
    </w:rPr>
  </w:style>
  <w:style w:type="character" w:customStyle="1" w:styleId="Heading3Char">
    <w:name w:val="Heading 3 Char"/>
    <w:basedOn w:val="DefaultParagraphFont"/>
    <w:link w:val="Heading3"/>
    <w:uiPriority w:val="99"/>
    <w:rsid w:val="00DD5B47"/>
    <w:rPr>
      <w:rFonts w:ascii="Franklin Gothic Medium" w:hAnsi="Franklin Gothic Medium"/>
      <w:color w:val="005288"/>
      <w:sz w:val="28"/>
      <w:szCs w:val="38"/>
    </w:rPr>
  </w:style>
  <w:style w:type="character" w:customStyle="1" w:styleId="Heading4Char">
    <w:name w:val="Heading 4 Char"/>
    <w:basedOn w:val="DefaultParagraphFont"/>
    <w:link w:val="Heading4"/>
    <w:uiPriority w:val="99"/>
    <w:rsid w:val="00DD5B47"/>
    <w:rPr>
      <w:rFonts w:ascii="Franklin Gothic Demi" w:eastAsiaTheme="majorEastAsia" w:hAnsi="Franklin Gothic Demi" w:cs="Arial"/>
      <w:iCs/>
      <w:color w:val="005288"/>
      <w:sz w:val="28"/>
      <w:szCs w:val="28"/>
    </w:rPr>
  </w:style>
  <w:style w:type="character" w:customStyle="1" w:styleId="FEMACheckboxBulletChar">
    <w:name w:val="FEMA Checkbox Bullet Char"/>
    <w:basedOn w:val="DefaultParagraphFont"/>
    <w:link w:val="FEMACheckboxBullet"/>
    <w:locked/>
    <w:rsid w:val="002074FC"/>
    <w:rPr>
      <w:rFonts w:ascii="Franklin Gothic Book" w:hAnsi="Franklin Gothic Book" w:cs="Times New Roman"/>
      <w:szCs w:val="24"/>
    </w:rPr>
  </w:style>
  <w:style w:type="paragraph" w:customStyle="1" w:styleId="FEMACheckboxBullet">
    <w:name w:val="FEMA Checkbox Bullet"/>
    <w:basedOn w:val="FEMANormal"/>
    <w:link w:val="FEMACheckboxBulletChar"/>
    <w:qFormat/>
    <w:rsid w:val="002074FC"/>
    <w:pPr>
      <w:numPr>
        <w:numId w:val="31"/>
      </w:numPr>
    </w:pPr>
    <w:rPr>
      <w:rFonts w:cs="Times New Roman"/>
    </w:rPr>
  </w:style>
  <w:style w:type="paragraph" w:customStyle="1" w:styleId="FEMACheckboxBullet2">
    <w:name w:val="FEMA Checkbox Bullet 2"/>
    <w:basedOn w:val="FEMACheckboxBullet"/>
    <w:uiPriority w:val="99"/>
    <w:qFormat/>
    <w:rsid w:val="00845AEC"/>
    <w:pPr>
      <w:numPr>
        <w:ilvl w:val="1"/>
      </w:numPr>
      <w:ind w:left="1080"/>
    </w:pPr>
  </w:style>
  <w:style w:type="paragraph" w:styleId="Header">
    <w:name w:val="header"/>
    <w:basedOn w:val="Normal"/>
    <w:link w:val="HeaderChar"/>
    <w:unhideWhenUsed/>
    <w:rsid w:val="00A130A5"/>
    <w:pPr>
      <w:tabs>
        <w:tab w:val="center" w:pos="4680"/>
        <w:tab w:val="right" w:pos="9360"/>
      </w:tabs>
    </w:pPr>
  </w:style>
  <w:style w:type="character" w:customStyle="1" w:styleId="HeaderChar">
    <w:name w:val="Header Char"/>
    <w:basedOn w:val="DefaultParagraphFont"/>
    <w:link w:val="Header"/>
    <w:rsid w:val="00A130A5"/>
    <w:rPr>
      <w:rFonts w:ascii="Times New Roman" w:hAnsi="Times New Roman"/>
      <w:sz w:val="24"/>
      <w:szCs w:val="24"/>
    </w:rPr>
  </w:style>
  <w:style w:type="paragraph" w:styleId="Footer">
    <w:name w:val="footer"/>
    <w:basedOn w:val="Normal"/>
    <w:link w:val="FooterChar"/>
    <w:rsid w:val="00A130A5"/>
    <w:pPr>
      <w:tabs>
        <w:tab w:val="center" w:pos="4680"/>
        <w:tab w:val="right" w:pos="9360"/>
      </w:tabs>
    </w:pPr>
    <w:rPr>
      <w:rFonts w:ascii="Arial" w:hAnsi="Arial"/>
      <w:b/>
      <w:sz w:val="18"/>
    </w:rPr>
  </w:style>
  <w:style w:type="character" w:customStyle="1" w:styleId="FooterChar">
    <w:name w:val="Footer Char"/>
    <w:basedOn w:val="DefaultParagraphFont"/>
    <w:link w:val="Footer"/>
    <w:rsid w:val="00A130A5"/>
    <w:rPr>
      <w:rFonts w:ascii="Arial" w:hAnsi="Arial"/>
      <w:b/>
      <w:sz w:val="18"/>
      <w:szCs w:val="24"/>
    </w:rPr>
  </w:style>
  <w:style w:type="character" w:styleId="LineNumber">
    <w:name w:val="line number"/>
    <w:basedOn w:val="DefaultParagraphFont"/>
    <w:uiPriority w:val="99"/>
    <w:unhideWhenUsed/>
    <w:rsid w:val="00A130A5"/>
  </w:style>
  <w:style w:type="paragraph" w:styleId="NormalWeb">
    <w:name w:val="Normal (Web)"/>
    <w:basedOn w:val="Normal"/>
    <w:uiPriority w:val="99"/>
    <w:unhideWhenUsed/>
    <w:rsid w:val="00A130A5"/>
    <w:pPr>
      <w:spacing w:before="100" w:beforeAutospacing="1" w:after="100" w:afterAutospacing="1"/>
    </w:pPr>
    <w:rPr>
      <w:rFonts w:eastAsia="Times New Roman" w:cs="Times New Roman"/>
    </w:rPr>
  </w:style>
  <w:style w:type="table" w:styleId="GridTable4-Accent5">
    <w:name w:val="Grid Table 4 Accent 5"/>
    <w:basedOn w:val="TableNormal"/>
    <w:uiPriority w:val="49"/>
    <w:rsid w:val="00BE09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1">
    <w:name w:val="toc 1"/>
    <w:basedOn w:val="FEMANormal"/>
    <w:next w:val="FEMANormal"/>
    <w:uiPriority w:val="39"/>
    <w:rsid w:val="004C758C"/>
    <w:pPr>
      <w:spacing w:before="360" w:after="120" w:line="240" w:lineRule="auto"/>
    </w:pPr>
    <w:rPr>
      <w:rFonts w:cstheme="minorHAnsi"/>
      <w:b/>
      <w:bCs/>
      <w:sz w:val="24"/>
      <w:szCs w:val="20"/>
    </w:rPr>
  </w:style>
  <w:style w:type="paragraph" w:styleId="TOC2">
    <w:name w:val="toc 2"/>
    <w:basedOn w:val="FEMANormal"/>
    <w:next w:val="FEMANormal"/>
    <w:uiPriority w:val="39"/>
    <w:rsid w:val="001A7CBF"/>
    <w:pPr>
      <w:tabs>
        <w:tab w:val="left" w:pos="864"/>
        <w:tab w:val="right" w:leader="dot" w:pos="9350"/>
      </w:tabs>
      <w:spacing w:before="180" w:after="180" w:line="240" w:lineRule="auto"/>
      <w:ind w:left="1296" w:hanging="864"/>
    </w:pPr>
    <w:rPr>
      <w:rFonts w:eastAsiaTheme="minorEastAsia"/>
      <w:b/>
      <w:noProof/>
      <w:szCs w:val="22"/>
    </w:rPr>
  </w:style>
  <w:style w:type="paragraph" w:styleId="TOC3">
    <w:name w:val="toc 3"/>
    <w:basedOn w:val="FEMANormal"/>
    <w:next w:val="FEMANormal"/>
    <w:uiPriority w:val="39"/>
    <w:rsid w:val="001A7CBF"/>
    <w:pPr>
      <w:tabs>
        <w:tab w:val="left" w:pos="1584"/>
        <w:tab w:val="right" w:leader="dot" w:pos="9350"/>
      </w:tabs>
      <w:spacing w:before="180" w:after="120" w:line="240" w:lineRule="auto"/>
      <w:ind w:left="1584" w:hanging="720"/>
    </w:pPr>
    <w:rPr>
      <w:rFonts w:eastAsiaTheme="minorEastAsia"/>
      <w:noProof/>
      <w:szCs w:val="22"/>
    </w:rPr>
  </w:style>
  <w:style w:type="character" w:customStyle="1" w:styleId="DRAFTNotationTextChar">
    <w:name w:val="DRAFT Notation Text Char"/>
    <w:basedOn w:val="DefaultParagraphFont"/>
    <w:link w:val="DRAFTNotationText"/>
    <w:semiHidden/>
    <w:locked/>
    <w:rsid w:val="0088378F"/>
    <w:rPr>
      <w:rFonts w:cs="Calibri"/>
      <w:b/>
      <w:sz w:val="36"/>
    </w:rPr>
  </w:style>
  <w:style w:type="paragraph" w:customStyle="1" w:styleId="DRAFTNotationText">
    <w:name w:val="DRAFT Notation Text"/>
    <w:basedOn w:val="Normal"/>
    <w:link w:val="DRAFTNotationTextChar"/>
    <w:semiHidden/>
    <w:qFormat/>
    <w:rsid w:val="0088378F"/>
    <w:pPr>
      <w:jc w:val="center"/>
    </w:pPr>
    <w:rPr>
      <w:rFonts w:asciiTheme="minorHAnsi" w:hAnsiTheme="minorHAnsi" w:cs="Calibri"/>
      <w:b/>
      <w:sz w:val="36"/>
      <w:szCs w:val="22"/>
    </w:rPr>
  </w:style>
  <w:style w:type="table" w:customStyle="1" w:styleId="FEMATable1-DHSGray">
    <w:name w:val="FEMA Table 1 - DHS Gray"/>
    <w:basedOn w:val="TableNormal"/>
    <w:uiPriority w:val="99"/>
    <w:rsid w:val="007F7DFC"/>
    <w:pPr>
      <w:spacing w:before="60" w:after="60" w:line="240" w:lineRule="auto"/>
    </w:pPr>
    <w:rPr>
      <w:rFonts w:ascii="Franklin Gothic Book" w:hAnsi="Franklin Gothic Book"/>
    </w:rPr>
    <w:tblPr>
      <w:tblBorders>
        <w:top w:val="single" w:sz="6" w:space="0" w:color="C0C2C4"/>
        <w:left w:val="single" w:sz="6" w:space="0" w:color="C0C2C4"/>
        <w:bottom w:val="single" w:sz="6" w:space="0" w:color="C0C2C4"/>
        <w:right w:val="single" w:sz="6" w:space="0" w:color="C0C2C4"/>
        <w:insideH w:val="single" w:sz="6" w:space="0" w:color="C0C2C4"/>
        <w:insideV w:val="single" w:sz="6" w:space="0" w:color="C0C2C4"/>
      </w:tblBorders>
    </w:tblPr>
    <w:trPr>
      <w:cantSplit/>
    </w:trPr>
    <w:tblStylePr w:type="firstRow">
      <w:pPr>
        <w:keepNext/>
        <w:keepLines/>
        <w:pageBreakBefore w:val="0"/>
        <w:widowControl/>
        <w:wordWrap/>
        <w:spacing w:beforeLines="0" w:before="60" w:beforeAutospacing="0" w:afterLines="0" w:after="6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style>
  <w:style w:type="paragraph" w:customStyle="1" w:styleId="Blank">
    <w:name w:val="Blank"/>
    <w:basedOn w:val="Normal"/>
    <w:next w:val="Normal"/>
    <w:uiPriority w:val="99"/>
    <w:rsid w:val="00A130A5"/>
    <w:pPr>
      <w:spacing w:before="5000"/>
      <w:jc w:val="center"/>
    </w:pPr>
  </w:style>
  <w:style w:type="paragraph" w:customStyle="1" w:styleId="Body">
    <w:name w:val="Body"/>
    <w:next w:val="FEMANormal"/>
    <w:rsid w:val="00D20F0E"/>
    <w:pPr>
      <w:spacing w:after="0" w:line="240" w:lineRule="auto"/>
    </w:pPr>
    <w:rPr>
      <w:rFonts w:ascii="Franklin Gothic Book" w:eastAsia="Times New Roman" w:hAnsi="Franklin Gothic Book" w:cs="Times New Roman"/>
      <w:szCs w:val="21"/>
    </w:rPr>
  </w:style>
  <w:style w:type="paragraph" w:customStyle="1" w:styleId="Bullet">
    <w:name w:val="Bullet"/>
    <w:basedOn w:val="FEMANormal"/>
    <w:link w:val="BulletChar"/>
    <w:qFormat/>
    <w:rsid w:val="00E65E0C"/>
    <w:pPr>
      <w:spacing w:before="80" w:after="80"/>
      <w:ind w:left="720" w:hanging="360"/>
    </w:pPr>
  </w:style>
  <w:style w:type="character" w:customStyle="1" w:styleId="BulletChar">
    <w:name w:val="Bullet Char"/>
    <w:basedOn w:val="DefaultParagraphFont"/>
    <w:link w:val="Bullet"/>
    <w:rsid w:val="00E65E0C"/>
    <w:rPr>
      <w:rFonts w:ascii="Franklin Gothic Book" w:hAnsi="Franklin Gothic Book"/>
      <w:szCs w:val="24"/>
    </w:rPr>
  </w:style>
  <w:style w:type="character" w:styleId="Emphasis">
    <w:name w:val="Emphasis"/>
    <w:uiPriority w:val="20"/>
    <w:qFormat/>
    <w:rsid w:val="00A130A5"/>
    <w:rPr>
      <w:i/>
      <w:iCs/>
    </w:rPr>
  </w:style>
  <w:style w:type="character" w:styleId="EndnoteReference">
    <w:name w:val="endnote reference"/>
    <w:basedOn w:val="DefaultParagraphFont"/>
    <w:uiPriority w:val="99"/>
    <w:semiHidden/>
    <w:unhideWhenUsed/>
    <w:rsid w:val="00A130A5"/>
    <w:rPr>
      <w:vertAlign w:val="superscript"/>
    </w:rPr>
  </w:style>
  <w:style w:type="paragraph" w:styleId="EndnoteText">
    <w:name w:val="endnote text"/>
    <w:basedOn w:val="Normal"/>
    <w:link w:val="EndnoteTextChar"/>
    <w:uiPriority w:val="99"/>
    <w:semiHidden/>
    <w:unhideWhenUsed/>
    <w:rsid w:val="00A130A5"/>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A130A5"/>
    <w:rPr>
      <w:sz w:val="20"/>
      <w:szCs w:val="20"/>
    </w:rPr>
  </w:style>
  <w:style w:type="paragraph" w:customStyle="1" w:styleId="FigureCaption">
    <w:name w:val="Figure Caption"/>
    <w:basedOn w:val="Normal"/>
    <w:semiHidden/>
    <w:rsid w:val="00785769"/>
    <w:pPr>
      <w:spacing w:before="60" w:after="840" w:line="274" w:lineRule="atLeast"/>
      <w:ind w:left="1080"/>
      <w:jc w:val="both"/>
    </w:pPr>
    <w:rPr>
      <w:rFonts w:ascii="Folio Lt BT" w:eastAsia="Times New Roman" w:hAnsi="Folio Lt BT" w:cs="Times New Roman"/>
      <w:szCs w:val="22"/>
    </w:rPr>
  </w:style>
  <w:style w:type="character" w:customStyle="1" w:styleId="Heading1Char">
    <w:name w:val="Heading 1 Char"/>
    <w:basedOn w:val="DefaultParagraphFont"/>
    <w:link w:val="Heading1"/>
    <w:uiPriority w:val="99"/>
    <w:rsid w:val="00DD5B47"/>
    <w:rPr>
      <w:rFonts w:ascii="Times New Roman Bold" w:eastAsiaTheme="majorEastAsia" w:hAnsi="Times New Roman Bold" w:cstheme="majorBidi"/>
      <w:b/>
      <w:color w:val="363636"/>
      <w:kern w:val="32"/>
      <w:sz w:val="60"/>
      <w:szCs w:val="60"/>
    </w:rPr>
  </w:style>
  <w:style w:type="character" w:customStyle="1" w:styleId="Heading5Char">
    <w:name w:val="Heading 5 Char"/>
    <w:basedOn w:val="DefaultParagraphFont"/>
    <w:link w:val="Heading5"/>
    <w:uiPriority w:val="99"/>
    <w:rsid w:val="00844AB9"/>
    <w:rPr>
      <w:rFonts w:ascii="Times New Roman" w:eastAsiaTheme="majorEastAsia" w:hAnsi="Times New Roman" w:cstheme="majorBidi"/>
      <w:b/>
      <w:i/>
      <w:color w:val="000000"/>
      <w:sz w:val="24"/>
      <w:szCs w:val="24"/>
    </w:rPr>
  </w:style>
  <w:style w:type="character" w:customStyle="1" w:styleId="Heading6Char">
    <w:name w:val="Heading 6 Char"/>
    <w:basedOn w:val="DefaultParagraphFont"/>
    <w:link w:val="Heading6"/>
    <w:uiPriority w:val="99"/>
    <w:rsid w:val="00A130A5"/>
    <w:rPr>
      <w:rFonts w:ascii="Franklin Gothic Book" w:eastAsia="Times New Roman" w:hAnsi="Franklin Gothic Book" w:cs="Times New Roman"/>
      <w:b/>
      <w:i/>
    </w:rPr>
  </w:style>
  <w:style w:type="character" w:customStyle="1" w:styleId="Heading7Char">
    <w:name w:val="Heading 7 Char"/>
    <w:basedOn w:val="DefaultParagraphFont"/>
    <w:link w:val="Heading7"/>
    <w:uiPriority w:val="99"/>
    <w:rsid w:val="00A130A5"/>
    <w:rPr>
      <w:rFonts w:ascii="Arial" w:eastAsia="Times New Roman" w:hAnsi="Arial" w:cs="Times New Roman"/>
      <w:b/>
    </w:rPr>
  </w:style>
  <w:style w:type="character" w:customStyle="1" w:styleId="Heading8Char">
    <w:name w:val="Heading 8 Char"/>
    <w:basedOn w:val="DefaultParagraphFont"/>
    <w:link w:val="Heading8"/>
    <w:uiPriority w:val="99"/>
    <w:rsid w:val="00A130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9"/>
    <w:rsid w:val="00A130A5"/>
    <w:rPr>
      <w:rFonts w:ascii="Franklin Gothic Book" w:eastAsiaTheme="majorEastAsia" w:hAnsi="Franklin Gothic Book" w:cstheme="majorBidi"/>
      <w:iCs/>
      <w:color w:val="005288"/>
      <w:kern w:val="32"/>
      <w:sz w:val="60"/>
      <w:szCs w:val="20"/>
    </w:rPr>
  </w:style>
  <w:style w:type="character" w:styleId="IntenseReference">
    <w:name w:val="Intense Reference"/>
    <w:basedOn w:val="DefaultParagraphFont"/>
    <w:uiPriority w:val="32"/>
    <w:qFormat/>
    <w:rsid w:val="00A130A5"/>
    <w:rPr>
      <w:b/>
      <w:bCs/>
      <w:smallCaps/>
      <w:color w:val="5B9BD5" w:themeColor="accent1"/>
      <w:spacing w:val="5"/>
    </w:rPr>
  </w:style>
  <w:style w:type="character" w:customStyle="1" w:styleId="ListParagraphChar">
    <w:name w:val="List Paragraph Char"/>
    <w:link w:val="ListParagraph"/>
    <w:uiPriority w:val="34"/>
    <w:locked/>
    <w:rsid w:val="009547F0"/>
    <w:rPr>
      <w:rFonts w:ascii="Franklin Gothic Book" w:hAnsi="Franklin Gothic Book"/>
      <w:szCs w:val="24"/>
    </w:rPr>
  </w:style>
  <w:style w:type="paragraph" w:styleId="MacroText">
    <w:name w:val="macro"/>
    <w:link w:val="MacroTextChar"/>
    <w:semiHidden/>
    <w:rsid w:val="00A130A5"/>
    <w:pPr>
      <w:tabs>
        <w:tab w:val="left" w:pos="480"/>
        <w:tab w:val="left" w:pos="960"/>
        <w:tab w:val="left" w:pos="1440"/>
        <w:tab w:val="left" w:pos="1920"/>
        <w:tab w:val="left" w:pos="2400"/>
        <w:tab w:val="left" w:pos="2880"/>
        <w:tab w:val="left" w:pos="3360"/>
        <w:tab w:val="left" w:pos="3840"/>
        <w:tab w:val="left" w:pos="4320"/>
      </w:tabs>
      <w:spacing w:before="60" w:after="60" w:line="274" w:lineRule="atLeast"/>
      <w:ind w:left="1080"/>
      <w:jc w:val="both"/>
    </w:pPr>
    <w:rPr>
      <w:rFonts w:ascii="Courier New" w:eastAsia="Times New Roman" w:hAnsi="Courier New" w:cs="Courier New"/>
      <w:sz w:val="20"/>
      <w:szCs w:val="21"/>
    </w:rPr>
  </w:style>
  <w:style w:type="character" w:customStyle="1" w:styleId="MacroTextChar">
    <w:name w:val="Macro Text Char"/>
    <w:basedOn w:val="DefaultParagraphFont"/>
    <w:link w:val="MacroText"/>
    <w:semiHidden/>
    <w:rsid w:val="00A130A5"/>
    <w:rPr>
      <w:rFonts w:ascii="Courier New" w:eastAsia="Times New Roman" w:hAnsi="Courier New" w:cs="Courier New"/>
      <w:sz w:val="20"/>
      <w:szCs w:val="21"/>
    </w:rPr>
  </w:style>
  <w:style w:type="character" w:customStyle="1" w:styleId="Mention1">
    <w:name w:val="Mention1"/>
    <w:basedOn w:val="DefaultParagraphFont"/>
    <w:uiPriority w:val="99"/>
    <w:semiHidden/>
    <w:unhideWhenUsed/>
    <w:rsid w:val="00A130A5"/>
    <w:rPr>
      <w:color w:val="2B579A"/>
      <w:shd w:val="clear" w:color="auto" w:fill="E6E6E6"/>
    </w:rPr>
  </w:style>
  <w:style w:type="character" w:customStyle="1" w:styleId="Mention2">
    <w:name w:val="Mention2"/>
    <w:basedOn w:val="DefaultParagraphFont"/>
    <w:uiPriority w:val="99"/>
    <w:semiHidden/>
    <w:unhideWhenUsed/>
    <w:rsid w:val="00A130A5"/>
    <w:rPr>
      <w:color w:val="2B579A"/>
      <w:shd w:val="clear" w:color="auto" w:fill="E6E6E6"/>
    </w:rPr>
  </w:style>
  <w:style w:type="table" w:customStyle="1" w:styleId="FEMATable1-DHSLightBlue20">
    <w:name w:val="FEMA Table 1 - DHS Light Blue 20"/>
    <w:basedOn w:val="TableNormal"/>
    <w:uiPriority w:val="99"/>
    <w:rsid w:val="007F7DFC"/>
    <w:pPr>
      <w:spacing w:after="0" w:line="240" w:lineRule="auto"/>
    </w:pPr>
    <w:rPr>
      <w:rFonts w:ascii="Franklin Gothic Book" w:hAnsi="Franklin Gothic Book"/>
    </w:rPr>
    <w:tblPr>
      <w:tblBorders>
        <w:top w:val="single" w:sz="6" w:space="0" w:color="B8D9E8"/>
        <w:left w:val="single" w:sz="6" w:space="0" w:color="B8D9E8"/>
        <w:bottom w:val="single" w:sz="6" w:space="0" w:color="B8D9E8"/>
        <w:right w:val="single" w:sz="6" w:space="0" w:color="B8D9E8"/>
        <w:insideH w:val="single" w:sz="6" w:space="0" w:color="B8D9E8"/>
        <w:insideV w:val="single" w:sz="6" w:space="0" w:color="B8D9E8"/>
      </w:tblBorders>
    </w:tblPr>
    <w:trPr>
      <w:cantSplit/>
    </w:trPr>
    <w:tblStylePr w:type="firstRow">
      <w:rPr>
        <w:rFonts w:ascii="Cambria" w:hAnsi="Cambria"/>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style>
  <w:style w:type="paragraph" w:customStyle="1" w:styleId="FEMABoxedText">
    <w:name w:val="FEMA Boxed Text"/>
    <w:link w:val="FEMABoxedTextChar"/>
    <w:uiPriority w:val="19"/>
    <w:qFormat/>
    <w:rsid w:val="006A1406"/>
    <w:pPr>
      <w:pBdr>
        <w:top w:val="single" w:sz="18" w:space="6" w:color="B8CFDE"/>
        <w:left w:val="single" w:sz="18" w:space="7" w:color="B8CFDE"/>
        <w:bottom w:val="single" w:sz="18" w:space="5" w:color="B8CFDE"/>
        <w:right w:val="single" w:sz="18" w:space="7" w:color="B8CFDE"/>
      </w:pBdr>
      <w:shd w:val="clear" w:color="auto" w:fill="B8CFDE"/>
      <w:spacing w:after="120" w:line="288" w:lineRule="auto"/>
      <w:ind w:left="187" w:right="187"/>
    </w:pPr>
    <w:rPr>
      <w:rFonts w:ascii="Franklin Gothic Book" w:hAnsi="Franklin Gothic Book" w:cs="Arial"/>
      <w:szCs w:val="20"/>
    </w:rPr>
  </w:style>
  <w:style w:type="character" w:customStyle="1" w:styleId="FEMABoxedTextChar">
    <w:name w:val="FEMA Boxed Text Char"/>
    <w:basedOn w:val="DefaultParagraphFont"/>
    <w:link w:val="FEMABoxedText"/>
    <w:uiPriority w:val="19"/>
    <w:rsid w:val="006A1406"/>
    <w:rPr>
      <w:rFonts w:ascii="Franklin Gothic Book" w:hAnsi="Franklin Gothic Book" w:cs="Arial"/>
      <w:szCs w:val="20"/>
      <w:shd w:val="clear" w:color="auto" w:fill="B8CFDE"/>
    </w:rPr>
  </w:style>
  <w:style w:type="paragraph" w:customStyle="1" w:styleId="FEMABoxedBullet">
    <w:name w:val="FEMA Boxed Bullet"/>
    <w:basedOn w:val="FEMABoxedText"/>
    <w:uiPriority w:val="20"/>
    <w:qFormat/>
    <w:rsid w:val="006A1406"/>
    <w:pPr>
      <w:numPr>
        <w:numId w:val="39"/>
      </w:numPr>
      <w:ind w:left="547"/>
    </w:pPr>
    <w:rPr>
      <w:szCs w:val="22"/>
    </w:rPr>
  </w:style>
  <w:style w:type="paragraph" w:customStyle="1" w:styleId="FEMABoxedTitle">
    <w:name w:val="FEMA Boxed Title"/>
    <w:basedOn w:val="FEMABoxedText"/>
    <w:link w:val="FEMABoxedTitleChar"/>
    <w:uiPriority w:val="19"/>
    <w:qFormat/>
    <w:rsid w:val="00431100"/>
    <w:pPr>
      <w:keepNext/>
      <w:spacing w:before="120"/>
    </w:pPr>
    <w:rPr>
      <w:rFonts w:ascii="Franklin Gothic Demi" w:hAnsi="Franklin Gothic Demi"/>
    </w:rPr>
  </w:style>
  <w:style w:type="character" w:customStyle="1" w:styleId="FEMABoxedTitleChar">
    <w:name w:val="FEMA Boxed Title Char"/>
    <w:basedOn w:val="DefaultParagraphFont"/>
    <w:link w:val="FEMABoxedTitle"/>
    <w:uiPriority w:val="19"/>
    <w:rsid w:val="00431100"/>
    <w:rPr>
      <w:rFonts w:ascii="Franklin Gothic Demi" w:hAnsi="Franklin Gothic Demi" w:cs="Arial"/>
      <w:szCs w:val="20"/>
      <w:shd w:val="clear" w:color="auto" w:fill="B8CFDE"/>
    </w:rPr>
  </w:style>
  <w:style w:type="paragraph" w:customStyle="1" w:styleId="FEMANormal">
    <w:name w:val="FEMA Normal"/>
    <w:link w:val="FEMANormalChar"/>
    <w:qFormat/>
    <w:rsid w:val="00E65E0C"/>
    <w:pPr>
      <w:spacing w:after="240" w:line="288" w:lineRule="auto"/>
    </w:pPr>
    <w:rPr>
      <w:rFonts w:ascii="Franklin Gothic Book" w:hAnsi="Franklin Gothic Book"/>
      <w:szCs w:val="24"/>
    </w:rPr>
  </w:style>
  <w:style w:type="character" w:customStyle="1" w:styleId="FEMANormalChar">
    <w:name w:val="FEMA Normal Char"/>
    <w:basedOn w:val="DefaultParagraphFont"/>
    <w:link w:val="FEMANormal"/>
    <w:rsid w:val="00E65E0C"/>
    <w:rPr>
      <w:rFonts w:ascii="Franklin Gothic Book" w:hAnsi="Franklin Gothic Book"/>
      <w:szCs w:val="24"/>
    </w:rPr>
  </w:style>
  <w:style w:type="paragraph" w:customStyle="1" w:styleId="FEMABullet-1">
    <w:name w:val="FEMA Bullet - 1"/>
    <w:basedOn w:val="FEMANormal"/>
    <w:uiPriority w:val="1"/>
    <w:qFormat/>
    <w:rsid w:val="008262F4"/>
    <w:pPr>
      <w:numPr>
        <w:numId w:val="153"/>
      </w:numPr>
      <w:spacing w:after="120"/>
    </w:pPr>
  </w:style>
  <w:style w:type="paragraph" w:customStyle="1" w:styleId="FEMABullet-2">
    <w:name w:val="FEMA Bullet - 2"/>
    <w:basedOn w:val="FEMABullet-1"/>
    <w:uiPriority w:val="2"/>
    <w:qFormat/>
    <w:rsid w:val="002074FC"/>
    <w:pPr>
      <w:numPr>
        <w:ilvl w:val="1"/>
        <w:numId w:val="35"/>
      </w:numPr>
    </w:pPr>
  </w:style>
  <w:style w:type="paragraph" w:customStyle="1" w:styleId="FEMABullet-3">
    <w:name w:val="FEMA Bullet - 3"/>
    <w:basedOn w:val="FEMABullet-2"/>
    <w:uiPriority w:val="3"/>
    <w:qFormat/>
    <w:rsid w:val="002074FC"/>
    <w:pPr>
      <w:numPr>
        <w:ilvl w:val="0"/>
        <w:numId w:val="0"/>
      </w:numPr>
      <w:ind w:left="1080" w:hanging="360"/>
    </w:pPr>
  </w:style>
  <w:style w:type="paragraph" w:customStyle="1" w:styleId="FEMAFigure">
    <w:name w:val="FEMA Figure"/>
    <w:basedOn w:val="FEMANormal"/>
    <w:next w:val="FEMANormal"/>
    <w:uiPriority w:val="99"/>
    <w:qFormat/>
    <w:rsid w:val="00F32188"/>
    <w:pPr>
      <w:keepNext/>
      <w:jc w:val="center"/>
    </w:pPr>
  </w:style>
  <w:style w:type="paragraph" w:customStyle="1" w:styleId="FEMAFigureCaption">
    <w:name w:val="FEMA Figure Caption"/>
    <w:next w:val="FEMANormal"/>
    <w:uiPriority w:val="18"/>
    <w:qFormat/>
    <w:rsid w:val="0070541F"/>
    <w:pPr>
      <w:spacing w:before="180" w:after="240" w:line="240" w:lineRule="auto"/>
      <w:jc w:val="center"/>
    </w:pPr>
    <w:rPr>
      <w:rFonts w:ascii="Franklin Gothic Demi" w:hAnsi="Franklin Gothic Demi"/>
      <w:color w:val="000000"/>
      <w:szCs w:val="20"/>
    </w:rPr>
  </w:style>
  <w:style w:type="paragraph" w:customStyle="1" w:styleId="FEMAFooter">
    <w:name w:val="FEMA Footer"/>
    <w:uiPriority w:val="29"/>
    <w:qFormat/>
    <w:rsid w:val="009125A8"/>
    <w:pPr>
      <w:pBdr>
        <w:bottom w:val="single" w:sz="6" w:space="6" w:color="5A5B5D"/>
      </w:pBdr>
      <w:tabs>
        <w:tab w:val="right" w:pos="9360"/>
      </w:tabs>
      <w:spacing w:after="0" w:line="240" w:lineRule="auto"/>
    </w:pPr>
    <w:rPr>
      <w:rFonts w:ascii="Franklin Gothic Book" w:hAnsi="Franklin Gothic Book" w:cs="Arial"/>
      <w:sz w:val="18"/>
      <w:szCs w:val="18"/>
    </w:rPr>
  </w:style>
  <w:style w:type="paragraph" w:customStyle="1" w:styleId="FEMAFootnoteText">
    <w:name w:val="FEMA Footnote Text"/>
    <w:basedOn w:val="FEMANormal"/>
    <w:link w:val="FEMAFootnoteTextChar"/>
    <w:uiPriority w:val="22"/>
    <w:qFormat/>
    <w:rsid w:val="00845AEC"/>
    <w:rPr>
      <w:sz w:val="18"/>
    </w:rPr>
  </w:style>
  <w:style w:type="character" w:customStyle="1" w:styleId="FEMAFootnoteTextChar">
    <w:name w:val="FEMA Footnote Text Char"/>
    <w:basedOn w:val="FEMANormalChar"/>
    <w:link w:val="FEMAFootnoteText"/>
    <w:uiPriority w:val="22"/>
    <w:rsid w:val="00845AEC"/>
    <w:rPr>
      <w:rFonts w:ascii="Franklin Gothic Book" w:hAnsi="Franklin Gothic Book"/>
      <w:sz w:val="18"/>
      <w:szCs w:val="24"/>
    </w:rPr>
  </w:style>
  <w:style w:type="paragraph" w:customStyle="1" w:styleId="FEMAHeader">
    <w:name w:val="FEMA Header"/>
    <w:uiPriority w:val="27"/>
    <w:qFormat/>
    <w:rsid w:val="009125A8"/>
    <w:pPr>
      <w:pBdr>
        <w:top w:val="single" w:sz="6" w:space="6" w:color="5A5B5D"/>
      </w:pBdr>
      <w:spacing w:after="0" w:line="240" w:lineRule="auto"/>
    </w:pPr>
    <w:rPr>
      <w:rFonts w:ascii="Franklin Gothic Book" w:hAnsi="Franklin Gothic Book" w:cs="Arial"/>
      <w:sz w:val="18"/>
      <w:szCs w:val="18"/>
    </w:rPr>
  </w:style>
  <w:style w:type="paragraph" w:customStyle="1" w:styleId="FEMAHeading1">
    <w:name w:val="FEMA Heading 1"/>
    <w:basedOn w:val="FEMAHeading0-CHAPTER"/>
    <w:next w:val="FEMANormal"/>
    <w:link w:val="FEMAHeading1Char"/>
    <w:uiPriority w:val="6"/>
    <w:qFormat/>
    <w:rsid w:val="00545F22"/>
    <w:pPr>
      <w:pageBreakBefore w:val="0"/>
      <w:numPr>
        <w:ilvl w:val="1"/>
      </w:numPr>
      <w:tabs>
        <w:tab w:val="left" w:pos="720"/>
      </w:tabs>
      <w:spacing w:before="360" w:after="120"/>
      <w:outlineLvl w:val="1"/>
    </w:pPr>
    <w:rPr>
      <w:color w:val="2F2F30"/>
      <w:sz w:val="38"/>
      <w:szCs w:val="38"/>
    </w:rPr>
  </w:style>
  <w:style w:type="character" w:customStyle="1" w:styleId="FEMAHeading1Char">
    <w:name w:val="FEMA Heading 1 Char"/>
    <w:basedOn w:val="Heading2Char"/>
    <w:link w:val="FEMAHeading1"/>
    <w:uiPriority w:val="6"/>
    <w:rsid w:val="00545F22"/>
    <w:rPr>
      <w:rFonts w:ascii="Franklin Gothic Medium" w:eastAsiaTheme="majorEastAsia" w:hAnsi="Franklin Gothic Medium" w:cs="Arial"/>
      <w:color w:val="2F2F30"/>
      <w:sz w:val="38"/>
      <w:szCs w:val="38"/>
    </w:rPr>
  </w:style>
  <w:style w:type="paragraph" w:customStyle="1" w:styleId="FEMAHeading2">
    <w:name w:val="FEMA Heading 2"/>
    <w:basedOn w:val="FEMAHeading1"/>
    <w:next w:val="FEMANormal"/>
    <w:uiPriority w:val="7"/>
    <w:qFormat/>
    <w:rsid w:val="000128E5"/>
    <w:pPr>
      <w:numPr>
        <w:ilvl w:val="2"/>
      </w:numPr>
      <w:tabs>
        <w:tab w:val="clear" w:pos="720"/>
        <w:tab w:val="left" w:pos="900"/>
      </w:tabs>
      <w:ind w:left="1080"/>
      <w:outlineLvl w:val="2"/>
    </w:pPr>
    <w:rPr>
      <w:color w:val="005288"/>
      <w:sz w:val="28"/>
    </w:rPr>
  </w:style>
  <w:style w:type="paragraph" w:customStyle="1" w:styleId="FEMAHeading3">
    <w:name w:val="FEMA Heading 3"/>
    <w:basedOn w:val="FEMAHeading2"/>
    <w:next w:val="FEMANormal"/>
    <w:uiPriority w:val="8"/>
    <w:qFormat/>
    <w:rsid w:val="00F97504"/>
    <w:pPr>
      <w:numPr>
        <w:ilvl w:val="3"/>
      </w:numPr>
      <w:outlineLvl w:val="3"/>
    </w:pPr>
    <w:rPr>
      <w:color w:val="2F2F30"/>
      <w:sz w:val="24"/>
    </w:rPr>
  </w:style>
  <w:style w:type="paragraph" w:customStyle="1" w:styleId="FEMAHeading4">
    <w:name w:val="FEMA Heading 4"/>
    <w:basedOn w:val="FEMAHeading3"/>
    <w:next w:val="FEMANormal"/>
    <w:link w:val="FEMAHeading4Char"/>
    <w:uiPriority w:val="9"/>
    <w:qFormat/>
    <w:rsid w:val="00845C9E"/>
    <w:pPr>
      <w:numPr>
        <w:ilvl w:val="4"/>
      </w:numPr>
      <w:spacing w:after="240"/>
      <w:outlineLvl w:val="4"/>
    </w:pPr>
    <w:rPr>
      <w:rFonts w:eastAsiaTheme="majorEastAsia" w:cstheme="majorBidi"/>
      <w:caps/>
      <w:color w:val="005288"/>
    </w:rPr>
  </w:style>
  <w:style w:type="character" w:customStyle="1" w:styleId="FEMAHeading4Char">
    <w:name w:val="FEMA Heading 4 Char"/>
    <w:basedOn w:val="FEMANormalChar"/>
    <w:link w:val="FEMAHeading4"/>
    <w:uiPriority w:val="9"/>
    <w:rsid w:val="00845C9E"/>
    <w:rPr>
      <w:rFonts w:ascii="Franklin Gothic Medium" w:eastAsiaTheme="majorEastAsia" w:hAnsi="Franklin Gothic Medium" w:cstheme="majorBidi"/>
      <w:caps/>
      <w:color w:val="005288"/>
      <w:sz w:val="24"/>
      <w:szCs w:val="38"/>
    </w:rPr>
  </w:style>
  <w:style w:type="paragraph" w:customStyle="1" w:styleId="FEMAHeading5">
    <w:name w:val="FEMA Heading 5"/>
    <w:basedOn w:val="FEMAHeading4"/>
    <w:link w:val="FEMAHeading5Char"/>
    <w:uiPriority w:val="99"/>
    <w:qFormat/>
    <w:rsid w:val="001513F4"/>
    <w:pPr>
      <w:numPr>
        <w:ilvl w:val="5"/>
      </w:numPr>
      <w:outlineLvl w:val="5"/>
    </w:pPr>
    <w:rPr>
      <w:i/>
      <w:color w:val="2F2F30"/>
      <w:sz w:val="22"/>
    </w:rPr>
  </w:style>
  <w:style w:type="character" w:customStyle="1" w:styleId="FEMAHeading5Char">
    <w:name w:val="FEMA Heading 5 Char"/>
    <w:basedOn w:val="FEMAHeading4Char"/>
    <w:link w:val="FEMAHeading5"/>
    <w:uiPriority w:val="99"/>
    <w:rsid w:val="001513F4"/>
    <w:rPr>
      <w:rFonts w:ascii="Franklin Gothic Medium" w:eastAsiaTheme="majorEastAsia" w:hAnsi="Franklin Gothic Medium" w:cstheme="majorBidi"/>
      <w:i/>
      <w:caps/>
      <w:color w:val="2F2F30"/>
      <w:sz w:val="24"/>
      <w:szCs w:val="38"/>
    </w:rPr>
  </w:style>
  <w:style w:type="paragraph" w:customStyle="1" w:styleId="FEMANumbering">
    <w:name w:val="FEMA Numbering"/>
    <w:basedOn w:val="FEMANormal"/>
    <w:uiPriority w:val="4"/>
    <w:qFormat/>
    <w:rsid w:val="00FD58F7"/>
    <w:pPr>
      <w:numPr>
        <w:numId w:val="36"/>
      </w:numPr>
      <w:spacing w:after="120"/>
    </w:pPr>
  </w:style>
  <w:style w:type="paragraph" w:customStyle="1" w:styleId="FEMABulletNOSPACEBETWEEN">
    <w:name w:val="FEMA Bullet NO SPACE BETWEEN"/>
    <w:basedOn w:val="FEMABullet-1"/>
    <w:uiPriority w:val="99"/>
    <w:qFormat/>
    <w:rsid w:val="002F652D"/>
    <w:pPr>
      <w:contextualSpacing/>
    </w:pPr>
  </w:style>
  <w:style w:type="paragraph" w:customStyle="1" w:styleId="Spacer">
    <w:name w:val="Spacer"/>
    <w:basedOn w:val="BodyText"/>
    <w:uiPriority w:val="99"/>
    <w:qFormat/>
    <w:rsid w:val="004B784F"/>
    <w:rPr>
      <w:sz w:val="4"/>
    </w:rPr>
  </w:style>
  <w:style w:type="paragraph" w:customStyle="1" w:styleId="FEMATableBullet">
    <w:name w:val="FEMA Table Bullet"/>
    <w:basedOn w:val="FEMATableText"/>
    <w:link w:val="FEMATableBulletChar"/>
    <w:uiPriority w:val="15"/>
    <w:qFormat/>
    <w:rsid w:val="001D1FB3"/>
    <w:pPr>
      <w:numPr>
        <w:numId w:val="45"/>
      </w:numPr>
    </w:pPr>
  </w:style>
  <w:style w:type="character" w:customStyle="1" w:styleId="FEMATableBulletChar">
    <w:name w:val="FEMA Table Bullet Char"/>
    <w:basedOn w:val="DefaultParagraphFont"/>
    <w:link w:val="FEMATableBullet"/>
    <w:uiPriority w:val="15"/>
    <w:rsid w:val="001D1FB3"/>
    <w:rPr>
      <w:rFonts w:ascii="Franklin Gothic Book" w:hAnsi="Franklin Gothic Book" w:cs="Arial"/>
      <w:szCs w:val="24"/>
    </w:rPr>
  </w:style>
  <w:style w:type="paragraph" w:customStyle="1" w:styleId="FEMATableBullet2">
    <w:name w:val="FEMA Table Bullet 2"/>
    <w:basedOn w:val="FEMATableBullet"/>
    <w:uiPriority w:val="16"/>
    <w:qFormat/>
    <w:rsid w:val="001D1FB3"/>
    <w:pPr>
      <w:numPr>
        <w:ilvl w:val="1"/>
      </w:numPr>
    </w:pPr>
  </w:style>
  <w:style w:type="paragraph" w:customStyle="1" w:styleId="FEMATableCaption">
    <w:name w:val="FEMA Table Caption"/>
    <w:basedOn w:val="FEMANormal"/>
    <w:next w:val="FEMANormal"/>
    <w:uiPriority w:val="17"/>
    <w:qFormat/>
    <w:rsid w:val="00DD2D0C"/>
    <w:pPr>
      <w:keepNext/>
      <w:spacing w:before="240" w:after="180" w:line="240" w:lineRule="auto"/>
      <w:jc w:val="center"/>
    </w:pPr>
    <w:rPr>
      <w:rFonts w:ascii="Franklin Gothic Demi" w:hAnsi="Franklin Gothic Demi"/>
      <w:szCs w:val="20"/>
    </w:rPr>
  </w:style>
  <w:style w:type="paragraph" w:customStyle="1" w:styleId="FEMATableHeading">
    <w:name w:val="FEMA Table Heading"/>
    <w:basedOn w:val="FEMATableText"/>
    <w:uiPriority w:val="14"/>
    <w:qFormat/>
    <w:rsid w:val="00525E90"/>
    <w:pPr>
      <w:keepNext/>
    </w:pPr>
    <w:rPr>
      <w:rFonts w:ascii="Franklin Gothic Medium" w:hAnsi="Franklin Gothic Medium"/>
    </w:rPr>
  </w:style>
  <w:style w:type="paragraph" w:customStyle="1" w:styleId="FEMATableofContentsHeading">
    <w:name w:val="FEMA Table of Contents Heading"/>
    <w:basedOn w:val="FEMANormal"/>
    <w:uiPriority w:val="24"/>
    <w:qFormat/>
    <w:rsid w:val="00602761"/>
    <w:rPr>
      <w:rFonts w:cs="Arial"/>
      <w:color w:val="006699"/>
      <w:sz w:val="32"/>
      <w:szCs w:val="32"/>
    </w:rPr>
  </w:style>
  <w:style w:type="paragraph" w:customStyle="1" w:styleId="FEMATableText">
    <w:name w:val="FEMA Table Text"/>
    <w:uiPriority w:val="13"/>
    <w:qFormat/>
    <w:rsid w:val="008262F4"/>
    <w:pPr>
      <w:spacing w:before="60" w:after="60" w:line="240" w:lineRule="auto"/>
      <w:jc w:val="center"/>
    </w:pPr>
    <w:rPr>
      <w:rFonts w:ascii="Franklin Gothic Book" w:hAnsi="Franklin Gothic Book" w:cs="Arial"/>
      <w:szCs w:val="24"/>
    </w:rPr>
  </w:style>
  <w:style w:type="paragraph" w:customStyle="1" w:styleId="Number">
    <w:name w:val="Number"/>
    <w:basedOn w:val="Normal"/>
    <w:uiPriority w:val="99"/>
    <w:rsid w:val="00A130A5"/>
    <w:pPr>
      <w:numPr>
        <w:ilvl w:val="1"/>
        <w:numId w:val="37"/>
      </w:numPr>
      <w:spacing w:before="120"/>
    </w:pPr>
  </w:style>
  <w:style w:type="paragraph" w:customStyle="1" w:styleId="Outline">
    <w:name w:val="Outline"/>
    <w:basedOn w:val="Normal"/>
    <w:uiPriority w:val="99"/>
    <w:rsid w:val="00A130A5"/>
    <w:pPr>
      <w:keepNext/>
      <w:tabs>
        <w:tab w:val="num" w:pos="1440"/>
      </w:tabs>
      <w:spacing w:before="360" w:after="120"/>
      <w:ind w:left="1440" w:hanging="720"/>
    </w:pPr>
    <w:rPr>
      <w:b/>
    </w:rPr>
  </w:style>
  <w:style w:type="character" w:styleId="PageNumber">
    <w:name w:val="page number"/>
    <w:basedOn w:val="DefaultParagraphFont"/>
    <w:uiPriority w:val="99"/>
    <w:rsid w:val="00A130A5"/>
  </w:style>
  <w:style w:type="paragraph" w:styleId="PlainText">
    <w:name w:val="Plain Text"/>
    <w:basedOn w:val="Normal"/>
    <w:link w:val="PlainTextChar"/>
    <w:uiPriority w:val="99"/>
    <w:semiHidden/>
    <w:unhideWhenUsed/>
    <w:rsid w:val="00A130A5"/>
    <w:rPr>
      <w:rFonts w:ascii="Calibri" w:hAnsi="Calibri"/>
      <w:szCs w:val="21"/>
    </w:rPr>
  </w:style>
  <w:style w:type="character" w:customStyle="1" w:styleId="PlainTextChar">
    <w:name w:val="Plain Text Char"/>
    <w:basedOn w:val="DefaultParagraphFont"/>
    <w:link w:val="PlainText"/>
    <w:uiPriority w:val="99"/>
    <w:semiHidden/>
    <w:rsid w:val="00A130A5"/>
    <w:rPr>
      <w:rFonts w:ascii="Calibri" w:hAnsi="Calibri"/>
      <w:szCs w:val="21"/>
    </w:rPr>
  </w:style>
  <w:style w:type="paragraph" w:styleId="Quote">
    <w:name w:val="Quote"/>
    <w:basedOn w:val="Normal"/>
    <w:next w:val="Normal"/>
    <w:link w:val="QuoteChar"/>
    <w:uiPriority w:val="69"/>
    <w:qFormat/>
    <w:rsid w:val="00A130A5"/>
    <w:pPr>
      <w:ind w:left="1440" w:right="1440"/>
    </w:pPr>
    <w:rPr>
      <w:b/>
      <w:i/>
      <w:iCs/>
      <w:color w:val="000000" w:themeColor="text1"/>
    </w:rPr>
  </w:style>
  <w:style w:type="character" w:customStyle="1" w:styleId="QuoteChar">
    <w:name w:val="Quote Char"/>
    <w:basedOn w:val="DefaultParagraphFont"/>
    <w:link w:val="Quote"/>
    <w:uiPriority w:val="69"/>
    <w:rsid w:val="00A130A5"/>
    <w:rPr>
      <w:rFonts w:ascii="Times New Roman" w:hAnsi="Times New Roman"/>
      <w:b/>
      <w:i/>
      <w:iCs/>
      <w:color w:val="000000" w:themeColor="text1"/>
      <w:sz w:val="24"/>
      <w:szCs w:val="24"/>
    </w:rPr>
  </w:style>
  <w:style w:type="character" w:styleId="Strong">
    <w:name w:val="Strong"/>
    <w:uiPriority w:val="69"/>
    <w:qFormat/>
    <w:rsid w:val="00A130A5"/>
    <w:rPr>
      <w:b/>
      <w:bCs/>
    </w:rPr>
  </w:style>
  <w:style w:type="character" w:styleId="SubtleReference">
    <w:name w:val="Subtle Reference"/>
    <w:basedOn w:val="DefaultParagraphFont"/>
    <w:uiPriority w:val="31"/>
    <w:qFormat/>
    <w:rsid w:val="00A130A5"/>
    <w:rPr>
      <w:smallCaps/>
      <w:color w:val="ED7D31" w:themeColor="accent2"/>
      <w:u w:val="single"/>
    </w:rPr>
  </w:style>
  <w:style w:type="paragraph" w:customStyle="1" w:styleId="TableLabel">
    <w:name w:val="Table Label"/>
    <w:basedOn w:val="Normal"/>
    <w:semiHidden/>
    <w:rsid w:val="00A130A5"/>
    <w:pPr>
      <w:spacing w:before="40" w:after="40"/>
      <w:jc w:val="center"/>
    </w:pPr>
    <w:rPr>
      <w:rFonts w:ascii="Arial" w:eastAsia="Times New Roman" w:hAnsi="Arial" w:cs="Arial"/>
      <w:b/>
      <w:bCs/>
      <w:smallCaps/>
      <w:sz w:val="20"/>
    </w:rPr>
  </w:style>
  <w:style w:type="paragraph" w:customStyle="1" w:styleId="TOC">
    <w:name w:val="TOC"/>
    <w:basedOn w:val="TOC1"/>
    <w:uiPriority w:val="99"/>
    <w:rsid w:val="004C758C"/>
    <w:pPr>
      <w:keepNext/>
      <w:tabs>
        <w:tab w:val="right" w:leader="dot" w:pos="9360"/>
      </w:tabs>
      <w:spacing w:after="60" w:line="240" w:lineRule="atLeast"/>
    </w:pPr>
    <w:rPr>
      <w:rFonts w:ascii="Verdana" w:eastAsia="Times New Roman" w:hAnsi="Verdana" w:cs="Times New Roman"/>
      <w:szCs w:val="22"/>
    </w:rPr>
  </w:style>
  <w:style w:type="paragraph" w:styleId="TOC4">
    <w:name w:val="toc 4"/>
    <w:basedOn w:val="FEMANormal"/>
    <w:next w:val="Normal"/>
    <w:autoRedefine/>
    <w:uiPriority w:val="39"/>
    <w:unhideWhenUsed/>
    <w:rsid w:val="00C018C6"/>
    <w:pPr>
      <w:tabs>
        <w:tab w:val="left" w:pos="2304"/>
        <w:tab w:val="right" w:leader="dot" w:pos="9350"/>
      </w:tabs>
      <w:spacing w:before="120" w:after="120" w:line="240" w:lineRule="auto"/>
      <w:ind w:left="2304" w:hanging="720"/>
    </w:pPr>
    <w:rPr>
      <w:rFonts w:cstheme="minorHAnsi"/>
      <w:noProof/>
      <w:sz w:val="20"/>
      <w:szCs w:val="18"/>
    </w:rPr>
  </w:style>
  <w:style w:type="paragraph" w:styleId="TOC5">
    <w:name w:val="toc 5"/>
    <w:basedOn w:val="FEMANormal"/>
    <w:next w:val="FEMANormal"/>
    <w:autoRedefine/>
    <w:uiPriority w:val="39"/>
    <w:unhideWhenUsed/>
    <w:rsid w:val="001A7CBF"/>
    <w:pPr>
      <w:tabs>
        <w:tab w:val="right" w:leader="dot" w:pos="9350"/>
      </w:tabs>
      <w:spacing w:before="120" w:after="120" w:line="240" w:lineRule="auto"/>
      <w:ind w:left="2304"/>
    </w:pPr>
    <w:rPr>
      <w:rFonts w:cstheme="minorHAnsi"/>
      <w:i/>
      <w:sz w:val="18"/>
      <w:szCs w:val="18"/>
    </w:rPr>
  </w:style>
  <w:style w:type="paragraph" w:styleId="TOC6">
    <w:name w:val="toc 6"/>
    <w:next w:val="FEMANormal"/>
    <w:autoRedefine/>
    <w:uiPriority w:val="39"/>
    <w:unhideWhenUsed/>
    <w:rsid w:val="001A7CBF"/>
    <w:pPr>
      <w:spacing w:before="120" w:after="120" w:line="240" w:lineRule="auto"/>
      <w:ind w:left="3024"/>
    </w:pPr>
    <w:rPr>
      <w:rFonts w:ascii="Franklin Gothic Book" w:hAnsi="Franklin Gothic Book" w:cstheme="minorHAnsi"/>
      <w:sz w:val="16"/>
      <w:szCs w:val="18"/>
    </w:rPr>
  </w:style>
  <w:style w:type="paragraph" w:styleId="TOC7">
    <w:name w:val="toc 7"/>
    <w:basedOn w:val="Normal"/>
    <w:next w:val="Normal"/>
    <w:autoRedefine/>
    <w:uiPriority w:val="39"/>
    <w:unhideWhenUsed/>
    <w:rsid w:val="004C758C"/>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4C758C"/>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4C758C"/>
    <w:pPr>
      <w:ind w:left="1920"/>
    </w:pPr>
    <w:rPr>
      <w:rFonts w:asciiTheme="minorHAnsi" w:hAnsiTheme="minorHAnsi" w:cstheme="minorHAnsi"/>
      <w:sz w:val="18"/>
      <w:szCs w:val="18"/>
    </w:rPr>
  </w:style>
  <w:style w:type="paragraph" w:customStyle="1" w:styleId="FEMABlankPageNote">
    <w:name w:val="FEMA Blank Page Note"/>
    <w:basedOn w:val="FEMANormal"/>
    <w:next w:val="FEMANormal"/>
    <w:uiPriority w:val="99"/>
    <w:qFormat/>
    <w:rsid w:val="008C04C9"/>
    <w:pPr>
      <w:pageBreakBefore/>
      <w:spacing w:line="7000" w:lineRule="exact"/>
      <w:jc w:val="center"/>
    </w:pPr>
  </w:style>
  <w:style w:type="paragraph" w:customStyle="1" w:styleId="FEMANormalIndented">
    <w:name w:val="FEMA Normal Indented"/>
    <w:basedOn w:val="FEMANormal"/>
    <w:uiPriority w:val="99"/>
    <w:qFormat/>
    <w:rsid w:val="00DE1B67"/>
    <w:pPr>
      <w:ind w:left="360"/>
    </w:pPr>
  </w:style>
  <w:style w:type="table" w:styleId="TableGridLight">
    <w:name w:val="Grid Table Light"/>
    <w:basedOn w:val="TableNormal"/>
    <w:uiPriority w:val="40"/>
    <w:rsid w:val="008031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ighlight">
    <w:name w:val="highlight"/>
    <w:basedOn w:val="DefaultParagraphFont"/>
    <w:rsid w:val="005A70AA"/>
  </w:style>
  <w:style w:type="paragraph" w:customStyle="1" w:styleId="LifelineHeading">
    <w:name w:val="Lifeline Heading"/>
    <w:basedOn w:val="FEMAHeading1"/>
    <w:link w:val="LifelineHeadingChar"/>
    <w:uiPriority w:val="99"/>
    <w:qFormat/>
    <w:rsid w:val="00B714BA"/>
    <w:pPr>
      <w:numPr>
        <w:numId w:val="0"/>
      </w:numPr>
      <w:spacing w:after="160"/>
    </w:pPr>
  </w:style>
  <w:style w:type="character" w:customStyle="1" w:styleId="LifelineHeadingChar">
    <w:name w:val="Lifeline Heading Char"/>
    <w:basedOn w:val="FEMAHeading1Char"/>
    <w:link w:val="LifelineHeading"/>
    <w:uiPriority w:val="99"/>
    <w:rsid w:val="00B714BA"/>
    <w:rPr>
      <w:rFonts w:ascii="Arial" w:eastAsiaTheme="majorEastAsia" w:hAnsi="Arial" w:cs="Arial"/>
      <w:b w:val="0"/>
      <w:color w:val="006699"/>
      <w:sz w:val="32"/>
      <w:szCs w:val="32"/>
    </w:rPr>
  </w:style>
  <w:style w:type="character" w:styleId="UnresolvedMention">
    <w:name w:val="Unresolved Mention"/>
    <w:basedOn w:val="DefaultParagraphFont"/>
    <w:uiPriority w:val="99"/>
    <w:semiHidden/>
    <w:unhideWhenUsed/>
    <w:rsid w:val="00652487"/>
    <w:rPr>
      <w:color w:val="605E5C"/>
      <w:shd w:val="clear" w:color="auto" w:fill="E1DFDD"/>
    </w:rPr>
  </w:style>
  <w:style w:type="paragraph" w:customStyle="1" w:styleId="FEMABoxUNSHADEDBullet">
    <w:name w:val="FEMA Box UNSHADED Bullet"/>
    <w:basedOn w:val="FEMABoxUNSHADEDText"/>
    <w:uiPriority w:val="99"/>
    <w:qFormat/>
    <w:rsid w:val="006A1406"/>
    <w:pPr>
      <w:numPr>
        <w:numId w:val="41"/>
      </w:numPr>
    </w:pPr>
  </w:style>
  <w:style w:type="paragraph" w:customStyle="1" w:styleId="FEMABoxUNSHADEDText">
    <w:name w:val="FEMA Box UNSHADED Text"/>
    <w:uiPriority w:val="99"/>
    <w:qFormat/>
    <w:rsid w:val="006A1406"/>
    <w:pPr>
      <w:spacing w:line="288" w:lineRule="auto"/>
    </w:pPr>
    <w:rPr>
      <w:rFonts w:ascii="Franklin Gothic Book" w:hAnsi="Franklin Gothic Book" w:cs="Arial"/>
      <w:szCs w:val="20"/>
    </w:rPr>
  </w:style>
  <w:style w:type="paragraph" w:customStyle="1" w:styleId="FEMABoxUNSHADEDTitle">
    <w:name w:val="FEMA Box UNSHADED Title"/>
    <w:uiPriority w:val="99"/>
    <w:qFormat/>
    <w:rsid w:val="006A1406"/>
    <w:pPr>
      <w:spacing w:before="40" w:line="288" w:lineRule="auto"/>
    </w:pPr>
    <w:rPr>
      <w:rFonts w:ascii="Franklin Gothic Demi" w:hAnsi="Franklin Gothic Demi" w:cs="Arial"/>
      <w:szCs w:val="20"/>
    </w:rPr>
  </w:style>
  <w:style w:type="paragraph" w:styleId="TOCHeading">
    <w:name w:val="TOC Heading"/>
    <w:basedOn w:val="Normal"/>
    <w:next w:val="Normal"/>
    <w:uiPriority w:val="39"/>
    <w:unhideWhenUsed/>
    <w:qFormat/>
    <w:rsid w:val="001E04C6"/>
    <w:pPr>
      <w:keepNext/>
      <w:spacing w:before="240" w:after="120"/>
    </w:pPr>
    <w:rPr>
      <w:rFonts w:eastAsiaTheme="majorEastAsia" w:cs="Arial"/>
      <w:color w:val="005288"/>
      <w:sz w:val="32"/>
      <w:szCs w:val="32"/>
    </w:rPr>
  </w:style>
  <w:style w:type="paragraph" w:customStyle="1" w:styleId="FEMACallout-CASESTUDYText">
    <w:name w:val="FEMA Callout-CASE STUDY Text"/>
    <w:basedOn w:val="FEMABoxedText"/>
    <w:link w:val="FEMACallout-CASESTUDYTextChar"/>
    <w:uiPriority w:val="99"/>
    <w:qFormat/>
    <w:rsid w:val="006A1406"/>
    <w:pPr>
      <w:pBdr>
        <w:top w:val="single" w:sz="24" w:space="5" w:color="E5E5E5"/>
        <w:left w:val="single" w:sz="24" w:space="9" w:color="E5E5E5"/>
        <w:bottom w:val="single" w:sz="24" w:space="3" w:color="E5E5E5"/>
        <w:right w:val="single" w:sz="24" w:space="9" w:color="E5E5E5"/>
      </w:pBdr>
      <w:shd w:val="clear" w:color="auto" w:fill="E5E5E5"/>
      <w:ind w:left="274" w:right="274"/>
    </w:pPr>
  </w:style>
  <w:style w:type="character" w:customStyle="1" w:styleId="FEMACallout-CASESTUDYTextChar">
    <w:name w:val="FEMA Callout-CASE STUDY Text Char"/>
    <w:basedOn w:val="FEMABoxedTextChar"/>
    <w:link w:val="FEMACallout-CASESTUDYText"/>
    <w:uiPriority w:val="99"/>
    <w:rsid w:val="006A1406"/>
    <w:rPr>
      <w:rFonts w:ascii="Franklin Gothic Book" w:hAnsi="Franklin Gothic Book" w:cs="Arial"/>
      <w:szCs w:val="20"/>
      <w:shd w:val="clear" w:color="auto" w:fill="E5E5E5"/>
    </w:rPr>
  </w:style>
  <w:style w:type="paragraph" w:customStyle="1" w:styleId="FEMACallout-CASESTUDYBullet">
    <w:name w:val="FEMA Callout-CASE STUDY Bullet"/>
    <w:basedOn w:val="FEMACallout-CASESTUDYText"/>
    <w:link w:val="FEMACallout-CASESTUDYBulletChar"/>
    <w:uiPriority w:val="99"/>
    <w:qFormat/>
    <w:rsid w:val="006A1406"/>
    <w:pPr>
      <w:numPr>
        <w:numId w:val="40"/>
      </w:numPr>
    </w:pPr>
  </w:style>
  <w:style w:type="character" w:customStyle="1" w:styleId="FEMACallout-CASESTUDYBulletChar">
    <w:name w:val="FEMA Callout-CASE STUDY Bullet Char"/>
    <w:basedOn w:val="FEMACallout-CASESTUDYTextChar"/>
    <w:link w:val="FEMACallout-CASESTUDYBullet"/>
    <w:uiPriority w:val="99"/>
    <w:rsid w:val="006A1406"/>
    <w:rPr>
      <w:rFonts w:ascii="Franklin Gothic Book" w:hAnsi="Franklin Gothic Book" w:cs="Arial"/>
      <w:szCs w:val="20"/>
      <w:shd w:val="clear" w:color="auto" w:fill="E5E5E5"/>
    </w:rPr>
  </w:style>
  <w:style w:type="paragraph" w:customStyle="1" w:styleId="FEMACallout-CASESTUDYHeader">
    <w:name w:val="FEMA Callout-CASE STUDY Header"/>
    <w:basedOn w:val="FEMACallout-CASESTUDYText"/>
    <w:next w:val="FEMACallout-CASESTUDYText"/>
    <w:uiPriority w:val="99"/>
    <w:qFormat/>
    <w:rsid w:val="006A1406"/>
    <w:pPr>
      <w:keepNext/>
      <w:pBdr>
        <w:top w:val="single" w:sz="24" w:space="10" w:color="5A5B5D"/>
        <w:left w:val="single" w:sz="24" w:space="9" w:color="5A5B5D"/>
        <w:bottom w:val="single" w:sz="24" w:space="10" w:color="5A5B5D"/>
        <w:right w:val="single" w:sz="24" w:space="9" w:color="5A5B5D"/>
      </w:pBdr>
      <w:shd w:val="clear" w:color="auto" w:fill="5A5B5D"/>
      <w:tabs>
        <w:tab w:val="left" w:pos="1008"/>
      </w:tabs>
      <w:spacing w:after="0" w:line="240" w:lineRule="auto"/>
    </w:pPr>
    <w:rPr>
      <w:rFonts w:eastAsia="MS PGothic"/>
      <w:b/>
      <w:color w:val="FFFFFF" w:themeColor="background1"/>
      <w:sz w:val="24"/>
      <w:szCs w:val="36"/>
    </w:rPr>
  </w:style>
  <w:style w:type="paragraph" w:customStyle="1" w:styleId="FEMACallout-IDEABullet">
    <w:name w:val="FEMA Callout-IDEA Bullet"/>
    <w:basedOn w:val="FEMACallout-CASESTUDYBullet"/>
    <w:link w:val="FEMACallout-IDEABulletChar"/>
    <w:uiPriority w:val="99"/>
    <w:qFormat/>
    <w:rsid w:val="00EA0837"/>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BulletChar">
    <w:name w:val="FEMA Callout-IDEA Bullet Char"/>
    <w:basedOn w:val="FEMACallout-CASESTUDYBulletChar"/>
    <w:link w:val="FEMACallout-IDEABullet"/>
    <w:uiPriority w:val="99"/>
    <w:rsid w:val="00EA0837"/>
    <w:rPr>
      <w:rFonts w:ascii="Franklin Gothic Book" w:hAnsi="Franklin Gothic Book" w:cs="Arial"/>
      <w:szCs w:val="20"/>
      <w:shd w:val="clear" w:color="auto" w:fill="D6E9F2"/>
    </w:rPr>
  </w:style>
  <w:style w:type="paragraph" w:customStyle="1" w:styleId="FEMACallout-IDEAHeader">
    <w:name w:val="FEMA Callout-IDEA Header"/>
    <w:basedOn w:val="FEMACallout-CASESTUDYHeader"/>
    <w:next w:val="Normal"/>
    <w:uiPriority w:val="99"/>
    <w:qFormat/>
    <w:rsid w:val="00EA0837"/>
    <w:pPr>
      <w:pBdr>
        <w:top w:val="single" w:sz="24" w:space="10" w:color="0078AE"/>
        <w:left w:val="single" w:sz="24" w:space="9" w:color="0078AE"/>
        <w:bottom w:val="single" w:sz="24" w:space="10" w:color="0078AE"/>
        <w:right w:val="single" w:sz="24" w:space="9" w:color="0078AE"/>
      </w:pBdr>
      <w:shd w:val="clear" w:color="auto" w:fill="0078AE"/>
      <w:ind w:hanging="4"/>
    </w:pPr>
  </w:style>
  <w:style w:type="paragraph" w:customStyle="1" w:styleId="FEMACallout-IDEAText">
    <w:name w:val="FEMA Callout-IDEA Text"/>
    <w:basedOn w:val="FEMACallout-CASESTUDYText"/>
    <w:link w:val="FEMACallout-IDEATextChar"/>
    <w:uiPriority w:val="99"/>
    <w:qFormat/>
    <w:rsid w:val="006A1406"/>
    <w:pPr>
      <w:pBdr>
        <w:top w:val="single" w:sz="24" w:space="5" w:color="D6E9F2"/>
        <w:left w:val="single" w:sz="24" w:space="9" w:color="D6E9F2"/>
        <w:bottom w:val="single" w:sz="24" w:space="3" w:color="D6E9F2"/>
        <w:right w:val="single" w:sz="24" w:space="9" w:color="D6E9F2"/>
      </w:pBdr>
      <w:shd w:val="clear" w:color="auto" w:fill="D6E9F2"/>
    </w:pPr>
  </w:style>
  <w:style w:type="character" w:customStyle="1" w:styleId="FEMACallout-IDEATextChar">
    <w:name w:val="FEMA Callout-IDEA Text Char"/>
    <w:basedOn w:val="FEMACallout-CASESTUDYTextChar"/>
    <w:link w:val="FEMACallout-IDEAText"/>
    <w:uiPriority w:val="99"/>
    <w:rsid w:val="006A1406"/>
    <w:rPr>
      <w:rFonts w:ascii="Franklin Gothic Book" w:hAnsi="Franklin Gothic Book" w:cs="Arial"/>
      <w:szCs w:val="20"/>
      <w:shd w:val="clear" w:color="auto" w:fill="D6E9F2"/>
    </w:rPr>
  </w:style>
  <w:style w:type="paragraph" w:customStyle="1" w:styleId="FEMACallout-QUESTIONSBullet">
    <w:name w:val="FEMA Callout-QUESTIONS Bullet"/>
    <w:basedOn w:val="FEMACallout-CASESTUDYBullet"/>
    <w:link w:val="FEMACallout-QUESTIONSBulletChar"/>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character" w:customStyle="1" w:styleId="FEMACallout-QUESTIONSBulletChar">
    <w:name w:val="FEMA Callout-QUESTIONS Bullet Char"/>
    <w:basedOn w:val="FEMACallout-CASESTUDYBulletChar"/>
    <w:link w:val="FEMACallout-QUESTIONSBullet"/>
    <w:uiPriority w:val="99"/>
    <w:rsid w:val="002F4282"/>
    <w:rPr>
      <w:rFonts w:ascii="Franklin Gothic Book" w:hAnsi="Franklin Gothic Book" w:cs="Arial"/>
      <w:szCs w:val="20"/>
      <w:shd w:val="clear" w:color="auto" w:fill="D6E3EC"/>
    </w:rPr>
  </w:style>
  <w:style w:type="paragraph" w:customStyle="1" w:styleId="FEMACallout-QUESTIONSHeader">
    <w:name w:val="FEMA Callout-QUESTIONS Header"/>
    <w:basedOn w:val="FEMACallout-CASESTUDYHeader"/>
    <w:next w:val="FEMACallout-QUESTIONSText"/>
    <w:uiPriority w:val="99"/>
    <w:qFormat/>
    <w:rsid w:val="002F4282"/>
    <w:pPr>
      <w:pBdr>
        <w:top w:val="single" w:sz="24" w:space="10" w:color="005288"/>
        <w:left w:val="single" w:sz="24" w:space="9" w:color="005288"/>
        <w:bottom w:val="single" w:sz="24" w:space="10" w:color="005288"/>
        <w:right w:val="single" w:sz="24" w:space="9" w:color="005288"/>
      </w:pBdr>
      <w:shd w:val="clear" w:color="auto" w:fill="005288"/>
    </w:pPr>
  </w:style>
  <w:style w:type="paragraph" w:customStyle="1" w:styleId="FEMACallout-QUESTIONSText">
    <w:name w:val="FEMA Callout-QUESTIONS Text"/>
    <w:basedOn w:val="FEMACallout-CASESTUDYText"/>
    <w:uiPriority w:val="99"/>
    <w:qFormat/>
    <w:rsid w:val="002F4282"/>
    <w:pPr>
      <w:pBdr>
        <w:top w:val="single" w:sz="24" w:space="5" w:color="D6E3EC"/>
        <w:left w:val="single" w:sz="24" w:space="9" w:color="D6E3EC"/>
        <w:bottom w:val="single" w:sz="24" w:space="3" w:color="D6E3EC"/>
        <w:right w:val="single" w:sz="24" w:space="9" w:color="D6E3EC"/>
      </w:pBdr>
      <w:shd w:val="clear" w:color="auto" w:fill="D6E3EC"/>
    </w:pPr>
  </w:style>
  <w:style w:type="paragraph" w:customStyle="1" w:styleId="FEMACallout-RESOURCESBullet">
    <w:name w:val="FEMA Callout-RESOURCES Bullet"/>
    <w:basedOn w:val="FEMACallout-CASESTUDYBullet"/>
    <w:uiPriority w:val="99"/>
    <w:qFormat/>
    <w:rsid w:val="00F97B4A"/>
    <w:pPr>
      <w:pBdr>
        <w:top w:val="single" w:sz="24" w:space="5" w:color="D2E2C6"/>
        <w:left w:val="single" w:sz="24" w:space="9" w:color="D2E2C6"/>
        <w:bottom w:val="single" w:sz="24" w:space="3" w:color="D2E2C6"/>
        <w:right w:val="single" w:sz="24" w:space="9" w:color="D2E2C6"/>
      </w:pBdr>
      <w:shd w:val="clear" w:color="auto" w:fill="D2E2C6"/>
      <w:ind w:left="630" w:hanging="356"/>
    </w:pPr>
  </w:style>
  <w:style w:type="paragraph" w:customStyle="1" w:styleId="FEMACallout-RESOURCESHeader">
    <w:name w:val="FEMA Callout-RESOURCES Header"/>
    <w:basedOn w:val="FEMACallout-CASESTUDYHeader"/>
    <w:next w:val="Normal"/>
    <w:uiPriority w:val="99"/>
    <w:qFormat/>
    <w:rsid w:val="002F4282"/>
    <w:pPr>
      <w:pBdr>
        <w:top w:val="single" w:sz="24" w:space="10" w:color="5E9732"/>
        <w:left w:val="single" w:sz="24" w:space="9" w:color="5E9732"/>
        <w:bottom w:val="single" w:sz="24" w:space="10" w:color="5E9732"/>
        <w:right w:val="single" w:sz="24" w:space="9" w:color="5E9732"/>
      </w:pBdr>
      <w:shd w:val="clear" w:color="auto" w:fill="5E9732"/>
    </w:pPr>
  </w:style>
  <w:style w:type="paragraph" w:customStyle="1" w:styleId="FEMACallout-RESOURCESText">
    <w:name w:val="FEMA Callout-RESOURCES Text"/>
    <w:basedOn w:val="FEMACallout-CASESTUDYText"/>
    <w:uiPriority w:val="99"/>
    <w:qFormat/>
    <w:rsid w:val="00F10B31"/>
    <w:pPr>
      <w:pBdr>
        <w:top w:val="single" w:sz="24" w:space="5" w:color="D2E2C6"/>
        <w:left w:val="single" w:sz="24" w:space="9" w:color="D2E2C6"/>
        <w:bottom w:val="single" w:sz="24" w:space="3" w:color="D2E2C6"/>
        <w:right w:val="single" w:sz="24" w:space="9" w:color="D2E2C6"/>
      </w:pBdr>
      <w:shd w:val="clear" w:color="auto" w:fill="D2E2C6"/>
      <w:spacing w:line="312" w:lineRule="auto"/>
    </w:pPr>
  </w:style>
  <w:style w:type="paragraph" w:customStyle="1" w:styleId="FEMACallout-RESOURCESSINGLELINEIndented">
    <w:name w:val="FEMA Callout-RESOURCES SINGLE LINE Indented"/>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302" w:right="0"/>
    </w:pPr>
  </w:style>
  <w:style w:type="paragraph" w:customStyle="1" w:styleId="FEMACallout-UNSHADEDTitleforTextBoxes">
    <w:name w:val="FEMA Callout-UNSHADED Title for Text Boxes"/>
    <w:uiPriority w:val="99"/>
    <w:qFormat/>
    <w:rsid w:val="006A1406"/>
    <w:pPr>
      <w:spacing w:before="180" w:after="180" w:line="240" w:lineRule="auto"/>
      <w:ind w:left="720"/>
    </w:pPr>
    <w:rPr>
      <w:rFonts w:ascii="Franklin Gothic Book" w:hAnsi="Franklin Gothic Book" w:cs="Arial"/>
      <w:b/>
      <w:color w:val="FFFFFF" w:themeColor="background1"/>
      <w:sz w:val="24"/>
      <w:szCs w:val="20"/>
    </w:rPr>
  </w:style>
  <w:style w:type="paragraph" w:customStyle="1" w:styleId="FEMACallout-RESOURCESSINGLELINE">
    <w:name w:val="FEMA Callout-RESOURCES SINGLE LINE"/>
    <w:basedOn w:val="FEMACallout-RESOURCESText"/>
    <w:uiPriority w:val="99"/>
    <w:qFormat/>
    <w:rsid w:val="00B3596D"/>
    <w:pPr>
      <w:pBdr>
        <w:top w:val="none" w:sz="0" w:space="0" w:color="auto"/>
        <w:left w:val="none" w:sz="0" w:space="0" w:color="auto"/>
        <w:bottom w:val="none" w:sz="0" w:space="0" w:color="auto"/>
        <w:right w:val="none" w:sz="0" w:space="0" w:color="auto"/>
      </w:pBdr>
      <w:spacing w:after="240" w:line="240" w:lineRule="auto"/>
      <w:ind w:left="0" w:right="0"/>
    </w:pPr>
  </w:style>
  <w:style w:type="paragraph" w:customStyle="1" w:styleId="FEMAAcronymList">
    <w:name w:val="FEMA Acronym List"/>
    <w:basedOn w:val="FEMANormal"/>
    <w:uiPriority w:val="99"/>
    <w:qFormat/>
    <w:rsid w:val="004B784F"/>
    <w:pPr>
      <w:tabs>
        <w:tab w:val="left" w:pos="1584"/>
      </w:tabs>
      <w:ind w:left="1584" w:hanging="1584"/>
    </w:pPr>
  </w:style>
  <w:style w:type="paragraph" w:customStyle="1" w:styleId="FEMASpacerforaftertables">
    <w:name w:val="FEMA Spacer for after tables"/>
    <w:basedOn w:val="FEMANormal"/>
    <w:next w:val="FEMANormal"/>
    <w:uiPriority w:val="99"/>
    <w:qFormat/>
    <w:rsid w:val="00FD58F7"/>
    <w:pPr>
      <w:spacing w:after="0"/>
    </w:pPr>
  </w:style>
  <w:style w:type="paragraph" w:styleId="Subtitle">
    <w:name w:val="Subtitle"/>
    <w:basedOn w:val="Title"/>
    <w:link w:val="SubtitleChar"/>
    <w:uiPriority w:val="11"/>
    <w:qFormat/>
    <w:rsid w:val="00A7779C"/>
    <w:rPr>
      <w:b w:val="0"/>
      <w:sz w:val="48"/>
    </w:rPr>
  </w:style>
  <w:style w:type="character" w:customStyle="1" w:styleId="SubtitleChar">
    <w:name w:val="Subtitle Char"/>
    <w:basedOn w:val="DefaultParagraphFont"/>
    <w:link w:val="Subtitle"/>
    <w:uiPriority w:val="11"/>
    <w:rsid w:val="00A7779C"/>
    <w:rPr>
      <w:rFonts w:ascii="Joanna MT Std" w:hAnsi="Joanna MT Std"/>
      <w:sz w:val="48"/>
      <w:szCs w:val="108"/>
    </w:rPr>
  </w:style>
  <w:style w:type="paragraph" w:customStyle="1" w:styleId="NoSpace">
    <w:name w:val="No Space"/>
    <w:basedOn w:val="Normal"/>
    <w:uiPriority w:val="99"/>
    <w:qFormat/>
    <w:rsid w:val="007E7EFD"/>
    <w:pPr>
      <w:spacing w:after="0"/>
      <w:jc w:val="center"/>
    </w:pPr>
    <w:rPr>
      <w:noProof/>
    </w:rPr>
  </w:style>
  <w:style w:type="table" w:styleId="PlainTable1">
    <w:name w:val="Plain Table 1"/>
    <w:basedOn w:val="TableNormal"/>
    <w:uiPriority w:val="41"/>
    <w:rsid w:val="00EC50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Bodytext">
    <w:name w:val="Table Body text"/>
    <w:basedOn w:val="Normal"/>
    <w:qFormat/>
    <w:rsid w:val="00667B83"/>
    <w:pPr>
      <w:spacing w:after="0" w:line="280" w:lineRule="exact"/>
      <w:ind w:left="144"/>
    </w:pPr>
    <w:rPr>
      <w:rFonts w:ascii="Arial" w:eastAsiaTheme="minorEastAsia" w:hAnsi="Arial"/>
      <w:sz w:val="20"/>
      <w:szCs w:val="22"/>
    </w:rPr>
  </w:style>
  <w:style w:type="paragraph" w:styleId="ListNumber">
    <w:name w:val="List Number"/>
    <w:basedOn w:val="Normal"/>
    <w:next w:val="ListBullet"/>
    <w:uiPriority w:val="99"/>
    <w:unhideWhenUsed/>
    <w:qFormat/>
    <w:rsid w:val="00EC5004"/>
    <w:pPr>
      <w:spacing w:after="200" w:line="320" w:lineRule="exact"/>
      <w:ind w:left="360"/>
    </w:pPr>
    <w:rPr>
      <w:rFonts w:ascii="Source Sans Pro" w:eastAsiaTheme="minorEastAsia" w:hAnsi="Source Sans Pro"/>
      <w:sz w:val="24"/>
      <w:szCs w:val="22"/>
    </w:rPr>
  </w:style>
  <w:style w:type="paragraph" w:styleId="ListNumber2">
    <w:name w:val="List Number 2"/>
    <w:basedOn w:val="Normal"/>
    <w:next w:val="ListBullet2"/>
    <w:uiPriority w:val="99"/>
    <w:unhideWhenUsed/>
    <w:qFormat/>
    <w:rsid w:val="00EC5004"/>
    <w:pPr>
      <w:spacing w:after="200" w:line="320" w:lineRule="atLeast"/>
      <w:ind w:left="720"/>
    </w:pPr>
    <w:rPr>
      <w:rFonts w:ascii="Source Sans Pro" w:eastAsiaTheme="minorEastAsia" w:hAnsi="Source Sans Pro"/>
      <w:sz w:val="24"/>
      <w:szCs w:val="22"/>
    </w:rPr>
  </w:style>
  <w:style w:type="numbering" w:customStyle="1" w:styleId="NumberedLists">
    <w:name w:val="Numbered Lists"/>
    <w:uiPriority w:val="99"/>
    <w:rsid w:val="00EC5004"/>
    <w:pPr>
      <w:numPr>
        <w:numId w:val="44"/>
      </w:numPr>
    </w:pPr>
  </w:style>
  <w:style w:type="paragraph" w:styleId="ListBullet">
    <w:name w:val="List Bullet"/>
    <w:basedOn w:val="Normal"/>
    <w:uiPriority w:val="99"/>
    <w:unhideWhenUsed/>
    <w:rsid w:val="00EC5004"/>
    <w:pPr>
      <w:numPr>
        <w:numId w:val="42"/>
      </w:numPr>
      <w:contextualSpacing/>
    </w:pPr>
  </w:style>
  <w:style w:type="paragraph" w:styleId="ListBullet2">
    <w:name w:val="List Bullet 2"/>
    <w:basedOn w:val="Normal"/>
    <w:uiPriority w:val="99"/>
    <w:unhideWhenUsed/>
    <w:rsid w:val="00EC5004"/>
    <w:pPr>
      <w:numPr>
        <w:numId w:val="43"/>
      </w:numPr>
      <w:contextualSpacing/>
    </w:pPr>
  </w:style>
  <w:style w:type="character" w:customStyle="1" w:styleId="TableTerm">
    <w:name w:val="Table Term"/>
    <w:basedOn w:val="DefaultParagraphFont"/>
    <w:uiPriority w:val="1"/>
    <w:qFormat/>
    <w:rsid w:val="00C064B5"/>
    <w:rPr>
      <w:rFonts w:ascii="Arial" w:hAnsi="Arial"/>
      <w:b/>
      <w:bCs/>
      <w:i w:val="0"/>
      <w:iCs w:val="0"/>
      <w:caps/>
      <w:smallCaps w:val="0"/>
    </w:rPr>
  </w:style>
  <w:style w:type="paragraph" w:customStyle="1" w:styleId="FEMATableNumbers">
    <w:name w:val="FEMA Table Numbers"/>
    <w:basedOn w:val="FEMATableText"/>
    <w:uiPriority w:val="99"/>
    <w:qFormat/>
    <w:rsid w:val="004404E2"/>
    <w:pPr>
      <w:numPr>
        <w:numId w:val="46"/>
      </w:numPr>
      <w:spacing w:before="96" w:after="96"/>
      <w:ind w:left="436" w:hanging="436"/>
    </w:pPr>
  </w:style>
  <w:style w:type="paragraph" w:customStyle="1" w:styleId="FEMAHeader-FACTSHEET">
    <w:name w:val="FEMA Header - FACT SHEET"/>
    <w:basedOn w:val="FEMAHeader"/>
    <w:next w:val="Normal"/>
    <w:uiPriority w:val="99"/>
    <w:qFormat/>
    <w:rsid w:val="0005381E"/>
    <w:pPr>
      <w:pBdr>
        <w:top w:val="none" w:sz="0" w:space="0" w:color="auto"/>
      </w:pBdr>
      <w:spacing w:after="240"/>
    </w:pPr>
    <w:rPr>
      <w:sz w:val="20"/>
    </w:rPr>
  </w:style>
  <w:style w:type="paragraph" w:customStyle="1" w:styleId="FEMAHeader-FACTSHEETFIRSTPAGE">
    <w:name w:val="FEMA Header - FACT SHEET FIRST PAGE"/>
    <w:basedOn w:val="FEMAHeader"/>
    <w:uiPriority w:val="99"/>
    <w:qFormat/>
    <w:rsid w:val="0005381E"/>
    <w:pPr>
      <w:pBdr>
        <w:top w:val="none" w:sz="0" w:space="0" w:color="auto"/>
      </w:pBdr>
      <w:spacing w:before="480" w:after="120"/>
    </w:pPr>
    <w:rPr>
      <w:color w:val="828284"/>
      <w:sz w:val="28"/>
    </w:rPr>
  </w:style>
  <w:style w:type="paragraph" w:customStyle="1" w:styleId="FEMAHeader-FACTSHEETSECONDPAGEstyle">
    <w:name w:val="FEMA Header - FACT SHEET SECOND PAGE style"/>
    <w:basedOn w:val="FEMAHeader-FACTSHEET"/>
    <w:uiPriority w:val="99"/>
    <w:qFormat/>
    <w:rsid w:val="0005381E"/>
    <w:rPr>
      <w:rFonts w:asciiTheme="minorHAnsi" w:hAnsiTheme="minorHAnsi"/>
      <w:color w:val="828284"/>
    </w:rPr>
  </w:style>
  <w:style w:type="paragraph" w:customStyle="1" w:styleId="FEMAHeading1Subhead-FACTSHEET">
    <w:name w:val="FEMA Heading 1 Subhead - FACT SHEET"/>
    <w:basedOn w:val="FEMANormal"/>
    <w:uiPriority w:val="99"/>
    <w:qFormat/>
    <w:rsid w:val="004C758C"/>
    <w:rPr>
      <w:color w:val="5A5B5D"/>
      <w:sz w:val="28"/>
    </w:rPr>
  </w:style>
  <w:style w:type="table" w:customStyle="1" w:styleId="FEMATable2-DHSGray">
    <w:name w:val="FEMA Table 2 - DHS Gray"/>
    <w:basedOn w:val="TableNormal"/>
    <w:uiPriority w:val="99"/>
    <w:rsid w:val="00C37BDE"/>
    <w:pPr>
      <w:spacing w:before="40" w:after="40" w:line="240" w:lineRule="auto"/>
    </w:pPr>
    <w:rPr>
      <w:rFonts w:ascii="Franklin Gothic Book" w:hAnsi="Franklin Gothic Book"/>
    </w:rPr>
    <w:tblPr>
      <w:tblBorders>
        <w:top w:val="single" w:sz="4" w:space="0" w:color="C0C2C4"/>
        <w:left w:val="single" w:sz="4" w:space="0" w:color="C0C2C4"/>
        <w:bottom w:val="single" w:sz="4" w:space="0" w:color="C0C2C4"/>
        <w:right w:val="single" w:sz="4" w:space="0" w:color="C0C2C4"/>
        <w:insideH w:val="single" w:sz="4" w:space="0" w:color="C0C2C4"/>
        <w:insideV w:val="single" w:sz="4" w:space="0" w:color="C0C2C4"/>
      </w:tblBorders>
    </w:tblPr>
    <w:trPr>
      <w:cantSplit/>
    </w:trPr>
    <w:tblStylePr w:type="firstRow">
      <w:pPr>
        <w:keepNext/>
        <w:wordWrap/>
        <w:spacing w:beforeLines="0" w:before="40" w:beforeAutospacing="0" w:afterLines="0" w:after="40" w:afterAutospacing="0" w:line="240" w:lineRule="auto"/>
        <w:contextualSpacing w:val="0"/>
      </w:pPr>
      <w:rPr>
        <w:rFonts w:ascii="Bahnschrift SemiLight Condensed" w:hAnsi="Bahnschrift SemiLight Condensed"/>
        <w:sz w:val="22"/>
      </w:rPr>
      <w:tblPr/>
      <w:trPr>
        <w:cantSplit/>
        <w:tblHeader/>
      </w:tr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cPr>
        <w:tcBorders>
          <w:top w:val="single" w:sz="4" w:space="0" w:color="C0C2C4"/>
          <w:left w:val="single" w:sz="4" w:space="0" w:color="C0C2C4"/>
          <w:bottom w:val="single" w:sz="4" w:space="0" w:color="C0C2C4"/>
          <w:right w:val="single" w:sz="4" w:space="0" w:color="C0C2C4"/>
          <w:insideH w:val="nil"/>
          <w:insideV w:val="nil"/>
          <w:tl2br w:val="nil"/>
          <w:tr2bl w:val="nil"/>
        </w:tcBorders>
        <w:shd w:val="clear" w:color="auto" w:fill="C0C2C4"/>
      </w:tcPr>
    </w:tblStylePr>
    <w:tblStylePr w:type="nwCell">
      <w:tblPr/>
      <w:tcPr>
        <w:tcBorders>
          <w:top w:val="single" w:sz="4" w:space="0" w:color="C0C2C4"/>
          <w:left w:val="single" w:sz="4" w:space="0" w:color="C0C2C4"/>
          <w:bottom w:val="single" w:sz="4" w:space="0" w:color="828284"/>
          <w:right w:val="nil"/>
          <w:insideH w:val="nil"/>
          <w:insideV w:val="nil"/>
          <w:tl2br w:val="nil"/>
          <w:tr2bl w:val="nil"/>
        </w:tcBorders>
        <w:shd w:val="clear" w:color="auto" w:fill="C0C2C4"/>
      </w:tcPr>
    </w:tblStylePr>
  </w:style>
  <w:style w:type="table" w:customStyle="1" w:styleId="FEMATable2-DHSLightBlue20">
    <w:name w:val="FEMA Table 2 - DHS Light Blue 20"/>
    <w:basedOn w:val="TableNormal"/>
    <w:uiPriority w:val="99"/>
    <w:rsid w:val="00C37BDE"/>
    <w:pPr>
      <w:spacing w:before="40" w:after="40" w:line="240" w:lineRule="auto"/>
    </w:pPr>
    <w:rPr>
      <w:rFonts w:ascii="Franklin Gothic Book" w:hAnsi="Franklin Gothic Book"/>
    </w:rPr>
    <w:tblPr>
      <w:tblBorders>
        <w:top w:val="single" w:sz="4" w:space="0" w:color="B8D9E8"/>
        <w:left w:val="single" w:sz="4" w:space="0" w:color="B8D9E8"/>
        <w:bottom w:val="single" w:sz="4" w:space="0" w:color="B8D9E8"/>
        <w:right w:val="single" w:sz="4" w:space="0" w:color="B8D9E8"/>
        <w:insideH w:val="single" w:sz="4" w:space="0" w:color="B8D9E8"/>
        <w:insideV w:val="single" w:sz="4" w:space="0" w:color="B8D9E8"/>
      </w:tblBorders>
    </w:tblPr>
    <w:trPr>
      <w:cantSplit/>
    </w:trPr>
    <w:tcPr>
      <w:shd w:val="clear" w:color="auto" w:fill="auto"/>
    </w:tcPr>
    <w:tblStylePr w:type="firstRow">
      <w:pPr>
        <w:wordWrap/>
        <w:spacing w:beforeLines="0" w:before="40" w:beforeAutospacing="0" w:afterLines="0" w:after="40" w:afterAutospacing="0" w:line="240" w:lineRule="auto"/>
        <w:contextualSpacing w:val="0"/>
      </w:pPr>
      <w:rPr>
        <w:rFonts w:ascii="Bahnschrift SemiLight Condensed" w:hAnsi="Bahnschrift SemiLight Condensed"/>
        <w:b w:val="0"/>
        <w:i w:val="0"/>
        <w:sz w:val="22"/>
      </w:rPr>
      <w:tblPr/>
      <w:trPr>
        <w:cantSplit/>
        <w:tblHeader/>
      </w:tr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firstCol">
      <w:pPr>
        <w:wordWrap/>
        <w:spacing w:beforeLines="0" w:before="40" w:beforeAutospacing="0" w:afterLines="0" w:after="40" w:afterAutospacing="0" w:line="240" w:lineRule="auto"/>
        <w:contextualSpacing w:val="0"/>
      </w:pPr>
      <w:rPr>
        <w:rFonts w:ascii="Bahnschrift SemiLight Condensed" w:hAnsi="Bahnschrift SemiLight Condensed"/>
        <w:sz w:val="22"/>
      </w:rPr>
      <w:tblPr/>
      <w:tcPr>
        <w:tcBorders>
          <w:top w:val="single" w:sz="4" w:space="0" w:color="B8D9E8"/>
          <w:left w:val="single" w:sz="4" w:space="0" w:color="B8D9E8"/>
          <w:bottom w:val="single" w:sz="4" w:space="0" w:color="B8D9E8"/>
          <w:right w:val="single" w:sz="4" w:space="0" w:color="B8D9E8"/>
          <w:insideH w:val="nil"/>
          <w:insideV w:val="nil"/>
          <w:tl2br w:val="nil"/>
          <w:tr2bl w:val="nil"/>
        </w:tcBorders>
        <w:shd w:val="clear" w:color="auto" w:fill="B8D9E8"/>
      </w:tcPr>
    </w:tblStylePr>
    <w:tblStylePr w:type="nwCell">
      <w:tblPr/>
      <w:tcPr>
        <w:tcBorders>
          <w:top w:val="single" w:sz="4" w:space="0" w:color="B8D9E8"/>
          <w:left w:val="single" w:sz="4" w:space="0" w:color="B8D9E8"/>
          <w:bottom w:val="single" w:sz="4" w:space="0" w:color="0078AE"/>
          <w:right w:val="nil"/>
          <w:insideH w:val="nil"/>
          <w:insideV w:val="nil"/>
          <w:tl2br w:val="nil"/>
          <w:tr2bl w:val="nil"/>
        </w:tcBorders>
        <w:shd w:val="clear" w:color="auto" w:fill="B8D9E8"/>
      </w:tcPr>
    </w:tblStylePr>
  </w:style>
  <w:style w:type="table" w:customStyle="1" w:styleId="FEMATable5-FAKECOLUMNS">
    <w:name w:val="FEMA Table 5 - FAKE COLUMNS"/>
    <w:basedOn w:val="TableNormal"/>
    <w:uiPriority w:val="99"/>
    <w:rsid w:val="00DA11C5"/>
    <w:pPr>
      <w:spacing w:after="240" w:line="288" w:lineRule="auto"/>
    </w:pPr>
    <w:rPr>
      <w:rFonts w:ascii="Franklin Gothic Book" w:hAnsi="Franklin Gothic Book"/>
    </w:rPr>
    <w:tblPr>
      <w:tblInd w:w="-101" w:type="dxa"/>
    </w:tblPr>
    <w:tblStylePr w:type="firstRow">
      <w:tblPr/>
      <w:trPr>
        <w:cantSplit/>
        <w:tblHeader/>
      </w:trPr>
    </w:tblStylePr>
  </w:style>
  <w:style w:type="paragraph" w:customStyle="1" w:styleId="FEMAHeading0-CHAPTER">
    <w:name w:val="FEMA Heading 0 - CHAPTER"/>
    <w:basedOn w:val="FEMANormal"/>
    <w:next w:val="FEMANormal"/>
    <w:uiPriority w:val="99"/>
    <w:qFormat/>
    <w:rsid w:val="009B2CCB"/>
    <w:pPr>
      <w:keepNext/>
      <w:pageBreakBefore/>
      <w:numPr>
        <w:numId w:val="47"/>
      </w:numPr>
      <w:spacing w:line="240" w:lineRule="auto"/>
      <w:outlineLvl w:val="0"/>
    </w:pPr>
    <w:rPr>
      <w:rFonts w:ascii="Franklin Gothic Medium" w:hAnsi="Franklin Gothic Medium"/>
      <w:color w:val="005288"/>
      <w:sz w:val="60"/>
    </w:rPr>
  </w:style>
  <w:style w:type="paragraph" w:customStyle="1" w:styleId="FEMAModelLanguageorExcerptTEXT">
    <w:name w:val="FEMA Model Language or Excerpt TEXT"/>
    <w:uiPriority w:val="99"/>
    <w:qFormat/>
    <w:rsid w:val="005056B2"/>
    <w:pPr>
      <w:pBdr>
        <w:top w:val="single" w:sz="4" w:space="1" w:color="auto"/>
        <w:left w:val="single" w:sz="4" w:space="4" w:color="auto"/>
        <w:bottom w:val="single" w:sz="4" w:space="1" w:color="auto"/>
        <w:right w:val="single" w:sz="4" w:space="4" w:color="auto"/>
      </w:pBdr>
      <w:ind w:left="720"/>
    </w:pPr>
    <w:rPr>
      <w:rFonts w:ascii="Joanna MT Std" w:hAnsi="Joanna MT Std"/>
      <w:szCs w:val="24"/>
    </w:rPr>
  </w:style>
  <w:style w:type="paragraph" w:customStyle="1" w:styleId="FEMAModelLanguageorExcerptBULLETS">
    <w:name w:val="FEMA Model Language or Excerpt BULLETS"/>
    <w:basedOn w:val="FEMAModelLanguageorExcerptTEXT"/>
    <w:uiPriority w:val="99"/>
    <w:qFormat/>
    <w:rsid w:val="008040C3"/>
    <w:pPr>
      <w:numPr>
        <w:numId w:val="48"/>
      </w:numPr>
    </w:pPr>
  </w:style>
  <w:style w:type="paragraph" w:customStyle="1" w:styleId="FEMAModelLanguageorExcerptLETTERS">
    <w:name w:val="FEMA Model Language or Excerpt LETTERS"/>
    <w:basedOn w:val="FEMAModelLanguageorExcerptTEXT"/>
    <w:uiPriority w:val="99"/>
    <w:qFormat/>
    <w:rsid w:val="005056B2"/>
    <w:pPr>
      <w:numPr>
        <w:numId w:val="49"/>
      </w:numPr>
    </w:pPr>
  </w:style>
  <w:style w:type="paragraph" w:customStyle="1" w:styleId="FEMAModelLanguageorExcerptNUMBERS">
    <w:name w:val="FEMA Model Language or Excerpt NUMBERS"/>
    <w:basedOn w:val="FEMAModelLanguageorExcerptTEXT"/>
    <w:uiPriority w:val="99"/>
    <w:qFormat/>
    <w:rsid w:val="005056B2"/>
    <w:pPr>
      <w:numPr>
        <w:ilvl w:val="1"/>
        <w:numId w:val="49"/>
      </w:numPr>
    </w:pPr>
  </w:style>
  <w:style w:type="paragraph" w:customStyle="1" w:styleId="FEMAModelLanguageorExcerptSUBLETTERS">
    <w:name w:val="FEMA Model Language or Excerpt SUBLETTERS"/>
    <w:basedOn w:val="FEMAModelLanguageorExcerptNUMBERS"/>
    <w:uiPriority w:val="99"/>
    <w:qFormat/>
    <w:rsid w:val="005056B2"/>
    <w:pPr>
      <w:numPr>
        <w:ilvl w:val="2"/>
      </w:numPr>
    </w:pPr>
  </w:style>
  <w:style w:type="paragraph" w:customStyle="1" w:styleId="FEMAModelLanguageorExcerptTITLE">
    <w:name w:val="FEMA Model Language or Excerpt TITLE"/>
    <w:basedOn w:val="FEMAModelLanguageorExcerptTEXT"/>
    <w:uiPriority w:val="99"/>
    <w:qFormat/>
    <w:rsid w:val="005056B2"/>
    <w:rPr>
      <w:b/>
    </w:rPr>
  </w:style>
  <w:style w:type="paragraph" w:customStyle="1" w:styleId="FEMABoxedCheckbox">
    <w:name w:val="FEMA Boxed Checkbox"/>
    <w:basedOn w:val="FEMABoxedBullet"/>
    <w:uiPriority w:val="99"/>
    <w:qFormat/>
    <w:rsid w:val="000137DE"/>
    <w:pPr>
      <w:numPr>
        <w:numId w:val="50"/>
      </w:numPr>
      <w:ind w:left="547"/>
    </w:pPr>
  </w:style>
  <w:style w:type="paragraph" w:styleId="TableofFigures">
    <w:name w:val="table of figures"/>
    <w:basedOn w:val="Normal"/>
    <w:next w:val="Normal"/>
    <w:uiPriority w:val="99"/>
    <w:unhideWhenUsed/>
    <w:rsid w:val="007323E0"/>
    <w:pPr>
      <w:spacing w:after="0"/>
    </w:pPr>
  </w:style>
  <w:style w:type="paragraph" w:customStyle="1" w:styleId="ARCNormal">
    <w:name w:val="ARC Normal"/>
    <w:link w:val="ARCNormalChar"/>
    <w:qFormat/>
    <w:rsid w:val="003545C7"/>
    <w:pPr>
      <w:spacing w:after="240" w:line="288" w:lineRule="auto"/>
    </w:pPr>
    <w:rPr>
      <w:rFonts w:ascii="Calibri" w:hAnsi="Calibri"/>
      <w:szCs w:val="24"/>
    </w:rPr>
  </w:style>
  <w:style w:type="character" w:customStyle="1" w:styleId="ARCNormalChar">
    <w:name w:val="ARC Normal Char"/>
    <w:basedOn w:val="DefaultParagraphFont"/>
    <w:link w:val="ARCNormal"/>
    <w:rsid w:val="003545C7"/>
    <w:rPr>
      <w:rFonts w:ascii="Calibri" w:hAnsi="Calibri"/>
      <w:szCs w:val="24"/>
    </w:rPr>
  </w:style>
  <w:style w:type="paragraph" w:customStyle="1" w:styleId="paragraph">
    <w:name w:val="paragraph"/>
    <w:basedOn w:val="Normal"/>
    <w:rsid w:val="0004483E"/>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04483E"/>
  </w:style>
  <w:style w:type="character" w:customStyle="1" w:styleId="eop">
    <w:name w:val="eop"/>
    <w:basedOn w:val="DefaultParagraphFont"/>
    <w:rsid w:val="0004483E"/>
  </w:style>
  <w:style w:type="paragraph" w:customStyle="1" w:styleId="AppendixH3">
    <w:name w:val="Appendix H3"/>
    <w:basedOn w:val="Heading3"/>
    <w:next w:val="BodyText"/>
    <w:rsid w:val="001255C1"/>
    <w:pPr>
      <w:tabs>
        <w:tab w:val="clear" w:pos="900"/>
      </w:tabs>
      <w:spacing w:before="240" w:after="80"/>
      <w:ind w:left="1080" w:hanging="1080"/>
      <w:outlineLvl w:val="9"/>
    </w:pPr>
    <w:rPr>
      <w:rFonts w:ascii="Arial Narrow" w:eastAsia="Times New Roman" w:hAnsi="Arial Narrow" w:cs="Times New Roman"/>
      <w:b/>
      <w:color w:val="auto"/>
      <w:sz w:val="26"/>
      <w:szCs w:val="20"/>
    </w:rPr>
  </w:style>
  <w:style w:type="character" w:styleId="Mention">
    <w:name w:val="Mention"/>
    <w:basedOn w:val="DefaultParagraphFont"/>
    <w:uiPriority w:val="99"/>
    <w:unhideWhenUsed/>
    <w:rsid w:val="003647CA"/>
    <w:rPr>
      <w:color w:val="2B579A"/>
      <w:shd w:val="clear" w:color="auto" w:fill="E6E6E6"/>
    </w:rPr>
  </w:style>
  <w:style w:type="paragraph" w:styleId="ListBullet3">
    <w:name w:val="List Bullet 3"/>
    <w:basedOn w:val="Normal"/>
    <w:uiPriority w:val="99"/>
    <w:unhideWhenUsed/>
    <w:rsid w:val="006B0AA8"/>
    <w:pPr>
      <w:numPr>
        <w:numId w:val="70"/>
      </w:numPr>
      <w:spacing w:after="120" w:line="240" w:lineRule="auto"/>
      <w:contextualSpacing/>
    </w:pPr>
    <w:rPr>
      <w:rFonts w:ascii="Times New Roman" w:eastAsia="Times New Roman" w:hAnsi="Times New Roman" w:cs="Times New Roman"/>
      <w:sz w:val="24"/>
      <w:szCs w:val="20"/>
    </w:rPr>
  </w:style>
  <w:style w:type="table" w:customStyle="1" w:styleId="GridTable4-Accent11">
    <w:name w:val="Grid Table 4 - Accent 11"/>
    <w:basedOn w:val="TableNormal"/>
    <w:uiPriority w:val="49"/>
    <w:rsid w:val="006B0AA8"/>
    <w:pPr>
      <w:spacing w:after="0" w:line="240" w:lineRule="auto"/>
    </w:pPr>
    <w:rPr>
      <w:rFonts w:ascii="Calibri" w:eastAsia="Calibri" w:hAnsi="Calibri" w:cs="Times New Roman"/>
    </w:rPr>
    <w:tblPr>
      <w:tblStyleRowBandSize w:val="1"/>
      <w:tblStyleColBandSize w:val="1"/>
      <w:tblBorders>
        <w:top w:val="single" w:sz="4" w:space="0" w:color="5979CC"/>
        <w:left w:val="single" w:sz="4" w:space="0" w:color="5979CC"/>
        <w:bottom w:val="single" w:sz="4" w:space="0" w:color="5979CC"/>
        <w:right w:val="single" w:sz="4" w:space="0" w:color="5979CC"/>
        <w:insideH w:val="single" w:sz="4" w:space="0" w:color="5979CC"/>
        <w:insideV w:val="single" w:sz="4" w:space="0" w:color="5979CC"/>
      </w:tblBorders>
    </w:tblPr>
    <w:tblStylePr w:type="firstRow">
      <w:rPr>
        <w:b/>
        <w:bCs/>
        <w:color w:val="FFFFFF"/>
      </w:rPr>
      <w:tblPr/>
      <w:tcPr>
        <w:tcBorders>
          <w:top w:val="single" w:sz="4" w:space="0" w:color="233972"/>
          <w:left w:val="single" w:sz="4" w:space="0" w:color="233972"/>
          <w:bottom w:val="single" w:sz="4" w:space="0" w:color="233972"/>
          <w:right w:val="single" w:sz="4" w:space="0" w:color="233972"/>
          <w:insideH w:val="nil"/>
          <w:insideV w:val="nil"/>
        </w:tcBorders>
        <w:shd w:val="clear" w:color="auto" w:fill="233972"/>
      </w:tcPr>
    </w:tblStylePr>
    <w:tblStylePr w:type="lastRow">
      <w:rPr>
        <w:b/>
        <w:bCs/>
      </w:rPr>
      <w:tblPr/>
      <w:tcPr>
        <w:tcBorders>
          <w:top w:val="double" w:sz="4" w:space="0" w:color="233972"/>
        </w:tcBorders>
      </w:tcPr>
    </w:tblStylePr>
    <w:tblStylePr w:type="firstCol">
      <w:rPr>
        <w:b/>
        <w:bCs/>
      </w:rPr>
    </w:tblStylePr>
    <w:tblStylePr w:type="lastCol">
      <w:rPr>
        <w:b/>
        <w:bCs/>
      </w:rPr>
    </w:tblStylePr>
    <w:tblStylePr w:type="band1Vert">
      <w:tblPr/>
      <w:tcPr>
        <w:shd w:val="clear" w:color="auto" w:fill="C7D2EE"/>
      </w:tcPr>
    </w:tblStylePr>
    <w:tblStylePr w:type="band1Horz">
      <w:tblPr/>
      <w:tcPr>
        <w:shd w:val="clear" w:color="auto" w:fill="C7D2EE"/>
      </w:tcPr>
    </w:tblStylePr>
  </w:style>
  <w:style w:type="paragraph" w:styleId="ListNumber3">
    <w:name w:val="List Number 3"/>
    <w:basedOn w:val="Normal"/>
    <w:uiPriority w:val="99"/>
    <w:unhideWhenUsed/>
    <w:rsid w:val="0011026E"/>
    <w:pPr>
      <w:numPr>
        <w:numId w:val="114"/>
      </w:numPr>
      <w:contextualSpacing/>
    </w:pPr>
  </w:style>
  <w:style w:type="paragraph" w:customStyle="1" w:styleId="MMCbodytext">
    <w:name w:val="MMC_body_text"/>
    <w:basedOn w:val="Normal"/>
    <w:link w:val="MMCbodytextChar"/>
    <w:rsid w:val="00F83DC8"/>
    <w:pPr>
      <w:spacing w:line="240" w:lineRule="atLeast"/>
    </w:pPr>
    <w:rPr>
      <w:rFonts w:ascii="Arial" w:eastAsia="Times New Roman" w:hAnsi="Arial" w:cs="Times New Roman"/>
      <w:sz w:val="20"/>
    </w:rPr>
  </w:style>
  <w:style w:type="character" w:customStyle="1" w:styleId="MMCbodytextChar">
    <w:name w:val="MMC_body_text Char"/>
    <w:basedOn w:val="DefaultParagraphFont"/>
    <w:link w:val="MMCbodytext"/>
    <w:rsid w:val="00F83DC8"/>
    <w:rPr>
      <w:rFonts w:ascii="Arial" w:eastAsia="Times New Roman" w:hAnsi="Arial" w:cs="Times New Roman"/>
      <w:sz w:val="20"/>
      <w:szCs w:val="24"/>
    </w:rPr>
  </w:style>
  <w:style w:type="paragraph" w:customStyle="1" w:styleId="MMCtablehead">
    <w:name w:val="MMC_table_head"/>
    <w:basedOn w:val="Normal"/>
    <w:rsid w:val="00635884"/>
    <w:pPr>
      <w:widowControl w:val="0"/>
      <w:autoSpaceDE w:val="0"/>
      <w:autoSpaceDN w:val="0"/>
      <w:adjustRightInd w:val="0"/>
      <w:spacing w:before="60" w:after="60" w:line="240" w:lineRule="atLeast"/>
      <w:jc w:val="center"/>
    </w:pPr>
    <w:rPr>
      <w:rFonts w:ascii="Arial" w:eastAsia="Times New Roman" w:hAnsi="Arial" w:cs="Times New Roman"/>
      <w:b/>
      <w:bCs/>
      <w:sz w:val="20"/>
      <w:szCs w:val="20"/>
    </w:rPr>
  </w:style>
  <w:style w:type="paragraph" w:customStyle="1" w:styleId="MMCtabletext">
    <w:name w:val="MMC_table_text"/>
    <w:basedOn w:val="Normal"/>
    <w:rsid w:val="00635884"/>
    <w:pPr>
      <w:widowControl w:val="0"/>
      <w:autoSpaceDE w:val="0"/>
      <w:autoSpaceDN w:val="0"/>
      <w:adjustRightInd w:val="0"/>
      <w:spacing w:before="60" w:after="60" w:line="240" w:lineRule="atLeast"/>
    </w:pPr>
    <w:rPr>
      <w:rFonts w:ascii="Arial" w:eastAsia="Times New Roman" w:hAnsi="Arial" w:cs="Times New Roman"/>
      <w:bCs/>
      <w:sz w:val="20"/>
      <w:szCs w:val="20"/>
    </w:rPr>
  </w:style>
  <w:style w:type="paragraph" w:customStyle="1" w:styleId="MMCfigurecaption">
    <w:name w:val="MMC_figure_caption"/>
    <w:basedOn w:val="Normal"/>
    <w:rsid w:val="00635884"/>
    <w:pPr>
      <w:widowControl w:val="0"/>
      <w:autoSpaceDE w:val="0"/>
      <w:autoSpaceDN w:val="0"/>
      <w:adjustRightInd w:val="0"/>
      <w:spacing w:before="200" w:after="480" w:line="240" w:lineRule="atLeast"/>
      <w:jc w:val="center"/>
    </w:pPr>
    <w:rPr>
      <w:rFonts w:ascii="Arial" w:eastAsia="Times New Roman" w:hAnsi="Arial" w:cs="Times New Roman"/>
      <w:bCs/>
      <w:i/>
      <w:sz w:val="20"/>
      <w:szCs w:val="22"/>
    </w:rPr>
  </w:style>
  <w:style w:type="paragraph" w:customStyle="1" w:styleId="MMCtablecaption">
    <w:name w:val="MMC_table_caption"/>
    <w:basedOn w:val="Normal"/>
    <w:qFormat/>
    <w:rsid w:val="0078419C"/>
    <w:pPr>
      <w:widowControl w:val="0"/>
      <w:autoSpaceDE w:val="0"/>
      <w:autoSpaceDN w:val="0"/>
      <w:adjustRightInd w:val="0"/>
      <w:spacing w:before="480" w:after="200" w:line="240" w:lineRule="atLeast"/>
      <w:jc w:val="center"/>
    </w:pPr>
    <w:rPr>
      <w:rFonts w:ascii="Arial" w:eastAsia="Times New Roman" w:hAnsi="Arial" w:cs="Times New Roman"/>
      <w:bCs/>
      <w:i/>
      <w:sz w:val="20"/>
      <w:szCs w:val="22"/>
    </w:rPr>
  </w:style>
  <w:style w:type="paragraph" w:customStyle="1" w:styleId="MMCbulletstep1">
    <w:name w:val="MMC_bullet_step_1"/>
    <w:basedOn w:val="Normal"/>
    <w:qFormat/>
    <w:rsid w:val="00113A26"/>
    <w:pPr>
      <w:numPr>
        <w:numId w:val="158"/>
      </w:numPr>
      <w:tabs>
        <w:tab w:val="left" w:pos="720"/>
      </w:tabs>
      <w:autoSpaceDE w:val="0"/>
      <w:autoSpaceDN w:val="0"/>
      <w:adjustRightInd w:val="0"/>
      <w:spacing w:line="240" w:lineRule="atLeast"/>
    </w:pPr>
    <w:rPr>
      <w:rFonts w:ascii="Arial" w:eastAsia="Times New Roman" w:hAnsi="Arial" w:cs="Times New Roman"/>
      <w:sz w:val="20"/>
      <w:szCs w:val="22"/>
    </w:rPr>
  </w:style>
  <w:style w:type="table" w:styleId="GridTable4-Accent3">
    <w:name w:val="Grid Table 4 Accent 3"/>
    <w:basedOn w:val="TableNormal"/>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1">
    <w:name w:val="Grid Table 4 - Accent 31"/>
    <w:basedOn w:val="TableNormal"/>
    <w:next w:val="GridTable4-Accent3"/>
    <w:uiPriority w:val="49"/>
    <w:rsid w:val="00113A2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016">
      <w:bodyDiv w:val="1"/>
      <w:marLeft w:val="0"/>
      <w:marRight w:val="0"/>
      <w:marTop w:val="0"/>
      <w:marBottom w:val="0"/>
      <w:divBdr>
        <w:top w:val="none" w:sz="0" w:space="0" w:color="auto"/>
        <w:left w:val="none" w:sz="0" w:space="0" w:color="auto"/>
        <w:bottom w:val="none" w:sz="0" w:space="0" w:color="auto"/>
        <w:right w:val="none" w:sz="0" w:space="0" w:color="auto"/>
      </w:divBdr>
    </w:div>
    <w:div w:id="84612342">
      <w:bodyDiv w:val="1"/>
      <w:marLeft w:val="0"/>
      <w:marRight w:val="0"/>
      <w:marTop w:val="0"/>
      <w:marBottom w:val="0"/>
      <w:divBdr>
        <w:top w:val="none" w:sz="0" w:space="0" w:color="auto"/>
        <w:left w:val="none" w:sz="0" w:space="0" w:color="auto"/>
        <w:bottom w:val="none" w:sz="0" w:space="0" w:color="auto"/>
        <w:right w:val="none" w:sz="0" w:space="0" w:color="auto"/>
      </w:divBdr>
    </w:div>
    <w:div w:id="144199745">
      <w:bodyDiv w:val="1"/>
      <w:marLeft w:val="0"/>
      <w:marRight w:val="0"/>
      <w:marTop w:val="0"/>
      <w:marBottom w:val="0"/>
      <w:divBdr>
        <w:top w:val="none" w:sz="0" w:space="0" w:color="auto"/>
        <w:left w:val="none" w:sz="0" w:space="0" w:color="auto"/>
        <w:bottom w:val="none" w:sz="0" w:space="0" w:color="auto"/>
        <w:right w:val="none" w:sz="0" w:space="0" w:color="auto"/>
      </w:divBdr>
    </w:div>
    <w:div w:id="151138351">
      <w:bodyDiv w:val="1"/>
      <w:marLeft w:val="0"/>
      <w:marRight w:val="0"/>
      <w:marTop w:val="0"/>
      <w:marBottom w:val="0"/>
      <w:divBdr>
        <w:top w:val="none" w:sz="0" w:space="0" w:color="auto"/>
        <w:left w:val="none" w:sz="0" w:space="0" w:color="auto"/>
        <w:bottom w:val="none" w:sz="0" w:space="0" w:color="auto"/>
        <w:right w:val="none" w:sz="0" w:space="0" w:color="auto"/>
      </w:divBdr>
    </w:div>
    <w:div w:id="165947637">
      <w:bodyDiv w:val="1"/>
      <w:marLeft w:val="0"/>
      <w:marRight w:val="0"/>
      <w:marTop w:val="0"/>
      <w:marBottom w:val="0"/>
      <w:divBdr>
        <w:top w:val="none" w:sz="0" w:space="0" w:color="auto"/>
        <w:left w:val="none" w:sz="0" w:space="0" w:color="auto"/>
        <w:bottom w:val="none" w:sz="0" w:space="0" w:color="auto"/>
        <w:right w:val="none" w:sz="0" w:space="0" w:color="auto"/>
      </w:divBdr>
    </w:div>
    <w:div w:id="198007324">
      <w:bodyDiv w:val="1"/>
      <w:marLeft w:val="0"/>
      <w:marRight w:val="0"/>
      <w:marTop w:val="0"/>
      <w:marBottom w:val="0"/>
      <w:divBdr>
        <w:top w:val="none" w:sz="0" w:space="0" w:color="auto"/>
        <w:left w:val="none" w:sz="0" w:space="0" w:color="auto"/>
        <w:bottom w:val="none" w:sz="0" w:space="0" w:color="auto"/>
        <w:right w:val="none" w:sz="0" w:space="0" w:color="auto"/>
      </w:divBdr>
    </w:div>
    <w:div w:id="242574239">
      <w:bodyDiv w:val="1"/>
      <w:marLeft w:val="0"/>
      <w:marRight w:val="0"/>
      <w:marTop w:val="0"/>
      <w:marBottom w:val="0"/>
      <w:divBdr>
        <w:top w:val="none" w:sz="0" w:space="0" w:color="auto"/>
        <w:left w:val="none" w:sz="0" w:space="0" w:color="auto"/>
        <w:bottom w:val="none" w:sz="0" w:space="0" w:color="auto"/>
        <w:right w:val="none" w:sz="0" w:space="0" w:color="auto"/>
      </w:divBdr>
    </w:div>
    <w:div w:id="264578855">
      <w:bodyDiv w:val="1"/>
      <w:marLeft w:val="0"/>
      <w:marRight w:val="0"/>
      <w:marTop w:val="0"/>
      <w:marBottom w:val="0"/>
      <w:divBdr>
        <w:top w:val="none" w:sz="0" w:space="0" w:color="auto"/>
        <w:left w:val="none" w:sz="0" w:space="0" w:color="auto"/>
        <w:bottom w:val="none" w:sz="0" w:space="0" w:color="auto"/>
        <w:right w:val="none" w:sz="0" w:space="0" w:color="auto"/>
      </w:divBdr>
      <w:divsChild>
        <w:div w:id="32969277">
          <w:marLeft w:val="0"/>
          <w:marRight w:val="0"/>
          <w:marTop w:val="0"/>
          <w:marBottom w:val="0"/>
          <w:divBdr>
            <w:top w:val="none" w:sz="0" w:space="0" w:color="auto"/>
            <w:left w:val="none" w:sz="0" w:space="0" w:color="auto"/>
            <w:bottom w:val="none" w:sz="0" w:space="0" w:color="auto"/>
            <w:right w:val="none" w:sz="0" w:space="0" w:color="auto"/>
          </w:divBdr>
          <w:divsChild>
            <w:div w:id="1089811550">
              <w:marLeft w:val="0"/>
              <w:marRight w:val="0"/>
              <w:marTop w:val="0"/>
              <w:marBottom w:val="0"/>
              <w:divBdr>
                <w:top w:val="none" w:sz="0" w:space="0" w:color="auto"/>
                <w:left w:val="none" w:sz="0" w:space="0" w:color="auto"/>
                <w:bottom w:val="none" w:sz="0" w:space="0" w:color="auto"/>
                <w:right w:val="none" w:sz="0" w:space="0" w:color="auto"/>
              </w:divBdr>
            </w:div>
          </w:divsChild>
        </w:div>
        <w:div w:id="76946305">
          <w:marLeft w:val="0"/>
          <w:marRight w:val="0"/>
          <w:marTop w:val="0"/>
          <w:marBottom w:val="0"/>
          <w:divBdr>
            <w:top w:val="none" w:sz="0" w:space="0" w:color="auto"/>
            <w:left w:val="none" w:sz="0" w:space="0" w:color="auto"/>
            <w:bottom w:val="none" w:sz="0" w:space="0" w:color="auto"/>
            <w:right w:val="none" w:sz="0" w:space="0" w:color="auto"/>
          </w:divBdr>
        </w:div>
        <w:div w:id="147942998">
          <w:marLeft w:val="0"/>
          <w:marRight w:val="0"/>
          <w:marTop w:val="0"/>
          <w:marBottom w:val="0"/>
          <w:divBdr>
            <w:top w:val="none" w:sz="0" w:space="0" w:color="auto"/>
            <w:left w:val="none" w:sz="0" w:space="0" w:color="auto"/>
            <w:bottom w:val="none" w:sz="0" w:space="0" w:color="auto"/>
            <w:right w:val="none" w:sz="0" w:space="0" w:color="auto"/>
          </w:divBdr>
        </w:div>
        <w:div w:id="321129615">
          <w:marLeft w:val="0"/>
          <w:marRight w:val="0"/>
          <w:marTop w:val="0"/>
          <w:marBottom w:val="0"/>
          <w:divBdr>
            <w:top w:val="none" w:sz="0" w:space="0" w:color="auto"/>
            <w:left w:val="none" w:sz="0" w:space="0" w:color="auto"/>
            <w:bottom w:val="none" w:sz="0" w:space="0" w:color="auto"/>
            <w:right w:val="none" w:sz="0" w:space="0" w:color="auto"/>
          </w:divBdr>
        </w:div>
        <w:div w:id="359547216">
          <w:marLeft w:val="0"/>
          <w:marRight w:val="0"/>
          <w:marTop w:val="0"/>
          <w:marBottom w:val="0"/>
          <w:divBdr>
            <w:top w:val="none" w:sz="0" w:space="0" w:color="auto"/>
            <w:left w:val="none" w:sz="0" w:space="0" w:color="auto"/>
            <w:bottom w:val="none" w:sz="0" w:space="0" w:color="auto"/>
            <w:right w:val="none" w:sz="0" w:space="0" w:color="auto"/>
          </w:divBdr>
        </w:div>
        <w:div w:id="763887636">
          <w:marLeft w:val="0"/>
          <w:marRight w:val="0"/>
          <w:marTop w:val="0"/>
          <w:marBottom w:val="0"/>
          <w:divBdr>
            <w:top w:val="none" w:sz="0" w:space="0" w:color="auto"/>
            <w:left w:val="none" w:sz="0" w:space="0" w:color="auto"/>
            <w:bottom w:val="none" w:sz="0" w:space="0" w:color="auto"/>
            <w:right w:val="none" w:sz="0" w:space="0" w:color="auto"/>
          </w:divBdr>
        </w:div>
        <w:div w:id="954754616">
          <w:marLeft w:val="0"/>
          <w:marRight w:val="0"/>
          <w:marTop w:val="0"/>
          <w:marBottom w:val="0"/>
          <w:divBdr>
            <w:top w:val="none" w:sz="0" w:space="0" w:color="auto"/>
            <w:left w:val="none" w:sz="0" w:space="0" w:color="auto"/>
            <w:bottom w:val="none" w:sz="0" w:space="0" w:color="auto"/>
            <w:right w:val="none" w:sz="0" w:space="0" w:color="auto"/>
          </w:divBdr>
        </w:div>
        <w:div w:id="1015229103">
          <w:marLeft w:val="0"/>
          <w:marRight w:val="0"/>
          <w:marTop w:val="0"/>
          <w:marBottom w:val="0"/>
          <w:divBdr>
            <w:top w:val="none" w:sz="0" w:space="0" w:color="auto"/>
            <w:left w:val="none" w:sz="0" w:space="0" w:color="auto"/>
            <w:bottom w:val="none" w:sz="0" w:space="0" w:color="auto"/>
            <w:right w:val="none" w:sz="0" w:space="0" w:color="auto"/>
          </w:divBdr>
        </w:div>
        <w:div w:id="1747412941">
          <w:marLeft w:val="0"/>
          <w:marRight w:val="0"/>
          <w:marTop w:val="0"/>
          <w:marBottom w:val="0"/>
          <w:divBdr>
            <w:top w:val="none" w:sz="0" w:space="0" w:color="auto"/>
            <w:left w:val="none" w:sz="0" w:space="0" w:color="auto"/>
            <w:bottom w:val="none" w:sz="0" w:space="0" w:color="auto"/>
            <w:right w:val="none" w:sz="0" w:space="0" w:color="auto"/>
          </w:divBdr>
        </w:div>
      </w:divsChild>
    </w:div>
    <w:div w:id="269551436">
      <w:bodyDiv w:val="1"/>
      <w:marLeft w:val="0"/>
      <w:marRight w:val="0"/>
      <w:marTop w:val="0"/>
      <w:marBottom w:val="0"/>
      <w:divBdr>
        <w:top w:val="none" w:sz="0" w:space="0" w:color="auto"/>
        <w:left w:val="none" w:sz="0" w:space="0" w:color="auto"/>
        <w:bottom w:val="none" w:sz="0" w:space="0" w:color="auto"/>
        <w:right w:val="none" w:sz="0" w:space="0" w:color="auto"/>
      </w:divBdr>
      <w:divsChild>
        <w:div w:id="1549145056">
          <w:marLeft w:val="0"/>
          <w:marRight w:val="0"/>
          <w:marTop w:val="0"/>
          <w:marBottom w:val="0"/>
          <w:divBdr>
            <w:top w:val="none" w:sz="0" w:space="0" w:color="auto"/>
            <w:left w:val="none" w:sz="0" w:space="0" w:color="auto"/>
            <w:bottom w:val="none" w:sz="0" w:space="0" w:color="auto"/>
            <w:right w:val="none" w:sz="0" w:space="0" w:color="auto"/>
          </w:divBdr>
          <w:divsChild>
            <w:div w:id="214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77870">
      <w:bodyDiv w:val="1"/>
      <w:marLeft w:val="0"/>
      <w:marRight w:val="0"/>
      <w:marTop w:val="0"/>
      <w:marBottom w:val="0"/>
      <w:divBdr>
        <w:top w:val="none" w:sz="0" w:space="0" w:color="auto"/>
        <w:left w:val="none" w:sz="0" w:space="0" w:color="auto"/>
        <w:bottom w:val="none" w:sz="0" w:space="0" w:color="auto"/>
        <w:right w:val="none" w:sz="0" w:space="0" w:color="auto"/>
      </w:divBdr>
    </w:div>
    <w:div w:id="302078113">
      <w:bodyDiv w:val="1"/>
      <w:marLeft w:val="0"/>
      <w:marRight w:val="0"/>
      <w:marTop w:val="0"/>
      <w:marBottom w:val="0"/>
      <w:divBdr>
        <w:top w:val="none" w:sz="0" w:space="0" w:color="auto"/>
        <w:left w:val="none" w:sz="0" w:space="0" w:color="auto"/>
        <w:bottom w:val="none" w:sz="0" w:space="0" w:color="auto"/>
        <w:right w:val="none" w:sz="0" w:space="0" w:color="auto"/>
      </w:divBdr>
    </w:div>
    <w:div w:id="335615413">
      <w:bodyDiv w:val="1"/>
      <w:marLeft w:val="0"/>
      <w:marRight w:val="0"/>
      <w:marTop w:val="0"/>
      <w:marBottom w:val="0"/>
      <w:divBdr>
        <w:top w:val="none" w:sz="0" w:space="0" w:color="auto"/>
        <w:left w:val="none" w:sz="0" w:space="0" w:color="auto"/>
        <w:bottom w:val="none" w:sz="0" w:space="0" w:color="auto"/>
        <w:right w:val="none" w:sz="0" w:space="0" w:color="auto"/>
      </w:divBdr>
    </w:div>
    <w:div w:id="343095775">
      <w:bodyDiv w:val="1"/>
      <w:marLeft w:val="0"/>
      <w:marRight w:val="0"/>
      <w:marTop w:val="0"/>
      <w:marBottom w:val="0"/>
      <w:divBdr>
        <w:top w:val="none" w:sz="0" w:space="0" w:color="auto"/>
        <w:left w:val="none" w:sz="0" w:space="0" w:color="auto"/>
        <w:bottom w:val="none" w:sz="0" w:space="0" w:color="auto"/>
        <w:right w:val="none" w:sz="0" w:space="0" w:color="auto"/>
      </w:divBdr>
    </w:div>
    <w:div w:id="385689188">
      <w:bodyDiv w:val="1"/>
      <w:marLeft w:val="0"/>
      <w:marRight w:val="0"/>
      <w:marTop w:val="0"/>
      <w:marBottom w:val="0"/>
      <w:divBdr>
        <w:top w:val="none" w:sz="0" w:space="0" w:color="auto"/>
        <w:left w:val="none" w:sz="0" w:space="0" w:color="auto"/>
        <w:bottom w:val="none" w:sz="0" w:space="0" w:color="auto"/>
        <w:right w:val="none" w:sz="0" w:space="0" w:color="auto"/>
      </w:divBdr>
      <w:divsChild>
        <w:div w:id="380785755">
          <w:marLeft w:val="0"/>
          <w:marRight w:val="0"/>
          <w:marTop w:val="0"/>
          <w:marBottom w:val="0"/>
          <w:divBdr>
            <w:top w:val="none" w:sz="0" w:space="0" w:color="auto"/>
            <w:left w:val="none" w:sz="0" w:space="0" w:color="auto"/>
            <w:bottom w:val="none" w:sz="0" w:space="0" w:color="auto"/>
            <w:right w:val="none" w:sz="0" w:space="0" w:color="auto"/>
          </w:divBdr>
        </w:div>
        <w:div w:id="444692282">
          <w:marLeft w:val="0"/>
          <w:marRight w:val="0"/>
          <w:marTop w:val="0"/>
          <w:marBottom w:val="0"/>
          <w:divBdr>
            <w:top w:val="none" w:sz="0" w:space="0" w:color="auto"/>
            <w:left w:val="none" w:sz="0" w:space="0" w:color="auto"/>
            <w:bottom w:val="none" w:sz="0" w:space="0" w:color="auto"/>
            <w:right w:val="none" w:sz="0" w:space="0" w:color="auto"/>
          </w:divBdr>
        </w:div>
        <w:div w:id="552619303">
          <w:marLeft w:val="0"/>
          <w:marRight w:val="0"/>
          <w:marTop w:val="0"/>
          <w:marBottom w:val="0"/>
          <w:divBdr>
            <w:top w:val="none" w:sz="0" w:space="0" w:color="auto"/>
            <w:left w:val="none" w:sz="0" w:space="0" w:color="auto"/>
            <w:bottom w:val="none" w:sz="0" w:space="0" w:color="auto"/>
            <w:right w:val="none" w:sz="0" w:space="0" w:color="auto"/>
          </w:divBdr>
        </w:div>
        <w:div w:id="555093657">
          <w:marLeft w:val="0"/>
          <w:marRight w:val="0"/>
          <w:marTop w:val="0"/>
          <w:marBottom w:val="0"/>
          <w:divBdr>
            <w:top w:val="none" w:sz="0" w:space="0" w:color="auto"/>
            <w:left w:val="none" w:sz="0" w:space="0" w:color="auto"/>
            <w:bottom w:val="none" w:sz="0" w:space="0" w:color="auto"/>
            <w:right w:val="none" w:sz="0" w:space="0" w:color="auto"/>
          </w:divBdr>
        </w:div>
        <w:div w:id="1403403311">
          <w:marLeft w:val="0"/>
          <w:marRight w:val="0"/>
          <w:marTop w:val="0"/>
          <w:marBottom w:val="0"/>
          <w:divBdr>
            <w:top w:val="none" w:sz="0" w:space="0" w:color="auto"/>
            <w:left w:val="none" w:sz="0" w:space="0" w:color="auto"/>
            <w:bottom w:val="none" w:sz="0" w:space="0" w:color="auto"/>
            <w:right w:val="none" w:sz="0" w:space="0" w:color="auto"/>
          </w:divBdr>
        </w:div>
        <w:div w:id="1410233698">
          <w:marLeft w:val="0"/>
          <w:marRight w:val="0"/>
          <w:marTop w:val="0"/>
          <w:marBottom w:val="0"/>
          <w:divBdr>
            <w:top w:val="none" w:sz="0" w:space="0" w:color="auto"/>
            <w:left w:val="none" w:sz="0" w:space="0" w:color="auto"/>
            <w:bottom w:val="none" w:sz="0" w:space="0" w:color="auto"/>
            <w:right w:val="none" w:sz="0" w:space="0" w:color="auto"/>
          </w:divBdr>
        </w:div>
        <w:div w:id="1454255057">
          <w:marLeft w:val="0"/>
          <w:marRight w:val="0"/>
          <w:marTop w:val="0"/>
          <w:marBottom w:val="0"/>
          <w:divBdr>
            <w:top w:val="none" w:sz="0" w:space="0" w:color="auto"/>
            <w:left w:val="none" w:sz="0" w:space="0" w:color="auto"/>
            <w:bottom w:val="none" w:sz="0" w:space="0" w:color="auto"/>
            <w:right w:val="none" w:sz="0" w:space="0" w:color="auto"/>
          </w:divBdr>
        </w:div>
        <w:div w:id="1585216289">
          <w:marLeft w:val="0"/>
          <w:marRight w:val="0"/>
          <w:marTop w:val="0"/>
          <w:marBottom w:val="0"/>
          <w:divBdr>
            <w:top w:val="none" w:sz="0" w:space="0" w:color="auto"/>
            <w:left w:val="none" w:sz="0" w:space="0" w:color="auto"/>
            <w:bottom w:val="none" w:sz="0" w:space="0" w:color="auto"/>
            <w:right w:val="none" w:sz="0" w:space="0" w:color="auto"/>
          </w:divBdr>
        </w:div>
        <w:div w:id="1631941277">
          <w:marLeft w:val="0"/>
          <w:marRight w:val="0"/>
          <w:marTop w:val="0"/>
          <w:marBottom w:val="0"/>
          <w:divBdr>
            <w:top w:val="none" w:sz="0" w:space="0" w:color="auto"/>
            <w:left w:val="none" w:sz="0" w:space="0" w:color="auto"/>
            <w:bottom w:val="none" w:sz="0" w:space="0" w:color="auto"/>
            <w:right w:val="none" w:sz="0" w:space="0" w:color="auto"/>
          </w:divBdr>
        </w:div>
        <w:div w:id="1921478384">
          <w:marLeft w:val="0"/>
          <w:marRight w:val="0"/>
          <w:marTop w:val="0"/>
          <w:marBottom w:val="0"/>
          <w:divBdr>
            <w:top w:val="none" w:sz="0" w:space="0" w:color="auto"/>
            <w:left w:val="none" w:sz="0" w:space="0" w:color="auto"/>
            <w:bottom w:val="none" w:sz="0" w:space="0" w:color="auto"/>
            <w:right w:val="none" w:sz="0" w:space="0" w:color="auto"/>
          </w:divBdr>
        </w:div>
      </w:divsChild>
    </w:div>
    <w:div w:id="415437762">
      <w:bodyDiv w:val="1"/>
      <w:marLeft w:val="0"/>
      <w:marRight w:val="0"/>
      <w:marTop w:val="0"/>
      <w:marBottom w:val="0"/>
      <w:divBdr>
        <w:top w:val="none" w:sz="0" w:space="0" w:color="auto"/>
        <w:left w:val="none" w:sz="0" w:space="0" w:color="auto"/>
        <w:bottom w:val="none" w:sz="0" w:space="0" w:color="auto"/>
        <w:right w:val="none" w:sz="0" w:space="0" w:color="auto"/>
      </w:divBdr>
    </w:div>
    <w:div w:id="499085438">
      <w:bodyDiv w:val="1"/>
      <w:marLeft w:val="0"/>
      <w:marRight w:val="0"/>
      <w:marTop w:val="0"/>
      <w:marBottom w:val="0"/>
      <w:divBdr>
        <w:top w:val="none" w:sz="0" w:space="0" w:color="auto"/>
        <w:left w:val="none" w:sz="0" w:space="0" w:color="auto"/>
        <w:bottom w:val="none" w:sz="0" w:space="0" w:color="auto"/>
        <w:right w:val="none" w:sz="0" w:space="0" w:color="auto"/>
      </w:divBdr>
      <w:divsChild>
        <w:div w:id="13846507">
          <w:marLeft w:val="0"/>
          <w:marRight w:val="0"/>
          <w:marTop w:val="0"/>
          <w:marBottom w:val="0"/>
          <w:divBdr>
            <w:top w:val="none" w:sz="0" w:space="0" w:color="auto"/>
            <w:left w:val="none" w:sz="0" w:space="0" w:color="auto"/>
            <w:bottom w:val="none" w:sz="0" w:space="0" w:color="auto"/>
            <w:right w:val="none" w:sz="0" w:space="0" w:color="auto"/>
          </w:divBdr>
        </w:div>
        <w:div w:id="14812530">
          <w:marLeft w:val="0"/>
          <w:marRight w:val="0"/>
          <w:marTop w:val="0"/>
          <w:marBottom w:val="0"/>
          <w:divBdr>
            <w:top w:val="none" w:sz="0" w:space="0" w:color="auto"/>
            <w:left w:val="none" w:sz="0" w:space="0" w:color="auto"/>
            <w:bottom w:val="none" w:sz="0" w:space="0" w:color="auto"/>
            <w:right w:val="none" w:sz="0" w:space="0" w:color="auto"/>
          </w:divBdr>
        </w:div>
        <w:div w:id="33234260">
          <w:marLeft w:val="0"/>
          <w:marRight w:val="0"/>
          <w:marTop w:val="0"/>
          <w:marBottom w:val="0"/>
          <w:divBdr>
            <w:top w:val="none" w:sz="0" w:space="0" w:color="auto"/>
            <w:left w:val="none" w:sz="0" w:space="0" w:color="auto"/>
            <w:bottom w:val="none" w:sz="0" w:space="0" w:color="auto"/>
            <w:right w:val="none" w:sz="0" w:space="0" w:color="auto"/>
          </w:divBdr>
        </w:div>
        <w:div w:id="82069944">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1670749">
          <w:marLeft w:val="0"/>
          <w:marRight w:val="0"/>
          <w:marTop w:val="0"/>
          <w:marBottom w:val="0"/>
          <w:divBdr>
            <w:top w:val="none" w:sz="0" w:space="0" w:color="auto"/>
            <w:left w:val="none" w:sz="0" w:space="0" w:color="auto"/>
            <w:bottom w:val="none" w:sz="0" w:space="0" w:color="auto"/>
            <w:right w:val="none" w:sz="0" w:space="0" w:color="auto"/>
          </w:divBdr>
        </w:div>
        <w:div w:id="234364205">
          <w:marLeft w:val="0"/>
          <w:marRight w:val="0"/>
          <w:marTop w:val="0"/>
          <w:marBottom w:val="0"/>
          <w:divBdr>
            <w:top w:val="none" w:sz="0" w:space="0" w:color="auto"/>
            <w:left w:val="none" w:sz="0" w:space="0" w:color="auto"/>
            <w:bottom w:val="none" w:sz="0" w:space="0" w:color="auto"/>
            <w:right w:val="none" w:sz="0" w:space="0" w:color="auto"/>
          </w:divBdr>
        </w:div>
        <w:div w:id="247278512">
          <w:marLeft w:val="0"/>
          <w:marRight w:val="0"/>
          <w:marTop w:val="0"/>
          <w:marBottom w:val="0"/>
          <w:divBdr>
            <w:top w:val="none" w:sz="0" w:space="0" w:color="auto"/>
            <w:left w:val="none" w:sz="0" w:space="0" w:color="auto"/>
            <w:bottom w:val="none" w:sz="0" w:space="0" w:color="auto"/>
            <w:right w:val="none" w:sz="0" w:space="0" w:color="auto"/>
          </w:divBdr>
        </w:div>
        <w:div w:id="265769380">
          <w:marLeft w:val="0"/>
          <w:marRight w:val="0"/>
          <w:marTop w:val="0"/>
          <w:marBottom w:val="0"/>
          <w:divBdr>
            <w:top w:val="none" w:sz="0" w:space="0" w:color="auto"/>
            <w:left w:val="none" w:sz="0" w:space="0" w:color="auto"/>
            <w:bottom w:val="none" w:sz="0" w:space="0" w:color="auto"/>
            <w:right w:val="none" w:sz="0" w:space="0" w:color="auto"/>
          </w:divBdr>
        </w:div>
        <w:div w:id="269893206">
          <w:marLeft w:val="0"/>
          <w:marRight w:val="0"/>
          <w:marTop w:val="0"/>
          <w:marBottom w:val="0"/>
          <w:divBdr>
            <w:top w:val="none" w:sz="0" w:space="0" w:color="auto"/>
            <w:left w:val="none" w:sz="0" w:space="0" w:color="auto"/>
            <w:bottom w:val="none" w:sz="0" w:space="0" w:color="auto"/>
            <w:right w:val="none" w:sz="0" w:space="0" w:color="auto"/>
          </w:divBdr>
        </w:div>
        <w:div w:id="290743979">
          <w:marLeft w:val="0"/>
          <w:marRight w:val="0"/>
          <w:marTop w:val="0"/>
          <w:marBottom w:val="0"/>
          <w:divBdr>
            <w:top w:val="none" w:sz="0" w:space="0" w:color="auto"/>
            <w:left w:val="none" w:sz="0" w:space="0" w:color="auto"/>
            <w:bottom w:val="none" w:sz="0" w:space="0" w:color="auto"/>
            <w:right w:val="none" w:sz="0" w:space="0" w:color="auto"/>
          </w:divBdr>
        </w:div>
        <w:div w:id="307827344">
          <w:marLeft w:val="0"/>
          <w:marRight w:val="0"/>
          <w:marTop w:val="0"/>
          <w:marBottom w:val="0"/>
          <w:divBdr>
            <w:top w:val="none" w:sz="0" w:space="0" w:color="auto"/>
            <w:left w:val="none" w:sz="0" w:space="0" w:color="auto"/>
            <w:bottom w:val="none" w:sz="0" w:space="0" w:color="auto"/>
            <w:right w:val="none" w:sz="0" w:space="0" w:color="auto"/>
          </w:divBdr>
        </w:div>
        <w:div w:id="328410753">
          <w:marLeft w:val="0"/>
          <w:marRight w:val="0"/>
          <w:marTop w:val="0"/>
          <w:marBottom w:val="0"/>
          <w:divBdr>
            <w:top w:val="none" w:sz="0" w:space="0" w:color="auto"/>
            <w:left w:val="none" w:sz="0" w:space="0" w:color="auto"/>
            <w:bottom w:val="none" w:sz="0" w:space="0" w:color="auto"/>
            <w:right w:val="none" w:sz="0" w:space="0" w:color="auto"/>
          </w:divBdr>
        </w:div>
        <w:div w:id="329019039">
          <w:marLeft w:val="0"/>
          <w:marRight w:val="0"/>
          <w:marTop w:val="0"/>
          <w:marBottom w:val="0"/>
          <w:divBdr>
            <w:top w:val="none" w:sz="0" w:space="0" w:color="auto"/>
            <w:left w:val="none" w:sz="0" w:space="0" w:color="auto"/>
            <w:bottom w:val="none" w:sz="0" w:space="0" w:color="auto"/>
            <w:right w:val="none" w:sz="0" w:space="0" w:color="auto"/>
          </w:divBdr>
        </w:div>
        <w:div w:id="362023348">
          <w:marLeft w:val="0"/>
          <w:marRight w:val="0"/>
          <w:marTop w:val="0"/>
          <w:marBottom w:val="0"/>
          <w:divBdr>
            <w:top w:val="none" w:sz="0" w:space="0" w:color="auto"/>
            <w:left w:val="none" w:sz="0" w:space="0" w:color="auto"/>
            <w:bottom w:val="none" w:sz="0" w:space="0" w:color="auto"/>
            <w:right w:val="none" w:sz="0" w:space="0" w:color="auto"/>
          </w:divBdr>
        </w:div>
        <w:div w:id="382145813">
          <w:marLeft w:val="0"/>
          <w:marRight w:val="0"/>
          <w:marTop w:val="0"/>
          <w:marBottom w:val="0"/>
          <w:divBdr>
            <w:top w:val="none" w:sz="0" w:space="0" w:color="auto"/>
            <w:left w:val="none" w:sz="0" w:space="0" w:color="auto"/>
            <w:bottom w:val="none" w:sz="0" w:space="0" w:color="auto"/>
            <w:right w:val="none" w:sz="0" w:space="0" w:color="auto"/>
          </w:divBdr>
        </w:div>
        <w:div w:id="421727178">
          <w:marLeft w:val="0"/>
          <w:marRight w:val="0"/>
          <w:marTop w:val="0"/>
          <w:marBottom w:val="0"/>
          <w:divBdr>
            <w:top w:val="none" w:sz="0" w:space="0" w:color="auto"/>
            <w:left w:val="none" w:sz="0" w:space="0" w:color="auto"/>
            <w:bottom w:val="none" w:sz="0" w:space="0" w:color="auto"/>
            <w:right w:val="none" w:sz="0" w:space="0" w:color="auto"/>
          </w:divBdr>
        </w:div>
        <w:div w:id="497353772">
          <w:marLeft w:val="0"/>
          <w:marRight w:val="0"/>
          <w:marTop w:val="0"/>
          <w:marBottom w:val="0"/>
          <w:divBdr>
            <w:top w:val="none" w:sz="0" w:space="0" w:color="auto"/>
            <w:left w:val="none" w:sz="0" w:space="0" w:color="auto"/>
            <w:bottom w:val="none" w:sz="0" w:space="0" w:color="auto"/>
            <w:right w:val="none" w:sz="0" w:space="0" w:color="auto"/>
          </w:divBdr>
        </w:div>
        <w:div w:id="551648720">
          <w:marLeft w:val="0"/>
          <w:marRight w:val="0"/>
          <w:marTop w:val="0"/>
          <w:marBottom w:val="0"/>
          <w:divBdr>
            <w:top w:val="none" w:sz="0" w:space="0" w:color="auto"/>
            <w:left w:val="none" w:sz="0" w:space="0" w:color="auto"/>
            <w:bottom w:val="none" w:sz="0" w:space="0" w:color="auto"/>
            <w:right w:val="none" w:sz="0" w:space="0" w:color="auto"/>
          </w:divBdr>
        </w:div>
        <w:div w:id="599993088">
          <w:marLeft w:val="0"/>
          <w:marRight w:val="0"/>
          <w:marTop w:val="0"/>
          <w:marBottom w:val="0"/>
          <w:divBdr>
            <w:top w:val="none" w:sz="0" w:space="0" w:color="auto"/>
            <w:left w:val="none" w:sz="0" w:space="0" w:color="auto"/>
            <w:bottom w:val="none" w:sz="0" w:space="0" w:color="auto"/>
            <w:right w:val="none" w:sz="0" w:space="0" w:color="auto"/>
          </w:divBdr>
        </w:div>
        <w:div w:id="647562197">
          <w:marLeft w:val="0"/>
          <w:marRight w:val="0"/>
          <w:marTop w:val="0"/>
          <w:marBottom w:val="0"/>
          <w:divBdr>
            <w:top w:val="none" w:sz="0" w:space="0" w:color="auto"/>
            <w:left w:val="none" w:sz="0" w:space="0" w:color="auto"/>
            <w:bottom w:val="none" w:sz="0" w:space="0" w:color="auto"/>
            <w:right w:val="none" w:sz="0" w:space="0" w:color="auto"/>
          </w:divBdr>
        </w:div>
        <w:div w:id="689334537">
          <w:marLeft w:val="0"/>
          <w:marRight w:val="0"/>
          <w:marTop w:val="0"/>
          <w:marBottom w:val="0"/>
          <w:divBdr>
            <w:top w:val="none" w:sz="0" w:space="0" w:color="auto"/>
            <w:left w:val="none" w:sz="0" w:space="0" w:color="auto"/>
            <w:bottom w:val="none" w:sz="0" w:space="0" w:color="auto"/>
            <w:right w:val="none" w:sz="0" w:space="0" w:color="auto"/>
          </w:divBdr>
        </w:div>
        <w:div w:id="710374290">
          <w:marLeft w:val="0"/>
          <w:marRight w:val="0"/>
          <w:marTop w:val="0"/>
          <w:marBottom w:val="0"/>
          <w:divBdr>
            <w:top w:val="none" w:sz="0" w:space="0" w:color="auto"/>
            <w:left w:val="none" w:sz="0" w:space="0" w:color="auto"/>
            <w:bottom w:val="none" w:sz="0" w:space="0" w:color="auto"/>
            <w:right w:val="none" w:sz="0" w:space="0" w:color="auto"/>
          </w:divBdr>
        </w:div>
        <w:div w:id="833031584">
          <w:marLeft w:val="0"/>
          <w:marRight w:val="0"/>
          <w:marTop w:val="0"/>
          <w:marBottom w:val="0"/>
          <w:divBdr>
            <w:top w:val="none" w:sz="0" w:space="0" w:color="auto"/>
            <w:left w:val="none" w:sz="0" w:space="0" w:color="auto"/>
            <w:bottom w:val="none" w:sz="0" w:space="0" w:color="auto"/>
            <w:right w:val="none" w:sz="0" w:space="0" w:color="auto"/>
          </w:divBdr>
        </w:div>
        <w:div w:id="879315939">
          <w:marLeft w:val="0"/>
          <w:marRight w:val="0"/>
          <w:marTop w:val="0"/>
          <w:marBottom w:val="0"/>
          <w:divBdr>
            <w:top w:val="none" w:sz="0" w:space="0" w:color="auto"/>
            <w:left w:val="none" w:sz="0" w:space="0" w:color="auto"/>
            <w:bottom w:val="none" w:sz="0" w:space="0" w:color="auto"/>
            <w:right w:val="none" w:sz="0" w:space="0" w:color="auto"/>
          </w:divBdr>
        </w:div>
        <w:div w:id="883254827">
          <w:marLeft w:val="0"/>
          <w:marRight w:val="0"/>
          <w:marTop w:val="0"/>
          <w:marBottom w:val="0"/>
          <w:divBdr>
            <w:top w:val="none" w:sz="0" w:space="0" w:color="auto"/>
            <w:left w:val="none" w:sz="0" w:space="0" w:color="auto"/>
            <w:bottom w:val="none" w:sz="0" w:space="0" w:color="auto"/>
            <w:right w:val="none" w:sz="0" w:space="0" w:color="auto"/>
          </w:divBdr>
        </w:div>
        <w:div w:id="904267233">
          <w:marLeft w:val="0"/>
          <w:marRight w:val="0"/>
          <w:marTop w:val="0"/>
          <w:marBottom w:val="0"/>
          <w:divBdr>
            <w:top w:val="none" w:sz="0" w:space="0" w:color="auto"/>
            <w:left w:val="none" w:sz="0" w:space="0" w:color="auto"/>
            <w:bottom w:val="none" w:sz="0" w:space="0" w:color="auto"/>
            <w:right w:val="none" w:sz="0" w:space="0" w:color="auto"/>
          </w:divBdr>
        </w:div>
        <w:div w:id="909847619">
          <w:marLeft w:val="0"/>
          <w:marRight w:val="0"/>
          <w:marTop w:val="0"/>
          <w:marBottom w:val="0"/>
          <w:divBdr>
            <w:top w:val="none" w:sz="0" w:space="0" w:color="auto"/>
            <w:left w:val="none" w:sz="0" w:space="0" w:color="auto"/>
            <w:bottom w:val="none" w:sz="0" w:space="0" w:color="auto"/>
            <w:right w:val="none" w:sz="0" w:space="0" w:color="auto"/>
          </w:divBdr>
        </w:div>
        <w:div w:id="938217086">
          <w:marLeft w:val="0"/>
          <w:marRight w:val="0"/>
          <w:marTop w:val="0"/>
          <w:marBottom w:val="0"/>
          <w:divBdr>
            <w:top w:val="none" w:sz="0" w:space="0" w:color="auto"/>
            <w:left w:val="none" w:sz="0" w:space="0" w:color="auto"/>
            <w:bottom w:val="none" w:sz="0" w:space="0" w:color="auto"/>
            <w:right w:val="none" w:sz="0" w:space="0" w:color="auto"/>
          </w:divBdr>
        </w:div>
        <w:div w:id="1027633160">
          <w:marLeft w:val="0"/>
          <w:marRight w:val="0"/>
          <w:marTop w:val="0"/>
          <w:marBottom w:val="0"/>
          <w:divBdr>
            <w:top w:val="none" w:sz="0" w:space="0" w:color="auto"/>
            <w:left w:val="none" w:sz="0" w:space="0" w:color="auto"/>
            <w:bottom w:val="none" w:sz="0" w:space="0" w:color="auto"/>
            <w:right w:val="none" w:sz="0" w:space="0" w:color="auto"/>
          </w:divBdr>
        </w:div>
        <w:div w:id="1049845739">
          <w:marLeft w:val="0"/>
          <w:marRight w:val="0"/>
          <w:marTop w:val="0"/>
          <w:marBottom w:val="0"/>
          <w:divBdr>
            <w:top w:val="none" w:sz="0" w:space="0" w:color="auto"/>
            <w:left w:val="none" w:sz="0" w:space="0" w:color="auto"/>
            <w:bottom w:val="none" w:sz="0" w:space="0" w:color="auto"/>
            <w:right w:val="none" w:sz="0" w:space="0" w:color="auto"/>
          </w:divBdr>
        </w:div>
        <w:div w:id="1144128376">
          <w:marLeft w:val="0"/>
          <w:marRight w:val="0"/>
          <w:marTop w:val="0"/>
          <w:marBottom w:val="0"/>
          <w:divBdr>
            <w:top w:val="none" w:sz="0" w:space="0" w:color="auto"/>
            <w:left w:val="none" w:sz="0" w:space="0" w:color="auto"/>
            <w:bottom w:val="none" w:sz="0" w:space="0" w:color="auto"/>
            <w:right w:val="none" w:sz="0" w:space="0" w:color="auto"/>
          </w:divBdr>
        </w:div>
        <w:div w:id="1153369611">
          <w:marLeft w:val="0"/>
          <w:marRight w:val="0"/>
          <w:marTop w:val="0"/>
          <w:marBottom w:val="0"/>
          <w:divBdr>
            <w:top w:val="none" w:sz="0" w:space="0" w:color="auto"/>
            <w:left w:val="none" w:sz="0" w:space="0" w:color="auto"/>
            <w:bottom w:val="none" w:sz="0" w:space="0" w:color="auto"/>
            <w:right w:val="none" w:sz="0" w:space="0" w:color="auto"/>
          </w:divBdr>
        </w:div>
        <w:div w:id="1240215418">
          <w:marLeft w:val="0"/>
          <w:marRight w:val="0"/>
          <w:marTop w:val="0"/>
          <w:marBottom w:val="0"/>
          <w:divBdr>
            <w:top w:val="none" w:sz="0" w:space="0" w:color="auto"/>
            <w:left w:val="none" w:sz="0" w:space="0" w:color="auto"/>
            <w:bottom w:val="none" w:sz="0" w:space="0" w:color="auto"/>
            <w:right w:val="none" w:sz="0" w:space="0" w:color="auto"/>
          </w:divBdr>
        </w:div>
        <w:div w:id="1283882009">
          <w:marLeft w:val="0"/>
          <w:marRight w:val="0"/>
          <w:marTop w:val="0"/>
          <w:marBottom w:val="0"/>
          <w:divBdr>
            <w:top w:val="none" w:sz="0" w:space="0" w:color="auto"/>
            <w:left w:val="none" w:sz="0" w:space="0" w:color="auto"/>
            <w:bottom w:val="none" w:sz="0" w:space="0" w:color="auto"/>
            <w:right w:val="none" w:sz="0" w:space="0" w:color="auto"/>
          </w:divBdr>
        </w:div>
        <w:div w:id="1287351318">
          <w:marLeft w:val="0"/>
          <w:marRight w:val="0"/>
          <w:marTop w:val="0"/>
          <w:marBottom w:val="0"/>
          <w:divBdr>
            <w:top w:val="none" w:sz="0" w:space="0" w:color="auto"/>
            <w:left w:val="none" w:sz="0" w:space="0" w:color="auto"/>
            <w:bottom w:val="none" w:sz="0" w:space="0" w:color="auto"/>
            <w:right w:val="none" w:sz="0" w:space="0" w:color="auto"/>
          </w:divBdr>
        </w:div>
        <w:div w:id="1304428870">
          <w:marLeft w:val="0"/>
          <w:marRight w:val="0"/>
          <w:marTop w:val="0"/>
          <w:marBottom w:val="0"/>
          <w:divBdr>
            <w:top w:val="none" w:sz="0" w:space="0" w:color="auto"/>
            <w:left w:val="none" w:sz="0" w:space="0" w:color="auto"/>
            <w:bottom w:val="none" w:sz="0" w:space="0" w:color="auto"/>
            <w:right w:val="none" w:sz="0" w:space="0" w:color="auto"/>
          </w:divBdr>
        </w:div>
        <w:div w:id="1317997361">
          <w:marLeft w:val="0"/>
          <w:marRight w:val="0"/>
          <w:marTop w:val="0"/>
          <w:marBottom w:val="0"/>
          <w:divBdr>
            <w:top w:val="none" w:sz="0" w:space="0" w:color="auto"/>
            <w:left w:val="none" w:sz="0" w:space="0" w:color="auto"/>
            <w:bottom w:val="none" w:sz="0" w:space="0" w:color="auto"/>
            <w:right w:val="none" w:sz="0" w:space="0" w:color="auto"/>
          </w:divBdr>
        </w:div>
        <w:div w:id="1320425774">
          <w:marLeft w:val="0"/>
          <w:marRight w:val="0"/>
          <w:marTop w:val="0"/>
          <w:marBottom w:val="0"/>
          <w:divBdr>
            <w:top w:val="none" w:sz="0" w:space="0" w:color="auto"/>
            <w:left w:val="none" w:sz="0" w:space="0" w:color="auto"/>
            <w:bottom w:val="none" w:sz="0" w:space="0" w:color="auto"/>
            <w:right w:val="none" w:sz="0" w:space="0" w:color="auto"/>
          </w:divBdr>
        </w:div>
        <w:div w:id="1323661866">
          <w:marLeft w:val="0"/>
          <w:marRight w:val="0"/>
          <w:marTop w:val="0"/>
          <w:marBottom w:val="0"/>
          <w:divBdr>
            <w:top w:val="none" w:sz="0" w:space="0" w:color="auto"/>
            <w:left w:val="none" w:sz="0" w:space="0" w:color="auto"/>
            <w:bottom w:val="none" w:sz="0" w:space="0" w:color="auto"/>
            <w:right w:val="none" w:sz="0" w:space="0" w:color="auto"/>
          </w:divBdr>
        </w:div>
        <w:div w:id="1330869138">
          <w:marLeft w:val="0"/>
          <w:marRight w:val="0"/>
          <w:marTop w:val="0"/>
          <w:marBottom w:val="0"/>
          <w:divBdr>
            <w:top w:val="none" w:sz="0" w:space="0" w:color="auto"/>
            <w:left w:val="none" w:sz="0" w:space="0" w:color="auto"/>
            <w:bottom w:val="none" w:sz="0" w:space="0" w:color="auto"/>
            <w:right w:val="none" w:sz="0" w:space="0" w:color="auto"/>
          </w:divBdr>
        </w:div>
        <w:div w:id="1339234416">
          <w:marLeft w:val="0"/>
          <w:marRight w:val="0"/>
          <w:marTop w:val="0"/>
          <w:marBottom w:val="0"/>
          <w:divBdr>
            <w:top w:val="none" w:sz="0" w:space="0" w:color="auto"/>
            <w:left w:val="none" w:sz="0" w:space="0" w:color="auto"/>
            <w:bottom w:val="none" w:sz="0" w:space="0" w:color="auto"/>
            <w:right w:val="none" w:sz="0" w:space="0" w:color="auto"/>
          </w:divBdr>
        </w:div>
        <w:div w:id="1346444633">
          <w:marLeft w:val="0"/>
          <w:marRight w:val="0"/>
          <w:marTop w:val="0"/>
          <w:marBottom w:val="0"/>
          <w:divBdr>
            <w:top w:val="none" w:sz="0" w:space="0" w:color="auto"/>
            <w:left w:val="none" w:sz="0" w:space="0" w:color="auto"/>
            <w:bottom w:val="none" w:sz="0" w:space="0" w:color="auto"/>
            <w:right w:val="none" w:sz="0" w:space="0" w:color="auto"/>
          </w:divBdr>
        </w:div>
        <w:div w:id="1377196901">
          <w:marLeft w:val="0"/>
          <w:marRight w:val="0"/>
          <w:marTop w:val="0"/>
          <w:marBottom w:val="0"/>
          <w:divBdr>
            <w:top w:val="none" w:sz="0" w:space="0" w:color="auto"/>
            <w:left w:val="none" w:sz="0" w:space="0" w:color="auto"/>
            <w:bottom w:val="none" w:sz="0" w:space="0" w:color="auto"/>
            <w:right w:val="none" w:sz="0" w:space="0" w:color="auto"/>
          </w:divBdr>
        </w:div>
        <w:div w:id="1378967634">
          <w:marLeft w:val="0"/>
          <w:marRight w:val="0"/>
          <w:marTop w:val="0"/>
          <w:marBottom w:val="0"/>
          <w:divBdr>
            <w:top w:val="none" w:sz="0" w:space="0" w:color="auto"/>
            <w:left w:val="none" w:sz="0" w:space="0" w:color="auto"/>
            <w:bottom w:val="none" w:sz="0" w:space="0" w:color="auto"/>
            <w:right w:val="none" w:sz="0" w:space="0" w:color="auto"/>
          </w:divBdr>
        </w:div>
        <w:div w:id="1383597889">
          <w:marLeft w:val="0"/>
          <w:marRight w:val="0"/>
          <w:marTop w:val="0"/>
          <w:marBottom w:val="0"/>
          <w:divBdr>
            <w:top w:val="none" w:sz="0" w:space="0" w:color="auto"/>
            <w:left w:val="none" w:sz="0" w:space="0" w:color="auto"/>
            <w:bottom w:val="none" w:sz="0" w:space="0" w:color="auto"/>
            <w:right w:val="none" w:sz="0" w:space="0" w:color="auto"/>
          </w:divBdr>
        </w:div>
        <w:div w:id="1396659288">
          <w:marLeft w:val="0"/>
          <w:marRight w:val="0"/>
          <w:marTop w:val="0"/>
          <w:marBottom w:val="0"/>
          <w:divBdr>
            <w:top w:val="none" w:sz="0" w:space="0" w:color="auto"/>
            <w:left w:val="none" w:sz="0" w:space="0" w:color="auto"/>
            <w:bottom w:val="none" w:sz="0" w:space="0" w:color="auto"/>
            <w:right w:val="none" w:sz="0" w:space="0" w:color="auto"/>
          </w:divBdr>
        </w:div>
        <w:div w:id="1416904891">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521894099">
          <w:marLeft w:val="0"/>
          <w:marRight w:val="0"/>
          <w:marTop w:val="0"/>
          <w:marBottom w:val="0"/>
          <w:divBdr>
            <w:top w:val="none" w:sz="0" w:space="0" w:color="auto"/>
            <w:left w:val="none" w:sz="0" w:space="0" w:color="auto"/>
            <w:bottom w:val="none" w:sz="0" w:space="0" w:color="auto"/>
            <w:right w:val="none" w:sz="0" w:space="0" w:color="auto"/>
          </w:divBdr>
        </w:div>
        <w:div w:id="1527794732">
          <w:marLeft w:val="0"/>
          <w:marRight w:val="0"/>
          <w:marTop w:val="0"/>
          <w:marBottom w:val="0"/>
          <w:divBdr>
            <w:top w:val="none" w:sz="0" w:space="0" w:color="auto"/>
            <w:left w:val="none" w:sz="0" w:space="0" w:color="auto"/>
            <w:bottom w:val="none" w:sz="0" w:space="0" w:color="auto"/>
            <w:right w:val="none" w:sz="0" w:space="0" w:color="auto"/>
          </w:divBdr>
        </w:div>
        <w:div w:id="1529758480">
          <w:marLeft w:val="0"/>
          <w:marRight w:val="0"/>
          <w:marTop w:val="0"/>
          <w:marBottom w:val="0"/>
          <w:divBdr>
            <w:top w:val="none" w:sz="0" w:space="0" w:color="auto"/>
            <w:left w:val="none" w:sz="0" w:space="0" w:color="auto"/>
            <w:bottom w:val="none" w:sz="0" w:space="0" w:color="auto"/>
            <w:right w:val="none" w:sz="0" w:space="0" w:color="auto"/>
          </w:divBdr>
        </w:div>
        <w:div w:id="1533612966">
          <w:marLeft w:val="0"/>
          <w:marRight w:val="0"/>
          <w:marTop w:val="0"/>
          <w:marBottom w:val="0"/>
          <w:divBdr>
            <w:top w:val="none" w:sz="0" w:space="0" w:color="auto"/>
            <w:left w:val="none" w:sz="0" w:space="0" w:color="auto"/>
            <w:bottom w:val="none" w:sz="0" w:space="0" w:color="auto"/>
            <w:right w:val="none" w:sz="0" w:space="0" w:color="auto"/>
          </w:divBdr>
        </w:div>
        <w:div w:id="1564216954">
          <w:marLeft w:val="0"/>
          <w:marRight w:val="0"/>
          <w:marTop w:val="0"/>
          <w:marBottom w:val="0"/>
          <w:divBdr>
            <w:top w:val="none" w:sz="0" w:space="0" w:color="auto"/>
            <w:left w:val="none" w:sz="0" w:space="0" w:color="auto"/>
            <w:bottom w:val="none" w:sz="0" w:space="0" w:color="auto"/>
            <w:right w:val="none" w:sz="0" w:space="0" w:color="auto"/>
          </w:divBdr>
        </w:div>
        <w:div w:id="1575819333">
          <w:marLeft w:val="0"/>
          <w:marRight w:val="0"/>
          <w:marTop w:val="0"/>
          <w:marBottom w:val="0"/>
          <w:divBdr>
            <w:top w:val="none" w:sz="0" w:space="0" w:color="auto"/>
            <w:left w:val="none" w:sz="0" w:space="0" w:color="auto"/>
            <w:bottom w:val="none" w:sz="0" w:space="0" w:color="auto"/>
            <w:right w:val="none" w:sz="0" w:space="0" w:color="auto"/>
          </w:divBdr>
        </w:div>
        <w:div w:id="1600940626">
          <w:marLeft w:val="0"/>
          <w:marRight w:val="0"/>
          <w:marTop w:val="0"/>
          <w:marBottom w:val="0"/>
          <w:divBdr>
            <w:top w:val="none" w:sz="0" w:space="0" w:color="auto"/>
            <w:left w:val="none" w:sz="0" w:space="0" w:color="auto"/>
            <w:bottom w:val="none" w:sz="0" w:space="0" w:color="auto"/>
            <w:right w:val="none" w:sz="0" w:space="0" w:color="auto"/>
          </w:divBdr>
        </w:div>
        <w:div w:id="1602758355">
          <w:marLeft w:val="0"/>
          <w:marRight w:val="0"/>
          <w:marTop w:val="0"/>
          <w:marBottom w:val="0"/>
          <w:divBdr>
            <w:top w:val="none" w:sz="0" w:space="0" w:color="auto"/>
            <w:left w:val="none" w:sz="0" w:space="0" w:color="auto"/>
            <w:bottom w:val="none" w:sz="0" w:space="0" w:color="auto"/>
            <w:right w:val="none" w:sz="0" w:space="0" w:color="auto"/>
          </w:divBdr>
        </w:div>
        <w:div w:id="1633365311">
          <w:marLeft w:val="0"/>
          <w:marRight w:val="0"/>
          <w:marTop w:val="0"/>
          <w:marBottom w:val="0"/>
          <w:divBdr>
            <w:top w:val="none" w:sz="0" w:space="0" w:color="auto"/>
            <w:left w:val="none" w:sz="0" w:space="0" w:color="auto"/>
            <w:bottom w:val="none" w:sz="0" w:space="0" w:color="auto"/>
            <w:right w:val="none" w:sz="0" w:space="0" w:color="auto"/>
          </w:divBdr>
        </w:div>
        <w:div w:id="1635864547">
          <w:marLeft w:val="0"/>
          <w:marRight w:val="0"/>
          <w:marTop w:val="0"/>
          <w:marBottom w:val="0"/>
          <w:divBdr>
            <w:top w:val="none" w:sz="0" w:space="0" w:color="auto"/>
            <w:left w:val="none" w:sz="0" w:space="0" w:color="auto"/>
            <w:bottom w:val="none" w:sz="0" w:space="0" w:color="auto"/>
            <w:right w:val="none" w:sz="0" w:space="0" w:color="auto"/>
          </w:divBdr>
        </w:div>
        <w:div w:id="1648778097">
          <w:marLeft w:val="0"/>
          <w:marRight w:val="0"/>
          <w:marTop w:val="0"/>
          <w:marBottom w:val="0"/>
          <w:divBdr>
            <w:top w:val="none" w:sz="0" w:space="0" w:color="auto"/>
            <w:left w:val="none" w:sz="0" w:space="0" w:color="auto"/>
            <w:bottom w:val="none" w:sz="0" w:space="0" w:color="auto"/>
            <w:right w:val="none" w:sz="0" w:space="0" w:color="auto"/>
          </w:divBdr>
        </w:div>
        <w:div w:id="1663924188">
          <w:marLeft w:val="0"/>
          <w:marRight w:val="0"/>
          <w:marTop w:val="0"/>
          <w:marBottom w:val="0"/>
          <w:divBdr>
            <w:top w:val="none" w:sz="0" w:space="0" w:color="auto"/>
            <w:left w:val="none" w:sz="0" w:space="0" w:color="auto"/>
            <w:bottom w:val="none" w:sz="0" w:space="0" w:color="auto"/>
            <w:right w:val="none" w:sz="0" w:space="0" w:color="auto"/>
          </w:divBdr>
        </w:div>
        <w:div w:id="1677419754">
          <w:marLeft w:val="0"/>
          <w:marRight w:val="0"/>
          <w:marTop w:val="0"/>
          <w:marBottom w:val="0"/>
          <w:divBdr>
            <w:top w:val="none" w:sz="0" w:space="0" w:color="auto"/>
            <w:left w:val="none" w:sz="0" w:space="0" w:color="auto"/>
            <w:bottom w:val="none" w:sz="0" w:space="0" w:color="auto"/>
            <w:right w:val="none" w:sz="0" w:space="0" w:color="auto"/>
          </w:divBdr>
        </w:div>
        <w:div w:id="1695690425">
          <w:marLeft w:val="0"/>
          <w:marRight w:val="0"/>
          <w:marTop w:val="0"/>
          <w:marBottom w:val="0"/>
          <w:divBdr>
            <w:top w:val="none" w:sz="0" w:space="0" w:color="auto"/>
            <w:left w:val="none" w:sz="0" w:space="0" w:color="auto"/>
            <w:bottom w:val="none" w:sz="0" w:space="0" w:color="auto"/>
            <w:right w:val="none" w:sz="0" w:space="0" w:color="auto"/>
          </w:divBdr>
        </w:div>
        <w:div w:id="1696954786">
          <w:marLeft w:val="0"/>
          <w:marRight w:val="0"/>
          <w:marTop w:val="0"/>
          <w:marBottom w:val="0"/>
          <w:divBdr>
            <w:top w:val="none" w:sz="0" w:space="0" w:color="auto"/>
            <w:left w:val="none" w:sz="0" w:space="0" w:color="auto"/>
            <w:bottom w:val="none" w:sz="0" w:space="0" w:color="auto"/>
            <w:right w:val="none" w:sz="0" w:space="0" w:color="auto"/>
          </w:divBdr>
        </w:div>
        <w:div w:id="1707830806">
          <w:marLeft w:val="0"/>
          <w:marRight w:val="0"/>
          <w:marTop w:val="0"/>
          <w:marBottom w:val="0"/>
          <w:divBdr>
            <w:top w:val="none" w:sz="0" w:space="0" w:color="auto"/>
            <w:left w:val="none" w:sz="0" w:space="0" w:color="auto"/>
            <w:bottom w:val="none" w:sz="0" w:space="0" w:color="auto"/>
            <w:right w:val="none" w:sz="0" w:space="0" w:color="auto"/>
          </w:divBdr>
        </w:div>
        <w:div w:id="1710839518">
          <w:marLeft w:val="0"/>
          <w:marRight w:val="0"/>
          <w:marTop w:val="0"/>
          <w:marBottom w:val="0"/>
          <w:divBdr>
            <w:top w:val="none" w:sz="0" w:space="0" w:color="auto"/>
            <w:left w:val="none" w:sz="0" w:space="0" w:color="auto"/>
            <w:bottom w:val="none" w:sz="0" w:space="0" w:color="auto"/>
            <w:right w:val="none" w:sz="0" w:space="0" w:color="auto"/>
          </w:divBdr>
        </w:div>
        <w:div w:id="1782340544">
          <w:marLeft w:val="0"/>
          <w:marRight w:val="0"/>
          <w:marTop w:val="0"/>
          <w:marBottom w:val="0"/>
          <w:divBdr>
            <w:top w:val="none" w:sz="0" w:space="0" w:color="auto"/>
            <w:left w:val="none" w:sz="0" w:space="0" w:color="auto"/>
            <w:bottom w:val="none" w:sz="0" w:space="0" w:color="auto"/>
            <w:right w:val="none" w:sz="0" w:space="0" w:color="auto"/>
          </w:divBdr>
        </w:div>
        <w:div w:id="1811551041">
          <w:marLeft w:val="0"/>
          <w:marRight w:val="0"/>
          <w:marTop w:val="0"/>
          <w:marBottom w:val="0"/>
          <w:divBdr>
            <w:top w:val="none" w:sz="0" w:space="0" w:color="auto"/>
            <w:left w:val="none" w:sz="0" w:space="0" w:color="auto"/>
            <w:bottom w:val="none" w:sz="0" w:space="0" w:color="auto"/>
            <w:right w:val="none" w:sz="0" w:space="0" w:color="auto"/>
          </w:divBdr>
        </w:div>
        <w:div w:id="1813015064">
          <w:marLeft w:val="0"/>
          <w:marRight w:val="0"/>
          <w:marTop w:val="0"/>
          <w:marBottom w:val="0"/>
          <w:divBdr>
            <w:top w:val="none" w:sz="0" w:space="0" w:color="auto"/>
            <w:left w:val="none" w:sz="0" w:space="0" w:color="auto"/>
            <w:bottom w:val="none" w:sz="0" w:space="0" w:color="auto"/>
            <w:right w:val="none" w:sz="0" w:space="0" w:color="auto"/>
          </w:divBdr>
        </w:div>
        <w:div w:id="1889146521">
          <w:marLeft w:val="0"/>
          <w:marRight w:val="0"/>
          <w:marTop w:val="0"/>
          <w:marBottom w:val="0"/>
          <w:divBdr>
            <w:top w:val="none" w:sz="0" w:space="0" w:color="auto"/>
            <w:left w:val="none" w:sz="0" w:space="0" w:color="auto"/>
            <w:bottom w:val="none" w:sz="0" w:space="0" w:color="auto"/>
            <w:right w:val="none" w:sz="0" w:space="0" w:color="auto"/>
          </w:divBdr>
        </w:div>
        <w:div w:id="1893149344">
          <w:marLeft w:val="0"/>
          <w:marRight w:val="0"/>
          <w:marTop w:val="0"/>
          <w:marBottom w:val="0"/>
          <w:divBdr>
            <w:top w:val="none" w:sz="0" w:space="0" w:color="auto"/>
            <w:left w:val="none" w:sz="0" w:space="0" w:color="auto"/>
            <w:bottom w:val="none" w:sz="0" w:space="0" w:color="auto"/>
            <w:right w:val="none" w:sz="0" w:space="0" w:color="auto"/>
          </w:divBdr>
        </w:div>
        <w:div w:id="1904757862">
          <w:marLeft w:val="0"/>
          <w:marRight w:val="0"/>
          <w:marTop w:val="0"/>
          <w:marBottom w:val="0"/>
          <w:divBdr>
            <w:top w:val="none" w:sz="0" w:space="0" w:color="auto"/>
            <w:left w:val="none" w:sz="0" w:space="0" w:color="auto"/>
            <w:bottom w:val="none" w:sz="0" w:space="0" w:color="auto"/>
            <w:right w:val="none" w:sz="0" w:space="0" w:color="auto"/>
          </w:divBdr>
        </w:div>
        <w:div w:id="1933733238">
          <w:marLeft w:val="0"/>
          <w:marRight w:val="0"/>
          <w:marTop w:val="0"/>
          <w:marBottom w:val="0"/>
          <w:divBdr>
            <w:top w:val="none" w:sz="0" w:space="0" w:color="auto"/>
            <w:left w:val="none" w:sz="0" w:space="0" w:color="auto"/>
            <w:bottom w:val="none" w:sz="0" w:space="0" w:color="auto"/>
            <w:right w:val="none" w:sz="0" w:space="0" w:color="auto"/>
          </w:divBdr>
        </w:div>
        <w:div w:id="2027436168">
          <w:marLeft w:val="0"/>
          <w:marRight w:val="0"/>
          <w:marTop w:val="0"/>
          <w:marBottom w:val="0"/>
          <w:divBdr>
            <w:top w:val="none" w:sz="0" w:space="0" w:color="auto"/>
            <w:left w:val="none" w:sz="0" w:space="0" w:color="auto"/>
            <w:bottom w:val="none" w:sz="0" w:space="0" w:color="auto"/>
            <w:right w:val="none" w:sz="0" w:space="0" w:color="auto"/>
          </w:divBdr>
        </w:div>
        <w:div w:id="2100712739">
          <w:marLeft w:val="0"/>
          <w:marRight w:val="0"/>
          <w:marTop w:val="0"/>
          <w:marBottom w:val="0"/>
          <w:divBdr>
            <w:top w:val="none" w:sz="0" w:space="0" w:color="auto"/>
            <w:left w:val="none" w:sz="0" w:space="0" w:color="auto"/>
            <w:bottom w:val="none" w:sz="0" w:space="0" w:color="auto"/>
            <w:right w:val="none" w:sz="0" w:space="0" w:color="auto"/>
          </w:divBdr>
        </w:div>
        <w:div w:id="2102753729">
          <w:marLeft w:val="0"/>
          <w:marRight w:val="0"/>
          <w:marTop w:val="0"/>
          <w:marBottom w:val="0"/>
          <w:divBdr>
            <w:top w:val="none" w:sz="0" w:space="0" w:color="auto"/>
            <w:left w:val="none" w:sz="0" w:space="0" w:color="auto"/>
            <w:bottom w:val="none" w:sz="0" w:space="0" w:color="auto"/>
            <w:right w:val="none" w:sz="0" w:space="0" w:color="auto"/>
          </w:divBdr>
        </w:div>
        <w:div w:id="2141073136">
          <w:marLeft w:val="0"/>
          <w:marRight w:val="0"/>
          <w:marTop w:val="0"/>
          <w:marBottom w:val="0"/>
          <w:divBdr>
            <w:top w:val="none" w:sz="0" w:space="0" w:color="auto"/>
            <w:left w:val="none" w:sz="0" w:space="0" w:color="auto"/>
            <w:bottom w:val="none" w:sz="0" w:space="0" w:color="auto"/>
            <w:right w:val="none" w:sz="0" w:space="0" w:color="auto"/>
          </w:divBdr>
        </w:div>
      </w:divsChild>
    </w:div>
    <w:div w:id="508301408">
      <w:bodyDiv w:val="1"/>
      <w:marLeft w:val="0"/>
      <w:marRight w:val="0"/>
      <w:marTop w:val="0"/>
      <w:marBottom w:val="0"/>
      <w:divBdr>
        <w:top w:val="none" w:sz="0" w:space="0" w:color="auto"/>
        <w:left w:val="none" w:sz="0" w:space="0" w:color="auto"/>
        <w:bottom w:val="none" w:sz="0" w:space="0" w:color="auto"/>
        <w:right w:val="none" w:sz="0" w:space="0" w:color="auto"/>
      </w:divBdr>
    </w:div>
    <w:div w:id="553539474">
      <w:bodyDiv w:val="1"/>
      <w:marLeft w:val="0"/>
      <w:marRight w:val="0"/>
      <w:marTop w:val="0"/>
      <w:marBottom w:val="0"/>
      <w:divBdr>
        <w:top w:val="none" w:sz="0" w:space="0" w:color="auto"/>
        <w:left w:val="none" w:sz="0" w:space="0" w:color="auto"/>
        <w:bottom w:val="none" w:sz="0" w:space="0" w:color="auto"/>
        <w:right w:val="none" w:sz="0" w:space="0" w:color="auto"/>
      </w:divBdr>
    </w:div>
    <w:div w:id="569115084">
      <w:bodyDiv w:val="1"/>
      <w:marLeft w:val="0"/>
      <w:marRight w:val="0"/>
      <w:marTop w:val="0"/>
      <w:marBottom w:val="0"/>
      <w:divBdr>
        <w:top w:val="none" w:sz="0" w:space="0" w:color="auto"/>
        <w:left w:val="none" w:sz="0" w:space="0" w:color="auto"/>
        <w:bottom w:val="none" w:sz="0" w:space="0" w:color="auto"/>
        <w:right w:val="none" w:sz="0" w:space="0" w:color="auto"/>
      </w:divBdr>
    </w:div>
    <w:div w:id="598484522">
      <w:bodyDiv w:val="1"/>
      <w:marLeft w:val="0"/>
      <w:marRight w:val="0"/>
      <w:marTop w:val="0"/>
      <w:marBottom w:val="0"/>
      <w:divBdr>
        <w:top w:val="none" w:sz="0" w:space="0" w:color="auto"/>
        <w:left w:val="none" w:sz="0" w:space="0" w:color="auto"/>
        <w:bottom w:val="none" w:sz="0" w:space="0" w:color="auto"/>
        <w:right w:val="none" w:sz="0" w:space="0" w:color="auto"/>
      </w:divBdr>
    </w:div>
    <w:div w:id="608389502">
      <w:bodyDiv w:val="1"/>
      <w:marLeft w:val="0"/>
      <w:marRight w:val="0"/>
      <w:marTop w:val="0"/>
      <w:marBottom w:val="0"/>
      <w:divBdr>
        <w:top w:val="none" w:sz="0" w:space="0" w:color="auto"/>
        <w:left w:val="none" w:sz="0" w:space="0" w:color="auto"/>
        <w:bottom w:val="none" w:sz="0" w:space="0" w:color="auto"/>
        <w:right w:val="none" w:sz="0" w:space="0" w:color="auto"/>
      </w:divBdr>
    </w:div>
    <w:div w:id="624653649">
      <w:bodyDiv w:val="1"/>
      <w:marLeft w:val="0"/>
      <w:marRight w:val="0"/>
      <w:marTop w:val="0"/>
      <w:marBottom w:val="0"/>
      <w:divBdr>
        <w:top w:val="none" w:sz="0" w:space="0" w:color="auto"/>
        <w:left w:val="none" w:sz="0" w:space="0" w:color="auto"/>
        <w:bottom w:val="none" w:sz="0" w:space="0" w:color="auto"/>
        <w:right w:val="none" w:sz="0" w:space="0" w:color="auto"/>
      </w:divBdr>
      <w:divsChild>
        <w:div w:id="199560524">
          <w:marLeft w:val="0"/>
          <w:marRight w:val="0"/>
          <w:marTop w:val="0"/>
          <w:marBottom w:val="0"/>
          <w:divBdr>
            <w:top w:val="none" w:sz="0" w:space="0" w:color="auto"/>
            <w:left w:val="none" w:sz="0" w:space="0" w:color="auto"/>
            <w:bottom w:val="none" w:sz="0" w:space="0" w:color="auto"/>
            <w:right w:val="none" w:sz="0" w:space="0" w:color="auto"/>
          </w:divBdr>
          <w:divsChild>
            <w:div w:id="693922874">
              <w:marLeft w:val="0"/>
              <w:marRight w:val="0"/>
              <w:marTop w:val="0"/>
              <w:marBottom w:val="0"/>
              <w:divBdr>
                <w:top w:val="none" w:sz="0" w:space="0" w:color="auto"/>
                <w:left w:val="none" w:sz="0" w:space="0" w:color="auto"/>
                <w:bottom w:val="none" w:sz="0" w:space="0" w:color="auto"/>
                <w:right w:val="none" w:sz="0" w:space="0" w:color="auto"/>
              </w:divBdr>
              <w:divsChild>
                <w:div w:id="20652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1944">
      <w:bodyDiv w:val="1"/>
      <w:marLeft w:val="0"/>
      <w:marRight w:val="0"/>
      <w:marTop w:val="0"/>
      <w:marBottom w:val="0"/>
      <w:divBdr>
        <w:top w:val="none" w:sz="0" w:space="0" w:color="auto"/>
        <w:left w:val="none" w:sz="0" w:space="0" w:color="auto"/>
        <w:bottom w:val="none" w:sz="0" w:space="0" w:color="auto"/>
        <w:right w:val="none" w:sz="0" w:space="0" w:color="auto"/>
      </w:divBdr>
      <w:divsChild>
        <w:div w:id="211158985">
          <w:marLeft w:val="0"/>
          <w:marRight w:val="0"/>
          <w:marTop w:val="0"/>
          <w:marBottom w:val="0"/>
          <w:divBdr>
            <w:top w:val="none" w:sz="0" w:space="0" w:color="auto"/>
            <w:left w:val="none" w:sz="0" w:space="0" w:color="auto"/>
            <w:bottom w:val="none" w:sz="0" w:space="0" w:color="auto"/>
            <w:right w:val="none" w:sz="0" w:space="0" w:color="auto"/>
          </w:divBdr>
        </w:div>
      </w:divsChild>
    </w:div>
    <w:div w:id="712465008">
      <w:bodyDiv w:val="1"/>
      <w:marLeft w:val="0"/>
      <w:marRight w:val="0"/>
      <w:marTop w:val="0"/>
      <w:marBottom w:val="0"/>
      <w:divBdr>
        <w:top w:val="none" w:sz="0" w:space="0" w:color="auto"/>
        <w:left w:val="none" w:sz="0" w:space="0" w:color="auto"/>
        <w:bottom w:val="none" w:sz="0" w:space="0" w:color="auto"/>
        <w:right w:val="none" w:sz="0" w:space="0" w:color="auto"/>
      </w:divBdr>
    </w:div>
    <w:div w:id="718480383">
      <w:bodyDiv w:val="1"/>
      <w:marLeft w:val="0"/>
      <w:marRight w:val="0"/>
      <w:marTop w:val="0"/>
      <w:marBottom w:val="0"/>
      <w:divBdr>
        <w:top w:val="none" w:sz="0" w:space="0" w:color="auto"/>
        <w:left w:val="none" w:sz="0" w:space="0" w:color="auto"/>
        <w:bottom w:val="none" w:sz="0" w:space="0" w:color="auto"/>
        <w:right w:val="none" w:sz="0" w:space="0" w:color="auto"/>
      </w:divBdr>
      <w:divsChild>
        <w:div w:id="161821807">
          <w:marLeft w:val="547"/>
          <w:marRight w:val="0"/>
          <w:marTop w:val="0"/>
          <w:marBottom w:val="0"/>
          <w:divBdr>
            <w:top w:val="none" w:sz="0" w:space="0" w:color="auto"/>
            <w:left w:val="none" w:sz="0" w:space="0" w:color="auto"/>
            <w:bottom w:val="none" w:sz="0" w:space="0" w:color="auto"/>
            <w:right w:val="none" w:sz="0" w:space="0" w:color="auto"/>
          </w:divBdr>
        </w:div>
      </w:divsChild>
    </w:div>
    <w:div w:id="719593562">
      <w:bodyDiv w:val="1"/>
      <w:marLeft w:val="0"/>
      <w:marRight w:val="0"/>
      <w:marTop w:val="0"/>
      <w:marBottom w:val="0"/>
      <w:divBdr>
        <w:top w:val="none" w:sz="0" w:space="0" w:color="auto"/>
        <w:left w:val="none" w:sz="0" w:space="0" w:color="auto"/>
        <w:bottom w:val="none" w:sz="0" w:space="0" w:color="auto"/>
        <w:right w:val="none" w:sz="0" w:space="0" w:color="auto"/>
      </w:divBdr>
    </w:div>
    <w:div w:id="751701365">
      <w:bodyDiv w:val="1"/>
      <w:marLeft w:val="0"/>
      <w:marRight w:val="0"/>
      <w:marTop w:val="0"/>
      <w:marBottom w:val="0"/>
      <w:divBdr>
        <w:top w:val="none" w:sz="0" w:space="0" w:color="auto"/>
        <w:left w:val="none" w:sz="0" w:space="0" w:color="auto"/>
        <w:bottom w:val="none" w:sz="0" w:space="0" w:color="auto"/>
        <w:right w:val="none" w:sz="0" w:space="0" w:color="auto"/>
      </w:divBdr>
      <w:divsChild>
        <w:div w:id="9568516">
          <w:marLeft w:val="0"/>
          <w:marRight w:val="0"/>
          <w:marTop w:val="0"/>
          <w:marBottom w:val="0"/>
          <w:divBdr>
            <w:top w:val="none" w:sz="0" w:space="0" w:color="auto"/>
            <w:left w:val="none" w:sz="0" w:space="0" w:color="auto"/>
            <w:bottom w:val="none" w:sz="0" w:space="0" w:color="auto"/>
            <w:right w:val="none" w:sz="0" w:space="0" w:color="auto"/>
          </w:divBdr>
        </w:div>
        <w:div w:id="244801747">
          <w:marLeft w:val="0"/>
          <w:marRight w:val="0"/>
          <w:marTop w:val="0"/>
          <w:marBottom w:val="0"/>
          <w:divBdr>
            <w:top w:val="none" w:sz="0" w:space="0" w:color="auto"/>
            <w:left w:val="none" w:sz="0" w:space="0" w:color="auto"/>
            <w:bottom w:val="none" w:sz="0" w:space="0" w:color="auto"/>
            <w:right w:val="none" w:sz="0" w:space="0" w:color="auto"/>
          </w:divBdr>
        </w:div>
        <w:div w:id="321274962">
          <w:marLeft w:val="0"/>
          <w:marRight w:val="0"/>
          <w:marTop w:val="0"/>
          <w:marBottom w:val="0"/>
          <w:divBdr>
            <w:top w:val="none" w:sz="0" w:space="0" w:color="auto"/>
            <w:left w:val="none" w:sz="0" w:space="0" w:color="auto"/>
            <w:bottom w:val="none" w:sz="0" w:space="0" w:color="auto"/>
            <w:right w:val="none" w:sz="0" w:space="0" w:color="auto"/>
          </w:divBdr>
        </w:div>
        <w:div w:id="485898080">
          <w:marLeft w:val="0"/>
          <w:marRight w:val="0"/>
          <w:marTop w:val="0"/>
          <w:marBottom w:val="0"/>
          <w:divBdr>
            <w:top w:val="none" w:sz="0" w:space="0" w:color="auto"/>
            <w:left w:val="none" w:sz="0" w:space="0" w:color="auto"/>
            <w:bottom w:val="none" w:sz="0" w:space="0" w:color="auto"/>
            <w:right w:val="none" w:sz="0" w:space="0" w:color="auto"/>
          </w:divBdr>
        </w:div>
        <w:div w:id="736821955">
          <w:marLeft w:val="0"/>
          <w:marRight w:val="0"/>
          <w:marTop w:val="0"/>
          <w:marBottom w:val="0"/>
          <w:divBdr>
            <w:top w:val="none" w:sz="0" w:space="0" w:color="auto"/>
            <w:left w:val="none" w:sz="0" w:space="0" w:color="auto"/>
            <w:bottom w:val="none" w:sz="0" w:space="0" w:color="auto"/>
            <w:right w:val="none" w:sz="0" w:space="0" w:color="auto"/>
          </w:divBdr>
        </w:div>
        <w:div w:id="757555082">
          <w:marLeft w:val="0"/>
          <w:marRight w:val="0"/>
          <w:marTop w:val="0"/>
          <w:marBottom w:val="0"/>
          <w:divBdr>
            <w:top w:val="none" w:sz="0" w:space="0" w:color="auto"/>
            <w:left w:val="none" w:sz="0" w:space="0" w:color="auto"/>
            <w:bottom w:val="none" w:sz="0" w:space="0" w:color="auto"/>
            <w:right w:val="none" w:sz="0" w:space="0" w:color="auto"/>
          </w:divBdr>
        </w:div>
        <w:div w:id="1643582655">
          <w:marLeft w:val="0"/>
          <w:marRight w:val="0"/>
          <w:marTop w:val="0"/>
          <w:marBottom w:val="0"/>
          <w:divBdr>
            <w:top w:val="none" w:sz="0" w:space="0" w:color="auto"/>
            <w:left w:val="none" w:sz="0" w:space="0" w:color="auto"/>
            <w:bottom w:val="none" w:sz="0" w:space="0" w:color="auto"/>
            <w:right w:val="none" w:sz="0" w:space="0" w:color="auto"/>
          </w:divBdr>
        </w:div>
        <w:div w:id="1896042733">
          <w:marLeft w:val="0"/>
          <w:marRight w:val="0"/>
          <w:marTop w:val="0"/>
          <w:marBottom w:val="0"/>
          <w:divBdr>
            <w:top w:val="none" w:sz="0" w:space="0" w:color="auto"/>
            <w:left w:val="none" w:sz="0" w:space="0" w:color="auto"/>
            <w:bottom w:val="none" w:sz="0" w:space="0" w:color="auto"/>
            <w:right w:val="none" w:sz="0" w:space="0" w:color="auto"/>
          </w:divBdr>
        </w:div>
        <w:div w:id="1995258475">
          <w:marLeft w:val="0"/>
          <w:marRight w:val="0"/>
          <w:marTop w:val="0"/>
          <w:marBottom w:val="0"/>
          <w:divBdr>
            <w:top w:val="none" w:sz="0" w:space="0" w:color="auto"/>
            <w:left w:val="none" w:sz="0" w:space="0" w:color="auto"/>
            <w:bottom w:val="none" w:sz="0" w:space="0" w:color="auto"/>
            <w:right w:val="none" w:sz="0" w:space="0" w:color="auto"/>
          </w:divBdr>
        </w:div>
        <w:div w:id="1997875484">
          <w:marLeft w:val="0"/>
          <w:marRight w:val="0"/>
          <w:marTop w:val="0"/>
          <w:marBottom w:val="0"/>
          <w:divBdr>
            <w:top w:val="none" w:sz="0" w:space="0" w:color="auto"/>
            <w:left w:val="none" w:sz="0" w:space="0" w:color="auto"/>
            <w:bottom w:val="none" w:sz="0" w:space="0" w:color="auto"/>
            <w:right w:val="none" w:sz="0" w:space="0" w:color="auto"/>
          </w:divBdr>
        </w:div>
        <w:div w:id="2094665198">
          <w:marLeft w:val="0"/>
          <w:marRight w:val="0"/>
          <w:marTop w:val="0"/>
          <w:marBottom w:val="0"/>
          <w:divBdr>
            <w:top w:val="none" w:sz="0" w:space="0" w:color="auto"/>
            <w:left w:val="none" w:sz="0" w:space="0" w:color="auto"/>
            <w:bottom w:val="none" w:sz="0" w:space="0" w:color="auto"/>
            <w:right w:val="none" w:sz="0" w:space="0" w:color="auto"/>
          </w:divBdr>
        </w:div>
        <w:div w:id="2127387554">
          <w:marLeft w:val="0"/>
          <w:marRight w:val="0"/>
          <w:marTop w:val="0"/>
          <w:marBottom w:val="0"/>
          <w:divBdr>
            <w:top w:val="none" w:sz="0" w:space="0" w:color="auto"/>
            <w:left w:val="none" w:sz="0" w:space="0" w:color="auto"/>
            <w:bottom w:val="none" w:sz="0" w:space="0" w:color="auto"/>
            <w:right w:val="none" w:sz="0" w:space="0" w:color="auto"/>
          </w:divBdr>
        </w:div>
      </w:divsChild>
    </w:div>
    <w:div w:id="757215752">
      <w:bodyDiv w:val="1"/>
      <w:marLeft w:val="0"/>
      <w:marRight w:val="0"/>
      <w:marTop w:val="0"/>
      <w:marBottom w:val="0"/>
      <w:divBdr>
        <w:top w:val="none" w:sz="0" w:space="0" w:color="auto"/>
        <w:left w:val="none" w:sz="0" w:space="0" w:color="auto"/>
        <w:bottom w:val="none" w:sz="0" w:space="0" w:color="auto"/>
        <w:right w:val="none" w:sz="0" w:space="0" w:color="auto"/>
      </w:divBdr>
    </w:div>
    <w:div w:id="776019838">
      <w:bodyDiv w:val="1"/>
      <w:marLeft w:val="0"/>
      <w:marRight w:val="0"/>
      <w:marTop w:val="0"/>
      <w:marBottom w:val="0"/>
      <w:divBdr>
        <w:top w:val="none" w:sz="0" w:space="0" w:color="auto"/>
        <w:left w:val="none" w:sz="0" w:space="0" w:color="auto"/>
        <w:bottom w:val="none" w:sz="0" w:space="0" w:color="auto"/>
        <w:right w:val="none" w:sz="0" w:space="0" w:color="auto"/>
      </w:divBdr>
    </w:div>
    <w:div w:id="828640143">
      <w:bodyDiv w:val="1"/>
      <w:marLeft w:val="0"/>
      <w:marRight w:val="0"/>
      <w:marTop w:val="0"/>
      <w:marBottom w:val="0"/>
      <w:divBdr>
        <w:top w:val="none" w:sz="0" w:space="0" w:color="auto"/>
        <w:left w:val="none" w:sz="0" w:space="0" w:color="auto"/>
        <w:bottom w:val="none" w:sz="0" w:space="0" w:color="auto"/>
        <w:right w:val="none" w:sz="0" w:space="0" w:color="auto"/>
      </w:divBdr>
    </w:div>
    <w:div w:id="830800818">
      <w:bodyDiv w:val="1"/>
      <w:marLeft w:val="0"/>
      <w:marRight w:val="0"/>
      <w:marTop w:val="0"/>
      <w:marBottom w:val="0"/>
      <w:divBdr>
        <w:top w:val="none" w:sz="0" w:space="0" w:color="auto"/>
        <w:left w:val="none" w:sz="0" w:space="0" w:color="auto"/>
        <w:bottom w:val="none" w:sz="0" w:space="0" w:color="auto"/>
        <w:right w:val="none" w:sz="0" w:space="0" w:color="auto"/>
      </w:divBdr>
    </w:div>
    <w:div w:id="869150582">
      <w:bodyDiv w:val="1"/>
      <w:marLeft w:val="0"/>
      <w:marRight w:val="0"/>
      <w:marTop w:val="0"/>
      <w:marBottom w:val="0"/>
      <w:divBdr>
        <w:top w:val="none" w:sz="0" w:space="0" w:color="auto"/>
        <w:left w:val="none" w:sz="0" w:space="0" w:color="auto"/>
        <w:bottom w:val="none" w:sz="0" w:space="0" w:color="auto"/>
        <w:right w:val="none" w:sz="0" w:space="0" w:color="auto"/>
      </w:divBdr>
    </w:div>
    <w:div w:id="882401592">
      <w:bodyDiv w:val="1"/>
      <w:marLeft w:val="0"/>
      <w:marRight w:val="0"/>
      <w:marTop w:val="0"/>
      <w:marBottom w:val="0"/>
      <w:divBdr>
        <w:top w:val="none" w:sz="0" w:space="0" w:color="auto"/>
        <w:left w:val="none" w:sz="0" w:space="0" w:color="auto"/>
        <w:bottom w:val="none" w:sz="0" w:space="0" w:color="auto"/>
        <w:right w:val="none" w:sz="0" w:space="0" w:color="auto"/>
      </w:divBdr>
    </w:div>
    <w:div w:id="914819961">
      <w:bodyDiv w:val="1"/>
      <w:marLeft w:val="0"/>
      <w:marRight w:val="0"/>
      <w:marTop w:val="0"/>
      <w:marBottom w:val="0"/>
      <w:divBdr>
        <w:top w:val="none" w:sz="0" w:space="0" w:color="auto"/>
        <w:left w:val="none" w:sz="0" w:space="0" w:color="auto"/>
        <w:bottom w:val="none" w:sz="0" w:space="0" w:color="auto"/>
        <w:right w:val="none" w:sz="0" w:space="0" w:color="auto"/>
      </w:divBdr>
    </w:div>
    <w:div w:id="915895503">
      <w:bodyDiv w:val="1"/>
      <w:marLeft w:val="0"/>
      <w:marRight w:val="0"/>
      <w:marTop w:val="0"/>
      <w:marBottom w:val="0"/>
      <w:divBdr>
        <w:top w:val="none" w:sz="0" w:space="0" w:color="auto"/>
        <w:left w:val="none" w:sz="0" w:space="0" w:color="auto"/>
        <w:bottom w:val="none" w:sz="0" w:space="0" w:color="auto"/>
        <w:right w:val="none" w:sz="0" w:space="0" w:color="auto"/>
      </w:divBdr>
      <w:divsChild>
        <w:div w:id="2082870295">
          <w:marLeft w:val="0"/>
          <w:marRight w:val="0"/>
          <w:marTop w:val="0"/>
          <w:marBottom w:val="0"/>
          <w:divBdr>
            <w:top w:val="none" w:sz="0" w:space="0" w:color="auto"/>
            <w:left w:val="none" w:sz="0" w:space="0" w:color="auto"/>
            <w:bottom w:val="none" w:sz="0" w:space="0" w:color="auto"/>
            <w:right w:val="none" w:sz="0" w:space="0" w:color="auto"/>
          </w:divBdr>
          <w:divsChild>
            <w:div w:id="3414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0169">
      <w:bodyDiv w:val="1"/>
      <w:marLeft w:val="0"/>
      <w:marRight w:val="0"/>
      <w:marTop w:val="0"/>
      <w:marBottom w:val="0"/>
      <w:divBdr>
        <w:top w:val="none" w:sz="0" w:space="0" w:color="auto"/>
        <w:left w:val="none" w:sz="0" w:space="0" w:color="auto"/>
        <w:bottom w:val="none" w:sz="0" w:space="0" w:color="auto"/>
        <w:right w:val="none" w:sz="0" w:space="0" w:color="auto"/>
      </w:divBdr>
      <w:divsChild>
        <w:div w:id="844252206">
          <w:marLeft w:val="0"/>
          <w:marRight w:val="0"/>
          <w:marTop w:val="0"/>
          <w:marBottom w:val="0"/>
          <w:divBdr>
            <w:top w:val="none" w:sz="0" w:space="0" w:color="auto"/>
            <w:left w:val="none" w:sz="0" w:space="0" w:color="auto"/>
            <w:bottom w:val="none" w:sz="0" w:space="0" w:color="auto"/>
            <w:right w:val="none" w:sz="0" w:space="0" w:color="auto"/>
          </w:divBdr>
        </w:div>
      </w:divsChild>
    </w:div>
    <w:div w:id="1007946377">
      <w:bodyDiv w:val="1"/>
      <w:marLeft w:val="0"/>
      <w:marRight w:val="0"/>
      <w:marTop w:val="0"/>
      <w:marBottom w:val="0"/>
      <w:divBdr>
        <w:top w:val="none" w:sz="0" w:space="0" w:color="auto"/>
        <w:left w:val="none" w:sz="0" w:space="0" w:color="auto"/>
        <w:bottom w:val="none" w:sz="0" w:space="0" w:color="auto"/>
        <w:right w:val="none" w:sz="0" w:space="0" w:color="auto"/>
      </w:divBdr>
    </w:div>
    <w:div w:id="1028793178">
      <w:bodyDiv w:val="1"/>
      <w:marLeft w:val="0"/>
      <w:marRight w:val="0"/>
      <w:marTop w:val="0"/>
      <w:marBottom w:val="0"/>
      <w:divBdr>
        <w:top w:val="none" w:sz="0" w:space="0" w:color="auto"/>
        <w:left w:val="none" w:sz="0" w:space="0" w:color="auto"/>
        <w:bottom w:val="none" w:sz="0" w:space="0" w:color="auto"/>
        <w:right w:val="none" w:sz="0" w:space="0" w:color="auto"/>
      </w:divBdr>
      <w:divsChild>
        <w:div w:id="423958775">
          <w:marLeft w:val="0"/>
          <w:marRight w:val="0"/>
          <w:marTop w:val="0"/>
          <w:marBottom w:val="0"/>
          <w:divBdr>
            <w:top w:val="none" w:sz="0" w:space="0" w:color="auto"/>
            <w:left w:val="none" w:sz="0" w:space="0" w:color="auto"/>
            <w:bottom w:val="none" w:sz="0" w:space="0" w:color="auto"/>
            <w:right w:val="none" w:sz="0" w:space="0" w:color="auto"/>
          </w:divBdr>
        </w:div>
        <w:div w:id="892616250">
          <w:marLeft w:val="0"/>
          <w:marRight w:val="0"/>
          <w:marTop w:val="0"/>
          <w:marBottom w:val="0"/>
          <w:divBdr>
            <w:top w:val="none" w:sz="0" w:space="0" w:color="auto"/>
            <w:left w:val="none" w:sz="0" w:space="0" w:color="auto"/>
            <w:bottom w:val="none" w:sz="0" w:space="0" w:color="auto"/>
            <w:right w:val="none" w:sz="0" w:space="0" w:color="auto"/>
          </w:divBdr>
        </w:div>
        <w:div w:id="1228228539">
          <w:marLeft w:val="0"/>
          <w:marRight w:val="0"/>
          <w:marTop w:val="0"/>
          <w:marBottom w:val="0"/>
          <w:divBdr>
            <w:top w:val="none" w:sz="0" w:space="0" w:color="auto"/>
            <w:left w:val="none" w:sz="0" w:space="0" w:color="auto"/>
            <w:bottom w:val="none" w:sz="0" w:space="0" w:color="auto"/>
            <w:right w:val="none" w:sz="0" w:space="0" w:color="auto"/>
          </w:divBdr>
        </w:div>
        <w:div w:id="1290667394">
          <w:marLeft w:val="0"/>
          <w:marRight w:val="0"/>
          <w:marTop w:val="0"/>
          <w:marBottom w:val="0"/>
          <w:divBdr>
            <w:top w:val="none" w:sz="0" w:space="0" w:color="auto"/>
            <w:left w:val="none" w:sz="0" w:space="0" w:color="auto"/>
            <w:bottom w:val="none" w:sz="0" w:space="0" w:color="auto"/>
            <w:right w:val="none" w:sz="0" w:space="0" w:color="auto"/>
          </w:divBdr>
        </w:div>
        <w:div w:id="1617830331">
          <w:marLeft w:val="0"/>
          <w:marRight w:val="0"/>
          <w:marTop w:val="0"/>
          <w:marBottom w:val="0"/>
          <w:divBdr>
            <w:top w:val="none" w:sz="0" w:space="0" w:color="auto"/>
            <w:left w:val="none" w:sz="0" w:space="0" w:color="auto"/>
            <w:bottom w:val="none" w:sz="0" w:space="0" w:color="auto"/>
            <w:right w:val="none" w:sz="0" w:space="0" w:color="auto"/>
          </w:divBdr>
        </w:div>
        <w:div w:id="1812363619">
          <w:marLeft w:val="0"/>
          <w:marRight w:val="0"/>
          <w:marTop w:val="0"/>
          <w:marBottom w:val="0"/>
          <w:divBdr>
            <w:top w:val="none" w:sz="0" w:space="0" w:color="auto"/>
            <w:left w:val="none" w:sz="0" w:space="0" w:color="auto"/>
            <w:bottom w:val="none" w:sz="0" w:space="0" w:color="auto"/>
            <w:right w:val="none" w:sz="0" w:space="0" w:color="auto"/>
          </w:divBdr>
        </w:div>
        <w:div w:id="2047022411">
          <w:marLeft w:val="0"/>
          <w:marRight w:val="0"/>
          <w:marTop w:val="0"/>
          <w:marBottom w:val="0"/>
          <w:divBdr>
            <w:top w:val="none" w:sz="0" w:space="0" w:color="auto"/>
            <w:left w:val="none" w:sz="0" w:space="0" w:color="auto"/>
            <w:bottom w:val="none" w:sz="0" w:space="0" w:color="auto"/>
            <w:right w:val="none" w:sz="0" w:space="0" w:color="auto"/>
          </w:divBdr>
        </w:div>
      </w:divsChild>
    </w:div>
    <w:div w:id="1035692832">
      <w:bodyDiv w:val="1"/>
      <w:marLeft w:val="0"/>
      <w:marRight w:val="0"/>
      <w:marTop w:val="0"/>
      <w:marBottom w:val="0"/>
      <w:divBdr>
        <w:top w:val="none" w:sz="0" w:space="0" w:color="auto"/>
        <w:left w:val="none" w:sz="0" w:space="0" w:color="auto"/>
        <w:bottom w:val="none" w:sz="0" w:space="0" w:color="auto"/>
        <w:right w:val="none" w:sz="0" w:space="0" w:color="auto"/>
      </w:divBdr>
    </w:div>
    <w:div w:id="1040474102">
      <w:bodyDiv w:val="1"/>
      <w:marLeft w:val="0"/>
      <w:marRight w:val="0"/>
      <w:marTop w:val="0"/>
      <w:marBottom w:val="0"/>
      <w:divBdr>
        <w:top w:val="none" w:sz="0" w:space="0" w:color="auto"/>
        <w:left w:val="none" w:sz="0" w:space="0" w:color="auto"/>
        <w:bottom w:val="none" w:sz="0" w:space="0" w:color="auto"/>
        <w:right w:val="none" w:sz="0" w:space="0" w:color="auto"/>
      </w:divBdr>
    </w:div>
    <w:div w:id="1044478970">
      <w:bodyDiv w:val="1"/>
      <w:marLeft w:val="0"/>
      <w:marRight w:val="0"/>
      <w:marTop w:val="0"/>
      <w:marBottom w:val="0"/>
      <w:divBdr>
        <w:top w:val="none" w:sz="0" w:space="0" w:color="auto"/>
        <w:left w:val="none" w:sz="0" w:space="0" w:color="auto"/>
        <w:bottom w:val="none" w:sz="0" w:space="0" w:color="auto"/>
        <w:right w:val="none" w:sz="0" w:space="0" w:color="auto"/>
      </w:divBdr>
    </w:div>
    <w:div w:id="1113674481">
      <w:bodyDiv w:val="1"/>
      <w:marLeft w:val="0"/>
      <w:marRight w:val="0"/>
      <w:marTop w:val="0"/>
      <w:marBottom w:val="0"/>
      <w:divBdr>
        <w:top w:val="none" w:sz="0" w:space="0" w:color="auto"/>
        <w:left w:val="none" w:sz="0" w:space="0" w:color="auto"/>
        <w:bottom w:val="none" w:sz="0" w:space="0" w:color="auto"/>
        <w:right w:val="none" w:sz="0" w:space="0" w:color="auto"/>
      </w:divBdr>
    </w:div>
    <w:div w:id="1164706807">
      <w:bodyDiv w:val="1"/>
      <w:marLeft w:val="0"/>
      <w:marRight w:val="0"/>
      <w:marTop w:val="0"/>
      <w:marBottom w:val="0"/>
      <w:divBdr>
        <w:top w:val="none" w:sz="0" w:space="0" w:color="auto"/>
        <w:left w:val="none" w:sz="0" w:space="0" w:color="auto"/>
        <w:bottom w:val="none" w:sz="0" w:space="0" w:color="auto"/>
        <w:right w:val="none" w:sz="0" w:space="0" w:color="auto"/>
      </w:divBdr>
      <w:divsChild>
        <w:div w:id="1753817896">
          <w:marLeft w:val="0"/>
          <w:marRight w:val="0"/>
          <w:marTop w:val="0"/>
          <w:marBottom w:val="0"/>
          <w:divBdr>
            <w:top w:val="none" w:sz="0" w:space="0" w:color="auto"/>
            <w:left w:val="none" w:sz="0" w:space="0" w:color="auto"/>
            <w:bottom w:val="none" w:sz="0" w:space="0" w:color="auto"/>
            <w:right w:val="none" w:sz="0" w:space="0" w:color="auto"/>
          </w:divBdr>
          <w:divsChild>
            <w:div w:id="19505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440">
      <w:bodyDiv w:val="1"/>
      <w:marLeft w:val="0"/>
      <w:marRight w:val="0"/>
      <w:marTop w:val="0"/>
      <w:marBottom w:val="0"/>
      <w:divBdr>
        <w:top w:val="none" w:sz="0" w:space="0" w:color="auto"/>
        <w:left w:val="none" w:sz="0" w:space="0" w:color="auto"/>
        <w:bottom w:val="none" w:sz="0" w:space="0" w:color="auto"/>
        <w:right w:val="none" w:sz="0" w:space="0" w:color="auto"/>
      </w:divBdr>
    </w:div>
    <w:div w:id="1258520372">
      <w:bodyDiv w:val="1"/>
      <w:marLeft w:val="0"/>
      <w:marRight w:val="0"/>
      <w:marTop w:val="0"/>
      <w:marBottom w:val="0"/>
      <w:divBdr>
        <w:top w:val="none" w:sz="0" w:space="0" w:color="auto"/>
        <w:left w:val="none" w:sz="0" w:space="0" w:color="auto"/>
        <w:bottom w:val="none" w:sz="0" w:space="0" w:color="auto"/>
        <w:right w:val="none" w:sz="0" w:space="0" w:color="auto"/>
      </w:divBdr>
    </w:div>
    <w:div w:id="1268997847">
      <w:bodyDiv w:val="1"/>
      <w:marLeft w:val="0"/>
      <w:marRight w:val="0"/>
      <w:marTop w:val="0"/>
      <w:marBottom w:val="0"/>
      <w:divBdr>
        <w:top w:val="none" w:sz="0" w:space="0" w:color="auto"/>
        <w:left w:val="none" w:sz="0" w:space="0" w:color="auto"/>
        <w:bottom w:val="none" w:sz="0" w:space="0" w:color="auto"/>
        <w:right w:val="none" w:sz="0" w:space="0" w:color="auto"/>
      </w:divBdr>
    </w:div>
    <w:div w:id="1275479798">
      <w:bodyDiv w:val="1"/>
      <w:marLeft w:val="0"/>
      <w:marRight w:val="0"/>
      <w:marTop w:val="0"/>
      <w:marBottom w:val="0"/>
      <w:divBdr>
        <w:top w:val="none" w:sz="0" w:space="0" w:color="auto"/>
        <w:left w:val="none" w:sz="0" w:space="0" w:color="auto"/>
        <w:bottom w:val="none" w:sz="0" w:space="0" w:color="auto"/>
        <w:right w:val="none" w:sz="0" w:space="0" w:color="auto"/>
      </w:divBdr>
    </w:div>
    <w:div w:id="1287086093">
      <w:bodyDiv w:val="1"/>
      <w:marLeft w:val="0"/>
      <w:marRight w:val="0"/>
      <w:marTop w:val="0"/>
      <w:marBottom w:val="0"/>
      <w:divBdr>
        <w:top w:val="none" w:sz="0" w:space="0" w:color="auto"/>
        <w:left w:val="none" w:sz="0" w:space="0" w:color="auto"/>
        <w:bottom w:val="none" w:sz="0" w:space="0" w:color="auto"/>
        <w:right w:val="none" w:sz="0" w:space="0" w:color="auto"/>
      </w:divBdr>
      <w:divsChild>
        <w:div w:id="377046223">
          <w:marLeft w:val="0"/>
          <w:marRight w:val="0"/>
          <w:marTop w:val="0"/>
          <w:marBottom w:val="0"/>
          <w:divBdr>
            <w:top w:val="none" w:sz="0" w:space="0" w:color="auto"/>
            <w:left w:val="none" w:sz="0" w:space="0" w:color="auto"/>
            <w:bottom w:val="none" w:sz="0" w:space="0" w:color="auto"/>
            <w:right w:val="none" w:sz="0" w:space="0" w:color="auto"/>
          </w:divBdr>
        </w:div>
        <w:div w:id="1386755348">
          <w:marLeft w:val="0"/>
          <w:marRight w:val="0"/>
          <w:marTop w:val="0"/>
          <w:marBottom w:val="0"/>
          <w:divBdr>
            <w:top w:val="none" w:sz="0" w:space="0" w:color="auto"/>
            <w:left w:val="none" w:sz="0" w:space="0" w:color="auto"/>
            <w:bottom w:val="none" w:sz="0" w:space="0" w:color="auto"/>
            <w:right w:val="none" w:sz="0" w:space="0" w:color="auto"/>
          </w:divBdr>
        </w:div>
      </w:divsChild>
    </w:div>
    <w:div w:id="1324243262">
      <w:bodyDiv w:val="1"/>
      <w:marLeft w:val="0"/>
      <w:marRight w:val="0"/>
      <w:marTop w:val="0"/>
      <w:marBottom w:val="0"/>
      <w:divBdr>
        <w:top w:val="none" w:sz="0" w:space="0" w:color="auto"/>
        <w:left w:val="none" w:sz="0" w:space="0" w:color="auto"/>
        <w:bottom w:val="none" w:sz="0" w:space="0" w:color="auto"/>
        <w:right w:val="none" w:sz="0" w:space="0" w:color="auto"/>
      </w:divBdr>
      <w:divsChild>
        <w:div w:id="2025354804">
          <w:marLeft w:val="0"/>
          <w:marRight w:val="0"/>
          <w:marTop w:val="0"/>
          <w:marBottom w:val="0"/>
          <w:divBdr>
            <w:top w:val="none" w:sz="0" w:space="0" w:color="auto"/>
            <w:left w:val="none" w:sz="0" w:space="0" w:color="auto"/>
            <w:bottom w:val="none" w:sz="0" w:space="0" w:color="auto"/>
            <w:right w:val="none" w:sz="0" w:space="0" w:color="auto"/>
          </w:divBdr>
          <w:divsChild>
            <w:div w:id="359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386">
      <w:bodyDiv w:val="1"/>
      <w:marLeft w:val="0"/>
      <w:marRight w:val="0"/>
      <w:marTop w:val="0"/>
      <w:marBottom w:val="0"/>
      <w:divBdr>
        <w:top w:val="none" w:sz="0" w:space="0" w:color="auto"/>
        <w:left w:val="none" w:sz="0" w:space="0" w:color="auto"/>
        <w:bottom w:val="none" w:sz="0" w:space="0" w:color="auto"/>
        <w:right w:val="none" w:sz="0" w:space="0" w:color="auto"/>
      </w:divBdr>
    </w:div>
    <w:div w:id="1430470283">
      <w:bodyDiv w:val="1"/>
      <w:marLeft w:val="0"/>
      <w:marRight w:val="0"/>
      <w:marTop w:val="0"/>
      <w:marBottom w:val="0"/>
      <w:divBdr>
        <w:top w:val="none" w:sz="0" w:space="0" w:color="auto"/>
        <w:left w:val="none" w:sz="0" w:space="0" w:color="auto"/>
        <w:bottom w:val="none" w:sz="0" w:space="0" w:color="auto"/>
        <w:right w:val="none" w:sz="0" w:space="0" w:color="auto"/>
      </w:divBdr>
    </w:div>
    <w:div w:id="1442458602">
      <w:bodyDiv w:val="1"/>
      <w:marLeft w:val="0"/>
      <w:marRight w:val="0"/>
      <w:marTop w:val="0"/>
      <w:marBottom w:val="0"/>
      <w:divBdr>
        <w:top w:val="none" w:sz="0" w:space="0" w:color="auto"/>
        <w:left w:val="none" w:sz="0" w:space="0" w:color="auto"/>
        <w:bottom w:val="none" w:sz="0" w:space="0" w:color="auto"/>
        <w:right w:val="none" w:sz="0" w:space="0" w:color="auto"/>
      </w:divBdr>
      <w:divsChild>
        <w:div w:id="1431853068">
          <w:marLeft w:val="0"/>
          <w:marRight w:val="0"/>
          <w:marTop w:val="0"/>
          <w:marBottom w:val="0"/>
          <w:divBdr>
            <w:top w:val="none" w:sz="0" w:space="0" w:color="auto"/>
            <w:left w:val="none" w:sz="0" w:space="0" w:color="auto"/>
            <w:bottom w:val="none" w:sz="0" w:space="0" w:color="auto"/>
            <w:right w:val="none" w:sz="0" w:space="0" w:color="auto"/>
          </w:divBdr>
        </w:div>
        <w:div w:id="1505391389">
          <w:marLeft w:val="0"/>
          <w:marRight w:val="0"/>
          <w:marTop w:val="0"/>
          <w:marBottom w:val="0"/>
          <w:divBdr>
            <w:top w:val="none" w:sz="0" w:space="0" w:color="auto"/>
            <w:left w:val="none" w:sz="0" w:space="0" w:color="auto"/>
            <w:bottom w:val="none" w:sz="0" w:space="0" w:color="auto"/>
            <w:right w:val="none" w:sz="0" w:space="0" w:color="auto"/>
          </w:divBdr>
        </w:div>
      </w:divsChild>
    </w:div>
    <w:div w:id="1447115828">
      <w:bodyDiv w:val="1"/>
      <w:marLeft w:val="0"/>
      <w:marRight w:val="0"/>
      <w:marTop w:val="0"/>
      <w:marBottom w:val="0"/>
      <w:divBdr>
        <w:top w:val="none" w:sz="0" w:space="0" w:color="auto"/>
        <w:left w:val="none" w:sz="0" w:space="0" w:color="auto"/>
        <w:bottom w:val="none" w:sz="0" w:space="0" w:color="auto"/>
        <w:right w:val="none" w:sz="0" w:space="0" w:color="auto"/>
      </w:divBdr>
      <w:divsChild>
        <w:div w:id="184290560">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sChild>
                <w:div w:id="9364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4499">
      <w:bodyDiv w:val="1"/>
      <w:marLeft w:val="0"/>
      <w:marRight w:val="0"/>
      <w:marTop w:val="0"/>
      <w:marBottom w:val="0"/>
      <w:divBdr>
        <w:top w:val="none" w:sz="0" w:space="0" w:color="auto"/>
        <w:left w:val="none" w:sz="0" w:space="0" w:color="auto"/>
        <w:bottom w:val="none" w:sz="0" w:space="0" w:color="auto"/>
        <w:right w:val="none" w:sz="0" w:space="0" w:color="auto"/>
      </w:divBdr>
    </w:div>
    <w:div w:id="1543444181">
      <w:bodyDiv w:val="1"/>
      <w:marLeft w:val="0"/>
      <w:marRight w:val="0"/>
      <w:marTop w:val="0"/>
      <w:marBottom w:val="0"/>
      <w:divBdr>
        <w:top w:val="none" w:sz="0" w:space="0" w:color="auto"/>
        <w:left w:val="none" w:sz="0" w:space="0" w:color="auto"/>
        <w:bottom w:val="none" w:sz="0" w:space="0" w:color="auto"/>
        <w:right w:val="none" w:sz="0" w:space="0" w:color="auto"/>
      </w:divBdr>
    </w:div>
    <w:div w:id="1544248758">
      <w:bodyDiv w:val="1"/>
      <w:marLeft w:val="0"/>
      <w:marRight w:val="0"/>
      <w:marTop w:val="0"/>
      <w:marBottom w:val="0"/>
      <w:divBdr>
        <w:top w:val="none" w:sz="0" w:space="0" w:color="auto"/>
        <w:left w:val="none" w:sz="0" w:space="0" w:color="auto"/>
        <w:bottom w:val="none" w:sz="0" w:space="0" w:color="auto"/>
        <w:right w:val="none" w:sz="0" w:space="0" w:color="auto"/>
      </w:divBdr>
    </w:div>
    <w:div w:id="1570463273">
      <w:bodyDiv w:val="1"/>
      <w:marLeft w:val="0"/>
      <w:marRight w:val="0"/>
      <w:marTop w:val="0"/>
      <w:marBottom w:val="0"/>
      <w:divBdr>
        <w:top w:val="none" w:sz="0" w:space="0" w:color="auto"/>
        <w:left w:val="none" w:sz="0" w:space="0" w:color="auto"/>
        <w:bottom w:val="none" w:sz="0" w:space="0" w:color="auto"/>
        <w:right w:val="none" w:sz="0" w:space="0" w:color="auto"/>
      </w:divBdr>
    </w:div>
    <w:div w:id="1572083533">
      <w:bodyDiv w:val="1"/>
      <w:marLeft w:val="0"/>
      <w:marRight w:val="0"/>
      <w:marTop w:val="0"/>
      <w:marBottom w:val="0"/>
      <w:divBdr>
        <w:top w:val="none" w:sz="0" w:space="0" w:color="auto"/>
        <w:left w:val="none" w:sz="0" w:space="0" w:color="auto"/>
        <w:bottom w:val="none" w:sz="0" w:space="0" w:color="auto"/>
        <w:right w:val="none" w:sz="0" w:space="0" w:color="auto"/>
      </w:divBdr>
    </w:div>
    <w:div w:id="1584609634">
      <w:bodyDiv w:val="1"/>
      <w:marLeft w:val="0"/>
      <w:marRight w:val="0"/>
      <w:marTop w:val="0"/>
      <w:marBottom w:val="0"/>
      <w:divBdr>
        <w:top w:val="none" w:sz="0" w:space="0" w:color="auto"/>
        <w:left w:val="none" w:sz="0" w:space="0" w:color="auto"/>
        <w:bottom w:val="none" w:sz="0" w:space="0" w:color="auto"/>
        <w:right w:val="none" w:sz="0" w:space="0" w:color="auto"/>
      </w:divBdr>
      <w:divsChild>
        <w:div w:id="12462421">
          <w:marLeft w:val="0"/>
          <w:marRight w:val="0"/>
          <w:marTop w:val="0"/>
          <w:marBottom w:val="0"/>
          <w:divBdr>
            <w:top w:val="none" w:sz="0" w:space="0" w:color="auto"/>
            <w:left w:val="none" w:sz="0" w:space="0" w:color="auto"/>
            <w:bottom w:val="none" w:sz="0" w:space="0" w:color="auto"/>
            <w:right w:val="none" w:sz="0" w:space="0" w:color="auto"/>
          </w:divBdr>
          <w:divsChild>
            <w:div w:id="276839935">
              <w:marLeft w:val="0"/>
              <w:marRight w:val="0"/>
              <w:marTop w:val="0"/>
              <w:marBottom w:val="0"/>
              <w:divBdr>
                <w:top w:val="none" w:sz="0" w:space="0" w:color="auto"/>
                <w:left w:val="none" w:sz="0" w:space="0" w:color="auto"/>
                <w:bottom w:val="none" w:sz="0" w:space="0" w:color="auto"/>
                <w:right w:val="none" w:sz="0" w:space="0" w:color="auto"/>
              </w:divBdr>
            </w:div>
          </w:divsChild>
        </w:div>
        <w:div w:id="38939020">
          <w:marLeft w:val="0"/>
          <w:marRight w:val="0"/>
          <w:marTop w:val="0"/>
          <w:marBottom w:val="0"/>
          <w:divBdr>
            <w:top w:val="none" w:sz="0" w:space="0" w:color="auto"/>
            <w:left w:val="none" w:sz="0" w:space="0" w:color="auto"/>
            <w:bottom w:val="none" w:sz="0" w:space="0" w:color="auto"/>
            <w:right w:val="none" w:sz="0" w:space="0" w:color="auto"/>
          </w:divBdr>
          <w:divsChild>
            <w:div w:id="580985084">
              <w:marLeft w:val="0"/>
              <w:marRight w:val="0"/>
              <w:marTop w:val="0"/>
              <w:marBottom w:val="0"/>
              <w:divBdr>
                <w:top w:val="none" w:sz="0" w:space="0" w:color="auto"/>
                <w:left w:val="none" w:sz="0" w:space="0" w:color="auto"/>
                <w:bottom w:val="none" w:sz="0" w:space="0" w:color="auto"/>
                <w:right w:val="none" w:sz="0" w:space="0" w:color="auto"/>
              </w:divBdr>
            </w:div>
          </w:divsChild>
        </w:div>
        <w:div w:id="289629837">
          <w:marLeft w:val="0"/>
          <w:marRight w:val="0"/>
          <w:marTop w:val="0"/>
          <w:marBottom w:val="0"/>
          <w:divBdr>
            <w:top w:val="none" w:sz="0" w:space="0" w:color="auto"/>
            <w:left w:val="none" w:sz="0" w:space="0" w:color="auto"/>
            <w:bottom w:val="none" w:sz="0" w:space="0" w:color="auto"/>
            <w:right w:val="none" w:sz="0" w:space="0" w:color="auto"/>
          </w:divBdr>
          <w:divsChild>
            <w:div w:id="1498231211">
              <w:marLeft w:val="0"/>
              <w:marRight w:val="0"/>
              <w:marTop w:val="0"/>
              <w:marBottom w:val="0"/>
              <w:divBdr>
                <w:top w:val="none" w:sz="0" w:space="0" w:color="auto"/>
                <w:left w:val="none" w:sz="0" w:space="0" w:color="auto"/>
                <w:bottom w:val="none" w:sz="0" w:space="0" w:color="auto"/>
                <w:right w:val="none" w:sz="0" w:space="0" w:color="auto"/>
              </w:divBdr>
            </w:div>
          </w:divsChild>
        </w:div>
        <w:div w:id="312029816">
          <w:marLeft w:val="0"/>
          <w:marRight w:val="0"/>
          <w:marTop w:val="0"/>
          <w:marBottom w:val="0"/>
          <w:divBdr>
            <w:top w:val="none" w:sz="0" w:space="0" w:color="auto"/>
            <w:left w:val="none" w:sz="0" w:space="0" w:color="auto"/>
            <w:bottom w:val="none" w:sz="0" w:space="0" w:color="auto"/>
            <w:right w:val="none" w:sz="0" w:space="0" w:color="auto"/>
          </w:divBdr>
          <w:divsChild>
            <w:div w:id="1637488155">
              <w:marLeft w:val="0"/>
              <w:marRight w:val="0"/>
              <w:marTop w:val="0"/>
              <w:marBottom w:val="0"/>
              <w:divBdr>
                <w:top w:val="none" w:sz="0" w:space="0" w:color="auto"/>
                <w:left w:val="none" w:sz="0" w:space="0" w:color="auto"/>
                <w:bottom w:val="none" w:sz="0" w:space="0" w:color="auto"/>
                <w:right w:val="none" w:sz="0" w:space="0" w:color="auto"/>
              </w:divBdr>
            </w:div>
          </w:divsChild>
        </w:div>
        <w:div w:id="589656276">
          <w:marLeft w:val="0"/>
          <w:marRight w:val="0"/>
          <w:marTop w:val="0"/>
          <w:marBottom w:val="0"/>
          <w:divBdr>
            <w:top w:val="none" w:sz="0" w:space="0" w:color="auto"/>
            <w:left w:val="none" w:sz="0" w:space="0" w:color="auto"/>
            <w:bottom w:val="none" w:sz="0" w:space="0" w:color="auto"/>
            <w:right w:val="none" w:sz="0" w:space="0" w:color="auto"/>
          </w:divBdr>
          <w:divsChild>
            <w:div w:id="739793126">
              <w:marLeft w:val="0"/>
              <w:marRight w:val="0"/>
              <w:marTop w:val="0"/>
              <w:marBottom w:val="0"/>
              <w:divBdr>
                <w:top w:val="none" w:sz="0" w:space="0" w:color="auto"/>
                <w:left w:val="none" w:sz="0" w:space="0" w:color="auto"/>
                <w:bottom w:val="none" w:sz="0" w:space="0" w:color="auto"/>
                <w:right w:val="none" w:sz="0" w:space="0" w:color="auto"/>
              </w:divBdr>
            </w:div>
          </w:divsChild>
        </w:div>
        <w:div w:id="658994633">
          <w:marLeft w:val="0"/>
          <w:marRight w:val="0"/>
          <w:marTop w:val="0"/>
          <w:marBottom w:val="0"/>
          <w:divBdr>
            <w:top w:val="none" w:sz="0" w:space="0" w:color="auto"/>
            <w:left w:val="none" w:sz="0" w:space="0" w:color="auto"/>
            <w:bottom w:val="none" w:sz="0" w:space="0" w:color="auto"/>
            <w:right w:val="none" w:sz="0" w:space="0" w:color="auto"/>
          </w:divBdr>
          <w:divsChild>
            <w:div w:id="1494687440">
              <w:marLeft w:val="0"/>
              <w:marRight w:val="0"/>
              <w:marTop w:val="0"/>
              <w:marBottom w:val="0"/>
              <w:divBdr>
                <w:top w:val="none" w:sz="0" w:space="0" w:color="auto"/>
                <w:left w:val="none" w:sz="0" w:space="0" w:color="auto"/>
                <w:bottom w:val="none" w:sz="0" w:space="0" w:color="auto"/>
                <w:right w:val="none" w:sz="0" w:space="0" w:color="auto"/>
              </w:divBdr>
            </w:div>
          </w:divsChild>
        </w:div>
        <w:div w:id="686835061">
          <w:marLeft w:val="0"/>
          <w:marRight w:val="0"/>
          <w:marTop w:val="0"/>
          <w:marBottom w:val="0"/>
          <w:divBdr>
            <w:top w:val="none" w:sz="0" w:space="0" w:color="auto"/>
            <w:left w:val="none" w:sz="0" w:space="0" w:color="auto"/>
            <w:bottom w:val="none" w:sz="0" w:space="0" w:color="auto"/>
            <w:right w:val="none" w:sz="0" w:space="0" w:color="auto"/>
          </w:divBdr>
          <w:divsChild>
            <w:div w:id="1117213119">
              <w:marLeft w:val="0"/>
              <w:marRight w:val="0"/>
              <w:marTop w:val="0"/>
              <w:marBottom w:val="0"/>
              <w:divBdr>
                <w:top w:val="none" w:sz="0" w:space="0" w:color="auto"/>
                <w:left w:val="none" w:sz="0" w:space="0" w:color="auto"/>
                <w:bottom w:val="none" w:sz="0" w:space="0" w:color="auto"/>
                <w:right w:val="none" w:sz="0" w:space="0" w:color="auto"/>
              </w:divBdr>
            </w:div>
          </w:divsChild>
        </w:div>
        <w:div w:id="817376942">
          <w:marLeft w:val="0"/>
          <w:marRight w:val="0"/>
          <w:marTop w:val="0"/>
          <w:marBottom w:val="0"/>
          <w:divBdr>
            <w:top w:val="none" w:sz="0" w:space="0" w:color="auto"/>
            <w:left w:val="none" w:sz="0" w:space="0" w:color="auto"/>
            <w:bottom w:val="none" w:sz="0" w:space="0" w:color="auto"/>
            <w:right w:val="none" w:sz="0" w:space="0" w:color="auto"/>
          </w:divBdr>
          <w:divsChild>
            <w:div w:id="1047796739">
              <w:marLeft w:val="0"/>
              <w:marRight w:val="0"/>
              <w:marTop w:val="0"/>
              <w:marBottom w:val="0"/>
              <w:divBdr>
                <w:top w:val="none" w:sz="0" w:space="0" w:color="auto"/>
                <w:left w:val="none" w:sz="0" w:space="0" w:color="auto"/>
                <w:bottom w:val="none" w:sz="0" w:space="0" w:color="auto"/>
                <w:right w:val="none" w:sz="0" w:space="0" w:color="auto"/>
              </w:divBdr>
            </w:div>
          </w:divsChild>
        </w:div>
        <w:div w:id="833883054">
          <w:marLeft w:val="0"/>
          <w:marRight w:val="0"/>
          <w:marTop w:val="0"/>
          <w:marBottom w:val="0"/>
          <w:divBdr>
            <w:top w:val="none" w:sz="0" w:space="0" w:color="auto"/>
            <w:left w:val="none" w:sz="0" w:space="0" w:color="auto"/>
            <w:bottom w:val="none" w:sz="0" w:space="0" w:color="auto"/>
            <w:right w:val="none" w:sz="0" w:space="0" w:color="auto"/>
          </w:divBdr>
          <w:divsChild>
            <w:div w:id="1424565972">
              <w:marLeft w:val="0"/>
              <w:marRight w:val="0"/>
              <w:marTop w:val="0"/>
              <w:marBottom w:val="0"/>
              <w:divBdr>
                <w:top w:val="none" w:sz="0" w:space="0" w:color="auto"/>
                <w:left w:val="none" w:sz="0" w:space="0" w:color="auto"/>
                <w:bottom w:val="none" w:sz="0" w:space="0" w:color="auto"/>
                <w:right w:val="none" w:sz="0" w:space="0" w:color="auto"/>
              </w:divBdr>
            </w:div>
          </w:divsChild>
        </w:div>
        <w:div w:id="913128300">
          <w:marLeft w:val="0"/>
          <w:marRight w:val="0"/>
          <w:marTop w:val="0"/>
          <w:marBottom w:val="0"/>
          <w:divBdr>
            <w:top w:val="none" w:sz="0" w:space="0" w:color="auto"/>
            <w:left w:val="none" w:sz="0" w:space="0" w:color="auto"/>
            <w:bottom w:val="none" w:sz="0" w:space="0" w:color="auto"/>
            <w:right w:val="none" w:sz="0" w:space="0" w:color="auto"/>
          </w:divBdr>
          <w:divsChild>
            <w:div w:id="1986471506">
              <w:marLeft w:val="0"/>
              <w:marRight w:val="0"/>
              <w:marTop w:val="0"/>
              <w:marBottom w:val="0"/>
              <w:divBdr>
                <w:top w:val="none" w:sz="0" w:space="0" w:color="auto"/>
                <w:left w:val="none" w:sz="0" w:space="0" w:color="auto"/>
                <w:bottom w:val="none" w:sz="0" w:space="0" w:color="auto"/>
                <w:right w:val="none" w:sz="0" w:space="0" w:color="auto"/>
              </w:divBdr>
            </w:div>
          </w:divsChild>
        </w:div>
        <w:div w:id="915165868">
          <w:marLeft w:val="0"/>
          <w:marRight w:val="0"/>
          <w:marTop w:val="0"/>
          <w:marBottom w:val="0"/>
          <w:divBdr>
            <w:top w:val="none" w:sz="0" w:space="0" w:color="auto"/>
            <w:left w:val="none" w:sz="0" w:space="0" w:color="auto"/>
            <w:bottom w:val="none" w:sz="0" w:space="0" w:color="auto"/>
            <w:right w:val="none" w:sz="0" w:space="0" w:color="auto"/>
          </w:divBdr>
          <w:divsChild>
            <w:div w:id="2131363675">
              <w:marLeft w:val="0"/>
              <w:marRight w:val="0"/>
              <w:marTop w:val="0"/>
              <w:marBottom w:val="0"/>
              <w:divBdr>
                <w:top w:val="none" w:sz="0" w:space="0" w:color="auto"/>
                <w:left w:val="none" w:sz="0" w:space="0" w:color="auto"/>
                <w:bottom w:val="none" w:sz="0" w:space="0" w:color="auto"/>
                <w:right w:val="none" w:sz="0" w:space="0" w:color="auto"/>
              </w:divBdr>
            </w:div>
          </w:divsChild>
        </w:div>
        <w:div w:id="965046578">
          <w:marLeft w:val="0"/>
          <w:marRight w:val="0"/>
          <w:marTop w:val="0"/>
          <w:marBottom w:val="0"/>
          <w:divBdr>
            <w:top w:val="none" w:sz="0" w:space="0" w:color="auto"/>
            <w:left w:val="none" w:sz="0" w:space="0" w:color="auto"/>
            <w:bottom w:val="none" w:sz="0" w:space="0" w:color="auto"/>
            <w:right w:val="none" w:sz="0" w:space="0" w:color="auto"/>
          </w:divBdr>
          <w:divsChild>
            <w:div w:id="1978290690">
              <w:marLeft w:val="0"/>
              <w:marRight w:val="0"/>
              <w:marTop w:val="0"/>
              <w:marBottom w:val="0"/>
              <w:divBdr>
                <w:top w:val="none" w:sz="0" w:space="0" w:color="auto"/>
                <w:left w:val="none" w:sz="0" w:space="0" w:color="auto"/>
                <w:bottom w:val="none" w:sz="0" w:space="0" w:color="auto"/>
                <w:right w:val="none" w:sz="0" w:space="0" w:color="auto"/>
              </w:divBdr>
            </w:div>
          </w:divsChild>
        </w:div>
        <w:div w:id="1052071290">
          <w:marLeft w:val="0"/>
          <w:marRight w:val="0"/>
          <w:marTop w:val="0"/>
          <w:marBottom w:val="0"/>
          <w:divBdr>
            <w:top w:val="none" w:sz="0" w:space="0" w:color="auto"/>
            <w:left w:val="none" w:sz="0" w:space="0" w:color="auto"/>
            <w:bottom w:val="none" w:sz="0" w:space="0" w:color="auto"/>
            <w:right w:val="none" w:sz="0" w:space="0" w:color="auto"/>
          </w:divBdr>
          <w:divsChild>
            <w:div w:id="200679441">
              <w:marLeft w:val="0"/>
              <w:marRight w:val="0"/>
              <w:marTop w:val="0"/>
              <w:marBottom w:val="0"/>
              <w:divBdr>
                <w:top w:val="none" w:sz="0" w:space="0" w:color="auto"/>
                <w:left w:val="none" w:sz="0" w:space="0" w:color="auto"/>
                <w:bottom w:val="none" w:sz="0" w:space="0" w:color="auto"/>
                <w:right w:val="none" w:sz="0" w:space="0" w:color="auto"/>
              </w:divBdr>
            </w:div>
          </w:divsChild>
        </w:div>
        <w:div w:id="1088119879">
          <w:marLeft w:val="0"/>
          <w:marRight w:val="0"/>
          <w:marTop w:val="0"/>
          <w:marBottom w:val="0"/>
          <w:divBdr>
            <w:top w:val="none" w:sz="0" w:space="0" w:color="auto"/>
            <w:left w:val="none" w:sz="0" w:space="0" w:color="auto"/>
            <w:bottom w:val="none" w:sz="0" w:space="0" w:color="auto"/>
            <w:right w:val="none" w:sz="0" w:space="0" w:color="auto"/>
          </w:divBdr>
          <w:divsChild>
            <w:div w:id="854074389">
              <w:marLeft w:val="0"/>
              <w:marRight w:val="0"/>
              <w:marTop w:val="0"/>
              <w:marBottom w:val="0"/>
              <w:divBdr>
                <w:top w:val="none" w:sz="0" w:space="0" w:color="auto"/>
                <w:left w:val="none" w:sz="0" w:space="0" w:color="auto"/>
                <w:bottom w:val="none" w:sz="0" w:space="0" w:color="auto"/>
                <w:right w:val="none" w:sz="0" w:space="0" w:color="auto"/>
              </w:divBdr>
            </w:div>
          </w:divsChild>
        </w:div>
        <w:div w:id="1089547408">
          <w:marLeft w:val="0"/>
          <w:marRight w:val="0"/>
          <w:marTop w:val="0"/>
          <w:marBottom w:val="0"/>
          <w:divBdr>
            <w:top w:val="none" w:sz="0" w:space="0" w:color="auto"/>
            <w:left w:val="none" w:sz="0" w:space="0" w:color="auto"/>
            <w:bottom w:val="none" w:sz="0" w:space="0" w:color="auto"/>
            <w:right w:val="none" w:sz="0" w:space="0" w:color="auto"/>
          </w:divBdr>
          <w:divsChild>
            <w:div w:id="1985965729">
              <w:marLeft w:val="0"/>
              <w:marRight w:val="0"/>
              <w:marTop w:val="0"/>
              <w:marBottom w:val="0"/>
              <w:divBdr>
                <w:top w:val="none" w:sz="0" w:space="0" w:color="auto"/>
                <w:left w:val="none" w:sz="0" w:space="0" w:color="auto"/>
                <w:bottom w:val="none" w:sz="0" w:space="0" w:color="auto"/>
                <w:right w:val="none" w:sz="0" w:space="0" w:color="auto"/>
              </w:divBdr>
            </w:div>
          </w:divsChild>
        </w:div>
        <w:div w:id="1114255400">
          <w:marLeft w:val="0"/>
          <w:marRight w:val="0"/>
          <w:marTop w:val="0"/>
          <w:marBottom w:val="0"/>
          <w:divBdr>
            <w:top w:val="none" w:sz="0" w:space="0" w:color="auto"/>
            <w:left w:val="none" w:sz="0" w:space="0" w:color="auto"/>
            <w:bottom w:val="none" w:sz="0" w:space="0" w:color="auto"/>
            <w:right w:val="none" w:sz="0" w:space="0" w:color="auto"/>
          </w:divBdr>
          <w:divsChild>
            <w:div w:id="510686328">
              <w:marLeft w:val="0"/>
              <w:marRight w:val="0"/>
              <w:marTop w:val="0"/>
              <w:marBottom w:val="0"/>
              <w:divBdr>
                <w:top w:val="none" w:sz="0" w:space="0" w:color="auto"/>
                <w:left w:val="none" w:sz="0" w:space="0" w:color="auto"/>
                <w:bottom w:val="none" w:sz="0" w:space="0" w:color="auto"/>
                <w:right w:val="none" w:sz="0" w:space="0" w:color="auto"/>
              </w:divBdr>
            </w:div>
          </w:divsChild>
        </w:div>
        <w:div w:id="1225408369">
          <w:marLeft w:val="0"/>
          <w:marRight w:val="0"/>
          <w:marTop w:val="0"/>
          <w:marBottom w:val="0"/>
          <w:divBdr>
            <w:top w:val="none" w:sz="0" w:space="0" w:color="auto"/>
            <w:left w:val="none" w:sz="0" w:space="0" w:color="auto"/>
            <w:bottom w:val="none" w:sz="0" w:space="0" w:color="auto"/>
            <w:right w:val="none" w:sz="0" w:space="0" w:color="auto"/>
          </w:divBdr>
          <w:divsChild>
            <w:div w:id="798499617">
              <w:marLeft w:val="0"/>
              <w:marRight w:val="0"/>
              <w:marTop w:val="0"/>
              <w:marBottom w:val="0"/>
              <w:divBdr>
                <w:top w:val="none" w:sz="0" w:space="0" w:color="auto"/>
                <w:left w:val="none" w:sz="0" w:space="0" w:color="auto"/>
                <w:bottom w:val="none" w:sz="0" w:space="0" w:color="auto"/>
                <w:right w:val="none" w:sz="0" w:space="0" w:color="auto"/>
              </w:divBdr>
            </w:div>
          </w:divsChild>
        </w:div>
        <w:div w:id="1235046222">
          <w:marLeft w:val="0"/>
          <w:marRight w:val="0"/>
          <w:marTop w:val="0"/>
          <w:marBottom w:val="0"/>
          <w:divBdr>
            <w:top w:val="none" w:sz="0" w:space="0" w:color="auto"/>
            <w:left w:val="none" w:sz="0" w:space="0" w:color="auto"/>
            <w:bottom w:val="none" w:sz="0" w:space="0" w:color="auto"/>
            <w:right w:val="none" w:sz="0" w:space="0" w:color="auto"/>
          </w:divBdr>
          <w:divsChild>
            <w:div w:id="1049768458">
              <w:marLeft w:val="0"/>
              <w:marRight w:val="0"/>
              <w:marTop w:val="0"/>
              <w:marBottom w:val="0"/>
              <w:divBdr>
                <w:top w:val="none" w:sz="0" w:space="0" w:color="auto"/>
                <w:left w:val="none" w:sz="0" w:space="0" w:color="auto"/>
                <w:bottom w:val="none" w:sz="0" w:space="0" w:color="auto"/>
                <w:right w:val="none" w:sz="0" w:space="0" w:color="auto"/>
              </w:divBdr>
            </w:div>
          </w:divsChild>
        </w:div>
        <w:div w:id="1301888060">
          <w:marLeft w:val="0"/>
          <w:marRight w:val="0"/>
          <w:marTop w:val="0"/>
          <w:marBottom w:val="0"/>
          <w:divBdr>
            <w:top w:val="none" w:sz="0" w:space="0" w:color="auto"/>
            <w:left w:val="none" w:sz="0" w:space="0" w:color="auto"/>
            <w:bottom w:val="none" w:sz="0" w:space="0" w:color="auto"/>
            <w:right w:val="none" w:sz="0" w:space="0" w:color="auto"/>
          </w:divBdr>
          <w:divsChild>
            <w:div w:id="136535279">
              <w:marLeft w:val="0"/>
              <w:marRight w:val="0"/>
              <w:marTop w:val="0"/>
              <w:marBottom w:val="0"/>
              <w:divBdr>
                <w:top w:val="none" w:sz="0" w:space="0" w:color="auto"/>
                <w:left w:val="none" w:sz="0" w:space="0" w:color="auto"/>
                <w:bottom w:val="none" w:sz="0" w:space="0" w:color="auto"/>
                <w:right w:val="none" w:sz="0" w:space="0" w:color="auto"/>
              </w:divBdr>
            </w:div>
          </w:divsChild>
        </w:div>
        <w:div w:id="1340111971">
          <w:marLeft w:val="0"/>
          <w:marRight w:val="0"/>
          <w:marTop w:val="0"/>
          <w:marBottom w:val="0"/>
          <w:divBdr>
            <w:top w:val="none" w:sz="0" w:space="0" w:color="auto"/>
            <w:left w:val="none" w:sz="0" w:space="0" w:color="auto"/>
            <w:bottom w:val="none" w:sz="0" w:space="0" w:color="auto"/>
            <w:right w:val="none" w:sz="0" w:space="0" w:color="auto"/>
          </w:divBdr>
          <w:divsChild>
            <w:div w:id="1586187545">
              <w:marLeft w:val="0"/>
              <w:marRight w:val="0"/>
              <w:marTop w:val="0"/>
              <w:marBottom w:val="0"/>
              <w:divBdr>
                <w:top w:val="none" w:sz="0" w:space="0" w:color="auto"/>
                <w:left w:val="none" w:sz="0" w:space="0" w:color="auto"/>
                <w:bottom w:val="none" w:sz="0" w:space="0" w:color="auto"/>
                <w:right w:val="none" w:sz="0" w:space="0" w:color="auto"/>
              </w:divBdr>
            </w:div>
          </w:divsChild>
        </w:div>
        <w:div w:id="1366755957">
          <w:marLeft w:val="0"/>
          <w:marRight w:val="0"/>
          <w:marTop w:val="0"/>
          <w:marBottom w:val="0"/>
          <w:divBdr>
            <w:top w:val="none" w:sz="0" w:space="0" w:color="auto"/>
            <w:left w:val="none" w:sz="0" w:space="0" w:color="auto"/>
            <w:bottom w:val="none" w:sz="0" w:space="0" w:color="auto"/>
            <w:right w:val="none" w:sz="0" w:space="0" w:color="auto"/>
          </w:divBdr>
          <w:divsChild>
            <w:div w:id="697700142">
              <w:marLeft w:val="0"/>
              <w:marRight w:val="0"/>
              <w:marTop w:val="0"/>
              <w:marBottom w:val="0"/>
              <w:divBdr>
                <w:top w:val="none" w:sz="0" w:space="0" w:color="auto"/>
                <w:left w:val="none" w:sz="0" w:space="0" w:color="auto"/>
                <w:bottom w:val="none" w:sz="0" w:space="0" w:color="auto"/>
                <w:right w:val="none" w:sz="0" w:space="0" w:color="auto"/>
              </w:divBdr>
            </w:div>
          </w:divsChild>
        </w:div>
        <w:div w:id="1648899502">
          <w:marLeft w:val="0"/>
          <w:marRight w:val="0"/>
          <w:marTop w:val="0"/>
          <w:marBottom w:val="0"/>
          <w:divBdr>
            <w:top w:val="none" w:sz="0" w:space="0" w:color="auto"/>
            <w:left w:val="none" w:sz="0" w:space="0" w:color="auto"/>
            <w:bottom w:val="none" w:sz="0" w:space="0" w:color="auto"/>
            <w:right w:val="none" w:sz="0" w:space="0" w:color="auto"/>
          </w:divBdr>
          <w:divsChild>
            <w:div w:id="1611622857">
              <w:marLeft w:val="0"/>
              <w:marRight w:val="0"/>
              <w:marTop w:val="0"/>
              <w:marBottom w:val="0"/>
              <w:divBdr>
                <w:top w:val="none" w:sz="0" w:space="0" w:color="auto"/>
                <w:left w:val="none" w:sz="0" w:space="0" w:color="auto"/>
                <w:bottom w:val="none" w:sz="0" w:space="0" w:color="auto"/>
                <w:right w:val="none" w:sz="0" w:space="0" w:color="auto"/>
              </w:divBdr>
            </w:div>
          </w:divsChild>
        </w:div>
        <w:div w:id="1689914254">
          <w:marLeft w:val="0"/>
          <w:marRight w:val="0"/>
          <w:marTop w:val="0"/>
          <w:marBottom w:val="0"/>
          <w:divBdr>
            <w:top w:val="none" w:sz="0" w:space="0" w:color="auto"/>
            <w:left w:val="none" w:sz="0" w:space="0" w:color="auto"/>
            <w:bottom w:val="none" w:sz="0" w:space="0" w:color="auto"/>
            <w:right w:val="none" w:sz="0" w:space="0" w:color="auto"/>
          </w:divBdr>
          <w:divsChild>
            <w:div w:id="1609435102">
              <w:marLeft w:val="0"/>
              <w:marRight w:val="0"/>
              <w:marTop w:val="0"/>
              <w:marBottom w:val="0"/>
              <w:divBdr>
                <w:top w:val="none" w:sz="0" w:space="0" w:color="auto"/>
                <w:left w:val="none" w:sz="0" w:space="0" w:color="auto"/>
                <w:bottom w:val="none" w:sz="0" w:space="0" w:color="auto"/>
                <w:right w:val="none" w:sz="0" w:space="0" w:color="auto"/>
              </w:divBdr>
            </w:div>
          </w:divsChild>
        </w:div>
        <w:div w:id="1728722371">
          <w:marLeft w:val="0"/>
          <w:marRight w:val="0"/>
          <w:marTop w:val="0"/>
          <w:marBottom w:val="0"/>
          <w:divBdr>
            <w:top w:val="none" w:sz="0" w:space="0" w:color="auto"/>
            <w:left w:val="none" w:sz="0" w:space="0" w:color="auto"/>
            <w:bottom w:val="none" w:sz="0" w:space="0" w:color="auto"/>
            <w:right w:val="none" w:sz="0" w:space="0" w:color="auto"/>
          </w:divBdr>
          <w:divsChild>
            <w:div w:id="391277148">
              <w:marLeft w:val="0"/>
              <w:marRight w:val="0"/>
              <w:marTop w:val="0"/>
              <w:marBottom w:val="0"/>
              <w:divBdr>
                <w:top w:val="none" w:sz="0" w:space="0" w:color="auto"/>
                <w:left w:val="none" w:sz="0" w:space="0" w:color="auto"/>
                <w:bottom w:val="none" w:sz="0" w:space="0" w:color="auto"/>
                <w:right w:val="none" w:sz="0" w:space="0" w:color="auto"/>
              </w:divBdr>
            </w:div>
          </w:divsChild>
        </w:div>
        <w:div w:id="1925609465">
          <w:marLeft w:val="0"/>
          <w:marRight w:val="0"/>
          <w:marTop w:val="0"/>
          <w:marBottom w:val="0"/>
          <w:divBdr>
            <w:top w:val="none" w:sz="0" w:space="0" w:color="auto"/>
            <w:left w:val="none" w:sz="0" w:space="0" w:color="auto"/>
            <w:bottom w:val="none" w:sz="0" w:space="0" w:color="auto"/>
            <w:right w:val="none" w:sz="0" w:space="0" w:color="auto"/>
          </w:divBdr>
          <w:divsChild>
            <w:div w:id="1057899794">
              <w:marLeft w:val="0"/>
              <w:marRight w:val="0"/>
              <w:marTop w:val="0"/>
              <w:marBottom w:val="0"/>
              <w:divBdr>
                <w:top w:val="none" w:sz="0" w:space="0" w:color="auto"/>
                <w:left w:val="none" w:sz="0" w:space="0" w:color="auto"/>
                <w:bottom w:val="none" w:sz="0" w:space="0" w:color="auto"/>
                <w:right w:val="none" w:sz="0" w:space="0" w:color="auto"/>
              </w:divBdr>
            </w:div>
          </w:divsChild>
        </w:div>
        <w:div w:id="1962027984">
          <w:marLeft w:val="0"/>
          <w:marRight w:val="0"/>
          <w:marTop w:val="0"/>
          <w:marBottom w:val="0"/>
          <w:divBdr>
            <w:top w:val="none" w:sz="0" w:space="0" w:color="auto"/>
            <w:left w:val="none" w:sz="0" w:space="0" w:color="auto"/>
            <w:bottom w:val="none" w:sz="0" w:space="0" w:color="auto"/>
            <w:right w:val="none" w:sz="0" w:space="0" w:color="auto"/>
          </w:divBdr>
          <w:divsChild>
            <w:div w:id="1415857613">
              <w:marLeft w:val="0"/>
              <w:marRight w:val="0"/>
              <w:marTop w:val="0"/>
              <w:marBottom w:val="0"/>
              <w:divBdr>
                <w:top w:val="none" w:sz="0" w:space="0" w:color="auto"/>
                <w:left w:val="none" w:sz="0" w:space="0" w:color="auto"/>
                <w:bottom w:val="none" w:sz="0" w:space="0" w:color="auto"/>
                <w:right w:val="none" w:sz="0" w:space="0" w:color="auto"/>
              </w:divBdr>
            </w:div>
          </w:divsChild>
        </w:div>
        <w:div w:id="1975484171">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 w:id="2077968583">
          <w:marLeft w:val="0"/>
          <w:marRight w:val="0"/>
          <w:marTop w:val="0"/>
          <w:marBottom w:val="0"/>
          <w:divBdr>
            <w:top w:val="none" w:sz="0" w:space="0" w:color="auto"/>
            <w:left w:val="none" w:sz="0" w:space="0" w:color="auto"/>
            <w:bottom w:val="none" w:sz="0" w:space="0" w:color="auto"/>
            <w:right w:val="none" w:sz="0" w:space="0" w:color="auto"/>
          </w:divBdr>
          <w:divsChild>
            <w:div w:id="203489824">
              <w:marLeft w:val="0"/>
              <w:marRight w:val="0"/>
              <w:marTop w:val="0"/>
              <w:marBottom w:val="0"/>
              <w:divBdr>
                <w:top w:val="none" w:sz="0" w:space="0" w:color="auto"/>
                <w:left w:val="none" w:sz="0" w:space="0" w:color="auto"/>
                <w:bottom w:val="none" w:sz="0" w:space="0" w:color="auto"/>
                <w:right w:val="none" w:sz="0" w:space="0" w:color="auto"/>
              </w:divBdr>
            </w:div>
            <w:div w:id="936324430">
              <w:marLeft w:val="0"/>
              <w:marRight w:val="0"/>
              <w:marTop w:val="0"/>
              <w:marBottom w:val="0"/>
              <w:divBdr>
                <w:top w:val="none" w:sz="0" w:space="0" w:color="auto"/>
                <w:left w:val="none" w:sz="0" w:space="0" w:color="auto"/>
                <w:bottom w:val="none" w:sz="0" w:space="0" w:color="auto"/>
                <w:right w:val="none" w:sz="0" w:space="0" w:color="auto"/>
              </w:divBdr>
            </w:div>
          </w:divsChild>
        </w:div>
        <w:div w:id="2106613155">
          <w:marLeft w:val="0"/>
          <w:marRight w:val="0"/>
          <w:marTop w:val="0"/>
          <w:marBottom w:val="0"/>
          <w:divBdr>
            <w:top w:val="none" w:sz="0" w:space="0" w:color="auto"/>
            <w:left w:val="none" w:sz="0" w:space="0" w:color="auto"/>
            <w:bottom w:val="none" w:sz="0" w:space="0" w:color="auto"/>
            <w:right w:val="none" w:sz="0" w:space="0" w:color="auto"/>
          </w:divBdr>
          <w:divsChild>
            <w:div w:id="518929926">
              <w:marLeft w:val="0"/>
              <w:marRight w:val="0"/>
              <w:marTop w:val="0"/>
              <w:marBottom w:val="0"/>
              <w:divBdr>
                <w:top w:val="none" w:sz="0" w:space="0" w:color="auto"/>
                <w:left w:val="none" w:sz="0" w:space="0" w:color="auto"/>
                <w:bottom w:val="none" w:sz="0" w:space="0" w:color="auto"/>
                <w:right w:val="none" w:sz="0" w:space="0" w:color="auto"/>
              </w:divBdr>
            </w:div>
          </w:divsChild>
        </w:div>
        <w:div w:id="2131970898">
          <w:marLeft w:val="0"/>
          <w:marRight w:val="0"/>
          <w:marTop w:val="0"/>
          <w:marBottom w:val="0"/>
          <w:divBdr>
            <w:top w:val="none" w:sz="0" w:space="0" w:color="auto"/>
            <w:left w:val="none" w:sz="0" w:space="0" w:color="auto"/>
            <w:bottom w:val="none" w:sz="0" w:space="0" w:color="auto"/>
            <w:right w:val="none" w:sz="0" w:space="0" w:color="auto"/>
          </w:divBdr>
          <w:divsChild>
            <w:div w:id="13335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3548">
      <w:bodyDiv w:val="1"/>
      <w:marLeft w:val="0"/>
      <w:marRight w:val="0"/>
      <w:marTop w:val="0"/>
      <w:marBottom w:val="0"/>
      <w:divBdr>
        <w:top w:val="none" w:sz="0" w:space="0" w:color="auto"/>
        <w:left w:val="none" w:sz="0" w:space="0" w:color="auto"/>
        <w:bottom w:val="none" w:sz="0" w:space="0" w:color="auto"/>
        <w:right w:val="none" w:sz="0" w:space="0" w:color="auto"/>
      </w:divBdr>
    </w:div>
    <w:div w:id="1723866597">
      <w:bodyDiv w:val="1"/>
      <w:marLeft w:val="0"/>
      <w:marRight w:val="0"/>
      <w:marTop w:val="0"/>
      <w:marBottom w:val="0"/>
      <w:divBdr>
        <w:top w:val="none" w:sz="0" w:space="0" w:color="auto"/>
        <w:left w:val="none" w:sz="0" w:space="0" w:color="auto"/>
        <w:bottom w:val="none" w:sz="0" w:space="0" w:color="auto"/>
        <w:right w:val="none" w:sz="0" w:space="0" w:color="auto"/>
      </w:divBdr>
    </w:div>
    <w:div w:id="1799448543">
      <w:bodyDiv w:val="1"/>
      <w:marLeft w:val="0"/>
      <w:marRight w:val="0"/>
      <w:marTop w:val="0"/>
      <w:marBottom w:val="0"/>
      <w:divBdr>
        <w:top w:val="none" w:sz="0" w:space="0" w:color="auto"/>
        <w:left w:val="none" w:sz="0" w:space="0" w:color="auto"/>
        <w:bottom w:val="none" w:sz="0" w:space="0" w:color="auto"/>
        <w:right w:val="none" w:sz="0" w:space="0" w:color="auto"/>
      </w:divBdr>
    </w:div>
    <w:div w:id="1845168733">
      <w:bodyDiv w:val="1"/>
      <w:marLeft w:val="0"/>
      <w:marRight w:val="0"/>
      <w:marTop w:val="0"/>
      <w:marBottom w:val="0"/>
      <w:divBdr>
        <w:top w:val="none" w:sz="0" w:space="0" w:color="auto"/>
        <w:left w:val="none" w:sz="0" w:space="0" w:color="auto"/>
        <w:bottom w:val="none" w:sz="0" w:space="0" w:color="auto"/>
        <w:right w:val="none" w:sz="0" w:space="0" w:color="auto"/>
      </w:divBdr>
    </w:div>
    <w:div w:id="1852144136">
      <w:bodyDiv w:val="1"/>
      <w:marLeft w:val="0"/>
      <w:marRight w:val="0"/>
      <w:marTop w:val="0"/>
      <w:marBottom w:val="0"/>
      <w:divBdr>
        <w:top w:val="none" w:sz="0" w:space="0" w:color="auto"/>
        <w:left w:val="none" w:sz="0" w:space="0" w:color="auto"/>
        <w:bottom w:val="none" w:sz="0" w:space="0" w:color="auto"/>
        <w:right w:val="none" w:sz="0" w:space="0" w:color="auto"/>
      </w:divBdr>
    </w:div>
    <w:div w:id="1906253958">
      <w:bodyDiv w:val="1"/>
      <w:marLeft w:val="0"/>
      <w:marRight w:val="0"/>
      <w:marTop w:val="0"/>
      <w:marBottom w:val="0"/>
      <w:divBdr>
        <w:top w:val="none" w:sz="0" w:space="0" w:color="auto"/>
        <w:left w:val="none" w:sz="0" w:space="0" w:color="auto"/>
        <w:bottom w:val="none" w:sz="0" w:space="0" w:color="auto"/>
        <w:right w:val="none" w:sz="0" w:space="0" w:color="auto"/>
      </w:divBdr>
    </w:div>
    <w:div w:id="1907497957">
      <w:bodyDiv w:val="1"/>
      <w:marLeft w:val="0"/>
      <w:marRight w:val="0"/>
      <w:marTop w:val="0"/>
      <w:marBottom w:val="0"/>
      <w:divBdr>
        <w:top w:val="none" w:sz="0" w:space="0" w:color="auto"/>
        <w:left w:val="none" w:sz="0" w:space="0" w:color="auto"/>
        <w:bottom w:val="none" w:sz="0" w:space="0" w:color="auto"/>
        <w:right w:val="none" w:sz="0" w:space="0" w:color="auto"/>
      </w:divBdr>
    </w:div>
    <w:div w:id="1943146056">
      <w:bodyDiv w:val="1"/>
      <w:marLeft w:val="0"/>
      <w:marRight w:val="0"/>
      <w:marTop w:val="0"/>
      <w:marBottom w:val="0"/>
      <w:divBdr>
        <w:top w:val="none" w:sz="0" w:space="0" w:color="auto"/>
        <w:left w:val="none" w:sz="0" w:space="0" w:color="auto"/>
        <w:bottom w:val="none" w:sz="0" w:space="0" w:color="auto"/>
        <w:right w:val="none" w:sz="0" w:space="0" w:color="auto"/>
      </w:divBdr>
      <w:divsChild>
        <w:div w:id="285352293">
          <w:marLeft w:val="0"/>
          <w:marRight w:val="0"/>
          <w:marTop w:val="0"/>
          <w:marBottom w:val="0"/>
          <w:divBdr>
            <w:top w:val="none" w:sz="0" w:space="0" w:color="auto"/>
            <w:left w:val="none" w:sz="0" w:space="0" w:color="auto"/>
            <w:bottom w:val="none" w:sz="0" w:space="0" w:color="auto"/>
            <w:right w:val="none" w:sz="0" w:space="0" w:color="auto"/>
          </w:divBdr>
        </w:div>
        <w:div w:id="590242728">
          <w:marLeft w:val="0"/>
          <w:marRight w:val="0"/>
          <w:marTop w:val="0"/>
          <w:marBottom w:val="0"/>
          <w:divBdr>
            <w:top w:val="none" w:sz="0" w:space="0" w:color="auto"/>
            <w:left w:val="none" w:sz="0" w:space="0" w:color="auto"/>
            <w:bottom w:val="none" w:sz="0" w:space="0" w:color="auto"/>
            <w:right w:val="none" w:sz="0" w:space="0" w:color="auto"/>
          </w:divBdr>
        </w:div>
        <w:div w:id="961762632">
          <w:marLeft w:val="0"/>
          <w:marRight w:val="0"/>
          <w:marTop w:val="0"/>
          <w:marBottom w:val="0"/>
          <w:divBdr>
            <w:top w:val="none" w:sz="0" w:space="0" w:color="auto"/>
            <w:left w:val="none" w:sz="0" w:space="0" w:color="auto"/>
            <w:bottom w:val="none" w:sz="0" w:space="0" w:color="auto"/>
            <w:right w:val="none" w:sz="0" w:space="0" w:color="auto"/>
          </w:divBdr>
        </w:div>
        <w:div w:id="1039205300">
          <w:marLeft w:val="0"/>
          <w:marRight w:val="0"/>
          <w:marTop w:val="0"/>
          <w:marBottom w:val="0"/>
          <w:divBdr>
            <w:top w:val="none" w:sz="0" w:space="0" w:color="auto"/>
            <w:left w:val="none" w:sz="0" w:space="0" w:color="auto"/>
            <w:bottom w:val="none" w:sz="0" w:space="0" w:color="auto"/>
            <w:right w:val="none" w:sz="0" w:space="0" w:color="auto"/>
          </w:divBdr>
        </w:div>
        <w:div w:id="1115176379">
          <w:marLeft w:val="0"/>
          <w:marRight w:val="0"/>
          <w:marTop w:val="0"/>
          <w:marBottom w:val="0"/>
          <w:divBdr>
            <w:top w:val="none" w:sz="0" w:space="0" w:color="auto"/>
            <w:left w:val="none" w:sz="0" w:space="0" w:color="auto"/>
            <w:bottom w:val="none" w:sz="0" w:space="0" w:color="auto"/>
            <w:right w:val="none" w:sz="0" w:space="0" w:color="auto"/>
          </w:divBdr>
        </w:div>
        <w:div w:id="1266230504">
          <w:marLeft w:val="0"/>
          <w:marRight w:val="0"/>
          <w:marTop w:val="0"/>
          <w:marBottom w:val="0"/>
          <w:divBdr>
            <w:top w:val="none" w:sz="0" w:space="0" w:color="auto"/>
            <w:left w:val="none" w:sz="0" w:space="0" w:color="auto"/>
            <w:bottom w:val="none" w:sz="0" w:space="0" w:color="auto"/>
            <w:right w:val="none" w:sz="0" w:space="0" w:color="auto"/>
          </w:divBdr>
        </w:div>
        <w:div w:id="1880625736">
          <w:marLeft w:val="0"/>
          <w:marRight w:val="0"/>
          <w:marTop w:val="0"/>
          <w:marBottom w:val="0"/>
          <w:divBdr>
            <w:top w:val="none" w:sz="0" w:space="0" w:color="auto"/>
            <w:left w:val="none" w:sz="0" w:space="0" w:color="auto"/>
            <w:bottom w:val="none" w:sz="0" w:space="0" w:color="auto"/>
            <w:right w:val="none" w:sz="0" w:space="0" w:color="auto"/>
          </w:divBdr>
        </w:div>
      </w:divsChild>
    </w:div>
    <w:div w:id="2005163714">
      <w:bodyDiv w:val="1"/>
      <w:marLeft w:val="0"/>
      <w:marRight w:val="0"/>
      <w:marTop w:val="0"/>
      <w:marBottom w:val="0"/>
      <w:divBdr>
        <w:top w:val="none" w:sz="0" w:space="0" w:color="auto"/>
        <w:left w:val="none" w:sz="0" w:space="0" w:color="auto"/>
        <w:bottom w:val="none" w:sz="0" w:space="0" w:color="auto"/>
        <w:right w:val="none" w:sz="0" w:space="0" w:color="auto"/>
      </w:divBdr>
    </w:div>
    <w:div w:id="2020233772">
      <w:bodyDiv w:val="1"/>
      <w:marLeft w:val="0"/>
      <w:marRight w:val="0"/>
      <w:marTop w:val="0"/>
      <w:marBottom w:val="0"/>
      <w:divBdr>
        <w:top w:val="none" w:sz="0" w:space="0" w:color="auto"/>
        <w:left w:val="none" w:sz="0" w:space="0" w:color="auto"/>
        <w:bottom w:val="none" w:sz="0" w:space="0" w:color="auto"/>
        <w:right w:val="none" w:sz="0" w:space="0" w:color="auto"/>
      </w:divBdr>
    </w:div>
    <w:div w:id="2038264115">
      <w:bodyDiv w:val="1"/>
      <w:marLeft w:val="0"/>
      <w:marRight w:val="0"/>
      <w:marTop w:val="0"/>
      <w:marBottom w:val="0"/>
      <w:divBdr>
        <w:top w:val="none" w:sz="0" w:space="0" w:color="auto"/>
        <w:left w:val="none" w:sz="0" w:space="0" w:color="auto"/>
        <w:bottom w:val="none" w:sz="0" w:space="0" w:color="auto"/>
        <w:right w:val="none" w:sz="0" w:space="0" w:color="auto"/>
      </w:divBdr>
    </w:div>
    <w:div w:id="2054378553">
      <w:bodyDiv w:val="1"/>
      <w:marLeft w:val="0"/>
      <w:marRight w:val="0"/>
      <w:marTop w:val="0"/>
      <w:marBottom w:val="0"/>
      <w:divBdr>
        <w:top w:val="none" w:sz="0" w:space="0" w:color="auto"/>
        <w:left w:val="none" w:sz="0" w:space="0" w:color="auto"/>
        <w:bottom w:val="none" w:sz="0" w:space="0" w:color="auto"/>
        <w:right w:val="none" w:sz="0" w:space="0" w:color="auto"/>
      </w:divBdr>
    </w:div>
    <w:div w:id="2063211303">
      <w:bodyDiv w:val="1"/>
      <w:marLeft w:val="0"/>
      <w:marRight w:val="0"/>
      <w:marTop w:val="0"/>
      <w:marBottom w:val="0"/>
      <w:divBdr>
        <w:top w:val="none" w:sz="0" w:space="0" w:color="auto"/>
        <w:left w:val="none" w:sz="0" w:space="0" w:color="auto"/>
        <w:bottom w:val="none" w:sz="0" w:space="0" w:color="auto"/>
        <w:right w:val="none" w:sz="0" w:space="0" w:color="auto"/>
      </w:divBdr>
      <w:divsChild>
        <w:div w:id="1573152591">
          <w:marLeft w:val="0"/>
          <w:marRight w:val="0"/>
          <w:marTop w:val="0"/>
          <w:marBottom w:val="0"/>
          <w:divBdr>
            <w:top w:val="none" w:sz="0" w:space="0" w:color="auto"/>
            <w:left w:val="none" w:sz="0" w:space="0" w:color="auto"/>
            <w:bottom w:val="none" w:sz="0" w:space="0" w:color="auto"/>
            <w:right w:val="none" w:sz="0" w:space="0" w:color="auto"/>
          </w:divBdr>
        </w:div>
        <w:div w:id="2083599890">
          <w:marLeft w:val="0"/>
          <w:marRight w:val="0"/>
          <w:marTop w:val="0"/>
          <w:marBottom w:val="0"/>
          <w:divBdr>
            <w:top w:val="none" w:sz="0" w:space="0" w:color="auto"/>
            <w:left w:val="none" w:sz="0" w:space="0" w:color="auto"/>
            <w:bottom w:val="none" w:sz="0" w:space="0" w:color="auto"/>
            <w:right w:val="none" w:sz="0" w:space="0" w:color="auto"/>
          </w:divBdr>
        </w:div>
      </w:divsChild>
    </w:div>
    <w:div w:id="213806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pwv.gov/floodtest/docs/WV_FloodTool_ElevationSource_Metadata.pdf"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b89c74-1ba0-4c21-8bc1-1b608b23b2ea" xsi:nil="true"/>
    <lcf76f155ced4ddcb4097134ff3c332f xmlns="deab340e-a48a-4e65-b331-ba4a51edd283">
      <Terms xmlns="http://schemas.microsoft.com/office/infopath/2007/PartnerControls"/>
    </lcf76f155ced4ddcb4097134ff3c332f>
    <SharedWithUsers xmlns="6db89c74-1ba0-4c21-8bc1-1b608b23b2ea">
      <UserInfo>
        <DisplayName>McBroom, Mark</DisplayName>
        <AccountId>13</AccountId>
        <AccountType/>
      </UserInfo>
      <UserInfo>
        <DisplayName>Uhlemann, Geoff</DisplayName>
        <AccountId>9</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53C88D1F80974CAE802345EEA1A901" ma:contentTypeVersion="15" ma:contentTypeDescription="Create a new document." ma:contentTypeScope="" ma:versionID="4b726cad1b4d5e4570f358191e37e2f1">
  <xsd:schema xmlns:xsd="http://www.w3.org/2001/XMLSchema" xmlns:xs="http://www.w3.org/2001/XMLSchema" xmlns:p="http://schemas.microsoft.com/office/2006/metadata/properties" xmlns:ns2="deab340e-a48a-4e65-b331-ba4a51edd283" xmlns:ns3="6db89c74-1ba0-4c21-8bc1-1b608b23b2ea" targetNamespace="http://schemas.microsoft.com/office/2006/metadata/properties" ma:root="true" ma:fieldsID="e0aef038230b17107f31f081a26eca20" ns2:_="" ns3:_="">
    <xsd:import namespace="deab340e-a48a-4e65-b331-ba4a51edd283"/>
    <xsd:import namespace="6db89c74-1ba0-4c21-8bc1-1b608b23b2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340e-a48a-4e65-b331-ba4a51edd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331c6f-9f67-492c-b097-0046b48c9d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b89c74-1ba0-4c21-8bc1-1b608b23b2e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ee4f313-7b22-45d6-9cf6-2a7be5239550}" ma:internalName="TaxCatchAll" ma:showField="CatchAllData" ma:web="6db89c74-1ba0-4c21-8bc1-1b608b23b2e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66E0C-0E8D-4817-A3C2-104A85B3C44C}">
  <ds:schemaRefs>
    <ds:schemaRef ds:uri="http://schemas.microsoft.com/office/2006/metadata/properties"/>
    <ds:schemaRef ds:uri="http://schemas.microsoft.com/office/infopath/2007/PartnerControls"/>
    <ds:schemaRef ds:uri="6db89c74-1ba0-4c21-8bc1-1b608b23b2ea"/>
    <ds:schemaRef ds:uri="deab340e-a48a-4e65-b331-ba4a51edd283"/>
  </ds:schemaRefs>
</ds:datastoreItem>
</file>

<file path=customXml/itemProps2.xml><?xml version="1.0" encoding="utf-8"?>
<ds:datastoreItem xmlns:ds="http://schemas.openxmlformats.org/officeDocument/2006/customXml" ds:itemID="{A9C05F3A-5B7C-4BA3-AEC9-26102941A74A}">
  <ds:schemaRefs>
    <ds:schemaRef ds:uri="http://schemas.openxmlformats.org/officeDocument/2006/bibliography"/>
  </ds:schemaRefs>
</ds:datastoreItem>
</file>

<file path=customXml/itemProps3.xml><?xml version="1.0" encoding="utf-8"?>
<ds:datastoreItem xmlns:ds="http://schemas.openxmlformats.org/officeDocument/2006/customXml" ds:itemID="{0651473F-84A4-4E13-BFAB-0750A7C40440}">
  <ds:schemaRefs>
    <ds:schemaRef ds:uri="http://schemas.microsoft.com/sharepoint/v3/contenttype/forms"/>
  </ds:schemaRefs>
</ds:datastoreItem>
</file>

<file path=customXml/itemProps4.xml><?xml version="1.0" encoding="utf-8"?>
<ds:datastoreItem xmlns:ds="http://schemas.openxmlformats.org/officeDocument/2006/customXml" ds:itemID="{3BCDB2A6-ED04-423E-912A-49F99154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340e-a48a-4e65-b331-ba4a51edd283"/>
    <ds:schemaRef ds:uri="6db89c74-1ba0-4c21-8bc1-1b608b23b2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Links>
    <vt:vector size="90" baseType="variant">
      <vt:variant>
        <vt:i4>4259883</vt:i4>
      </vt:variant>
      <vt:variant>
        <vt:i4>87</vt:i4>
      </vt:variant>
      <vt:variant>
        <vt:i4>0</vt:i4>
      </vt:variant>
      <vt:variant>
        <vt:i4>5</vt:i4>
      </vt:variant>
      <vt:variant>
        <vt:lpwstr>https://www.mapwv.gov/floodtest/docs/WV_FloodTool_ElevationSource_Metadata.pdf</vt:lpwstr>
      </vt:variant>
      <vt:variant>
        <vt:lpwstr/>
      </vt:variant>
      <vt:variant>
        <vt:i4>1310776</vt:i4>
      </vt:variant>
      <vt:variant>
        <vt:i4>80</vt:i4>
      </vt:variant>
      <vt:variant>
        <vt:i4>0</vt:i4>
      </vt:variant>
      <vt:variant>
        <vt:i4>5</vt:i4>
      </vt:variant>
      <vt:variant>
        <vt:lpwstr/>
      </vt:variant>
      <vt:variant>
        <vt:lpwstr>_Toc168554441</vt:lpwstr>
      </vt:variant>
      <vt:variant>
        <vt:i4>1310776</vt:i4>
      </vt:variant>
      <vt:variant>
        <vt:i4>74</vt:i4>
      </vt:variant>
      <vt:variant>
        <vt:i4>0</vt:i4>
      </vt:variant>
      <vt:variant>
        <vt:i4>5</vt:i4>
      </vt:variant>
      <vt:variant>
        <vt:lpwstr/>
      </vt:variant>
      <vt:variant>
        <vt:lpwstr>_Toc168554440</vt:lpwstr>
      </vt:variant>
      <vt:variant>
        <vt:i4>1245240</vt:i4>
      </vt:variant>
      <vt:variant>
        <vt:i4>68</vt:i4>
      </vt:variant>
      <vt:variant>
        <vt:i4>0</vt:i4>
      </vt:variant>
      <vt:variant>
        <vt:i4>5</vt:i4>
      </vt:variant>
      <vt:variant>
        <vt:lpwstr/>
      </vt:variant>
      <vt:variant>
        <vt:lpwstr>_Toc168554439</vt:lpwstr>
      </vt:variant>
      <vt:variant>
        <vt:i4>1245240</vt:i4>
      </vt:variant>
      <vt:variant>
        <vt:i4>62</vt:i4>
      </vt:variant>
      <vt:variant>
        <vt:i4>0</vt:i4>
      </vt:variant>
      <vt:variant>
        <vt:i4>5</vt:i4>
      </vt:variant>
      <vt:variant>
        <vt:lpwstr/>
      </vt:variant>
      <vt:variant>
        <vt:lpwstr>_Toc168554438</vt:lpwstr>
      </vt:variant>
      <vt:variant>
        <vt:i4>1245240</vt:i4>
      </vt:variant>
      <vt:variant>
        <vt:i4>56</vt:i4>
      </vt:variant>
      <vt:variant>
        <vt:i4>0</vt:i4>
      </vt:variant>
      <vt:variant>
        <vt:i4>5</vt:i4>
      </vt:variant>
      <vt:variant>
        <vt:lpwstr/>
      </vt:variant>
      <vt:variant>
        <vt:lpwstr>_Toc168554437</vt:lpwstr>
      </vt:variant>
      <vt:variant>
        <vt:i4>1245240</vt:i4>
      </vt:variant>
      <vt:variant>
        <vt:i4>50</vt:i4>
      </vt:variant>
      <vt:variant>
        <vt:i4>0</vt:i4>
      </vt:variant>
      <vt:variant>
        <vt:i4>5</vt:i4>
      </vt:variant>
      <vt:variant>
        <vt:lpwstr/>
      </vt:variant>
      <vt:variant>
        <vt:lpwstr>_Toc168554436</vt:lpwstr>
      </vt:variant>
      <vt:variant>
        <vt:i4>1245240</vt:i4>
      </vt:variant>
      <vt:variant>
        <vt:i4>44</vt:i4>
      </vt:variant>
      <vt:variant>
        <vt:i4>0</vt:i4>
      </vt:variant>
      <vt:variant>
        <vt:i4>5</vt:i4>
      </vt:variant>
      <vt:variant>
        <vt:lpwstr/>
      </vt:variant>
      <vt:variant>
        <vt:lpwstr>_Toc168554435</vt:lpwstr>
      </vt:variant>
      <vt:variant>
        <vt:i4>1245240</vt:i4>
      </vt:variant>
      <vt:variant>
        <vt:i4>38</vt:i4>
      </vt:variant>
      <vt:variant>
        <vt:i4>0</vt:i4>
      </vt:variant>
      <vt:variant>
        <vt:i4>5</vt:i4>
      </vt:variant>
      <vt:variant>
        <vt:lpwstr/>
      </vt:variant>
      <vt:variant>
        <vt:lpwstr>_Toc168554434</vt:lpwstr>
      </vt:variant>
      <vt:variant>
        <vt:i4>1245240</vt:i4>
      </vt:variant>
      <vt:variant>
        <vt:i4>32</vt:i4>
      </vt:variant>
      <vt:variant>
        <vt:i4>0</vt:i4>
      </vt:variant>
      <vt:variant>
        <vt:i4>5</vt:i4>
      </vt:variant>
      <vt:variant>
        <vt:lpwstr/>
      </vt:variant>
      <vt:variant>
        <vt:lpwstr>_Toc168554433</vt:lpwstr>
      </vt:variant>
      <vt:variant>
        <vt:i4>1245240</vt:i4>
      </vt:variant>
      <vt:variant>
        <vt:i4>26</vt:i4>
      </vt:variant>
      <vt:variant>
        <vt:i4>0</vt:i4>
      </vt:variant>
      <vt:variant>
        <vt:i4>5</vt:i4>
      </vt:variant>
      <vt:variant>
        <vt:lpwstr/>
      </vt:variant>
      <vt:variant>
        <vt:lpwstr>_Toc168554432</vt:lpwstr>
      </vt:variant>
      <vt:variant>
        <vt:i4>1245240</vt:i4>
      </vt:variant>
      <vt:variant>
        <vt:i4>20</vt:i4>
      </vt:variant>
      <vt:variant>
        <vt:i4>0</vt:i4>
      </vt:variant>
      <vt:variant>
        <vt:i4>5</vt:i4>
      </vt:variant>
      <vt:variant>
        <vt:lpwstr/>
      </vt:variant>
      <vt:variant>
        <vt:lpwstr>_Toc168554431</vt:lpwstr>
      </vt:variant>
      <vt:variant>
        <vt:i4>1245240</vt:i4>
      </vt:variant>
      <vt:variant>
        <vt:i4>14</vt:i4>
      </vt:variant>
      <vt:variant>
        <vt:i4>0</vt:i4>
      </vt:variant>
      <vt:variant>
        <vt:i4>5</vt:i4>
      </vt:variant>
      <vt:variant>
        <vt:lpwstr/>
      </vt:variant>
      <vt:variant>
        <vt:lpwstr>_Toc168554430</vt:lpwstr>
      </vt:variant>
      <vt:variant>
        <vt:i4>1179704</vt:i4>
      </vt:variant>
      <vt:variant>
        <vt:i4>8</vt:i4>
      </vt:variant>
      <vt:variant>
        <vt:i4>0</vt:i4>
      </vt:variant>
      <vt:variant>
        <vt:i4>5</vt:i4>
      </vt:variant>
      <vt:variant>
        <vt:lpwstr/>
      </vt:variant>
      <vt:variant>
        <vt:lpwstr>_Toc168554429</vt:lpwstr>
      </vt:variant>
      <vt:variant>
        <vt:i4>1179704</vt:i4>
      </vt:variant>
      <vt:variant>
        <vt:i4>2</vt:i4>
      </vt:variant>
      <vt:variant>
        <vt:i4>0</vt:i4>
      </vt:variant>
      <vt:variant>
        <vt:i4>5</vt:i4>
      </vt:variant>
      <vt:variant>
        <vt:lpwstr/>
      </vt:variant>
      <vt:variant>
        <vt:lpwstr>_Toc168554428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Geoff.Uhlemann@mbakerintl.com</dc:creator>
  <cp:keywords/>
  <dc:description/>
  <cp:lastModifiedBy>Herbert, Zachary</cp:lastModifiedBy>
  <cp:revision>35</cp:revision>
  <cp:lastPrinted>2023-09-28T03:26:00Z</cp:lastPrinted>
  <dcterms:created xsi:type="dcterms:W3CDTF">2024-06-10T14:50:00Z</dcterms:created>
  <dcterms:modified xsi:type="dcterms:W3CDTF">2024-08-13T18:14:00Z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0x010100F353C88D1F80974CAE802345EEA1A901</vt:lpwstr>
  </property>
  <property fmtid="{D5CDD505-2E9C-101B-9397-08002B2CF9AE}" pid="3" name="MediaServiceImageTags">
    <vt:lpwstr/>
  </property>
  <property fmtid="{D5CDD505-2E9C-101B-9397-08002B2CF9AE}" pid="4" name="GrammarlyDocumentId">
    <vt:lpwstr>5d1dc54676f66f5e76b8cb6350e20e84c060388c16eee3e8763eb7cdee965f6a</vt:lpwstr>
  </property>
</Properties>
</file>